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EA370" w14:textId="77777777" w:rsidR="00D03E14" w:rsidRPr="00D03E14" w:rsidRDefault="00D03E14" w:rsidP="00D03E1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D03E14">
        <w:rPr>
          <w:rFonts w:ascii="Times New Roman" w:eastAsia="Times New Roman" w:hAnsi="Times New Roman" w:cs="Times New Roman"/>
          <w:b/>
          <w:bCs/>
          <w:sz w:val="36"/>
          <w:szCs w:val="36"/>
          <w:lang w:eastAsia="es-AR"/>
        </w:rPr>
        <w:t xml:space="preserve">¿Por qué </w:t>
      </w:r>
      <w:proofErr w:type="spellStart"/>
      <w:r w:rsidRPr="00D03E14">
        <w:rPr>
          <w:rFonts w:ascii="Times New Roman" w:eastAsia="Times New Roman" w:hAnsi="Times New Roman" w:cs="Times New Roman"/>
          <w:b/>
          <w:bCs/>
          <w:sz w:val="36"/>
          <w:szCs w:val="36"/>
          <w:lang w:eastAsia="es-AR"/>
        </w:rPr>
        <w:t>NumPy</w:t>
      </w:r>
      <w:proofErr w:type="spellEnd"/>
      <w:r w:rsidRPr="00D03E14">
        <w:rPr>
          <w:rFonts w:ascii="Times New Roman" w:eastAsia="Times New Roman" w:hAnsi="Times New Roman" w:cs="Times New Roman"/>
          <w:b/>
          <w:bCs/>
          <w:sz w:val="36"/>
          <w:szCs w:val="36"/>
          <w:lang w:eastAsia="es-AR"/>
        </w:rPr>
        <w:t xml:space="preserve"> y Pandas?</w:t>
      </w:r>
    </w:p>
    <w:p w14:paraId="7730AD8A" w14:textId="77777777" w:rsidR="00D03E14" w:rsidRPr="00D03E14" w:rsidRDefault="00277BAB" w:rsidP="00D03E14">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35F82636">
          <v:rect id="_x0000_i1025" style="width:0;height:1.5pt" o:hralign="center" o:hrstd="t" o:hr="t" fillcolor="#a0a0a0" stroked="f"/>
        </w:pict>
      </w:r>
    </w:p>
    <w:p w14:paraId="217E8DA2" w14:textId="77777777" w:rsidR="00D03E14" w:rsidRPr="00D03E14" w:rsidRDefault="00D03E14" w:rsidP="00D03E1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03E14">
        <w:rPr>
          <w:rFonts w:ascii="Times New Roman" w:eastAsia="Times New Roman" w:hAnsi="Times New Roman" w:cs="Times New Roman"/>
          <w:b/>
          <w:bCs/>
          <w:sz w:val="27"/>
          <w:szCs w:val="27"/>
          <w:lang w:eastAsia="es-AR"/>
        </w:rPr>
        <w:t xml:space="preserve">¿Por qué </w:t>
      </w:r>
      <w:proofErr w:type="spellStart"/>
      <w:r w:rsidRPr="00D03E14">
        <w:rPr>
          <w:rFonts w:ascii="Times New Roman" w:eastAsia="Times New Roman" w:hAnsi="Times New Roman" w:cs="Times New Roman"/>
          <w:b/>
          <w:bCs/>
          <w:sz w:val="27"/>
          <w:szCs w:val="27"/>
          <w:lang w:eastAsia="es-AR"/>
        </w:rPr>
        <w:t>NumPy</w:t>
      </w:r>
      <w:proofErr w:type="spellEnd"/>
      <w:r w:rsidRPr="00D03E14">
        <w:rPr>
          <w:rFonts w:ascii="Times New Roman" w:eastAsia="Times New Roman" w:hAnsi="Times New Roman" w:cs="Times New Roman"/>
          <w:b/>
          <w:bCs/>
          <w:sz w:val="27"/>
          <w:szCs w:val="27"/>
          <w:lang w:eastAsia="es-AR"/>
        </w:rPr>
        <w:t>?</w:t>
      </w:r>
    </w:p>
    <w:p w14:paraId="0F0C3521" w14:textId="77777777" w:rsidR="00D03E14" w:rsidRPr="00D03E14" w:rsidRDefault="00D03E14" w:rsidP="00D03E14">
      <w:p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 xml:space="preserve">Es una librería enfocada al cálculo </w:t>
      </w:r>
      <w:proofErr w:type="spellStart"/>
      <w:r w:rsidRPr="00D03E14">
        <w:rPr>
          <w:rFonts w:ascii="Times New Roman" w:eastAsia="Times New Roman" w:hAnsi="Times New Roman" w:cs="Times New Roman"/>
          <w:sz w:val="24"/>
          <w:szCs w:val="24"/>
          <w:lang w:eastAsia="es-AR"/>
        </w:rPr>
        <w:t>númerico</w:t>
      </w:r>
      <w:proofErr w:type="spellEnd"/>
      <w:r w:rsidRPr="00D03E14">
        <w:rPr>
          <w:rFonts w:ascii="Times New Roman" w:eastAsia="Times New Roman" w:hAnsi="Times New Roman" w:cs="Times New Roman"/>
          <w:sz w:val="24"/>
          <w:szCs w:val="24"/>
          <w:lang w:eastAsia="es-AR"/>
        </w:rPr>
        <w:t xml:space="preserve"> y manejo de </w:t>
      </w:r>
      <w:proofErr w:type="spellStart"/>
      <w:r w:rsidRPr="00D03E14">
        <w:rPr>
          <w:rFonts w:ascii="Times New Roman" w:eastAsia="Times New Roman" w:hAnsi="Times New Roman" w:cs="Times New Roman"/>
          <w:sz w:val="24"/>
          <w:szCs w:val="24"/>
          <w:lang w:eastAsia="es-AR"/>
        </w:rPr>
        <w:t>Arrays</w:t>
      </w:r>
      <w:proofErr w:type="spellEnd"/>
      <w:r w:rsidRPr="00D03E14">
        <w:rPr>
          <w:rFonts w:ascii="Times New Roman" w:eastAsia="Times New Roman" w:hAnsi="Times New Roman" w:cs="Times New Roman"/>
          <w:sz w:val="24"/>
          <w:szCs w:val="24"/>
          <w:lang w:eastAsia="es-AR"/>
        </w:rPr>
        <w:t>.</w:t>
      </w:r>
    </w:p>
    <w:p w14:paraId="625EEC15" w14:textId="77777777" w:rsidR="00D03E14" w:rsidRPr="00D03E14" w:rsidRDefault="00D03E14" w:rsidP="00D03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Es muy veloz, hasta 50 veces más rápido que usar una lista de Python o C.</w:t>
      </w:r>
    </w:p>
    <w:p w14:paraId="6E93CB33" w14:textId="77777777" w:rsidR="00D03E14" w:rsidRPr="00D03E14" w:rsidRDefault="00D03E14" w:rsidP="00D03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Optimiza el almacenamiento en memoria.</w:t>
      </w:r>
    </w:p>
    <w:p w14:paraId="36E7611C" w14:textId="77777777" w:rsidR="00D03E14" w:rsidRPr="00D03E14" w:rsidRDefault="00D03E14" w:rsidP="00D03E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Además, maneja distintos tipos de datos.</w:t>
      </w:r>
    </w:p>
    <w:p w14:paraId="65853321" w14:textId="77777777" w:rsidR="00D03E14" w:rsidRPr="00D03E14" w:rsidRDefault="00D03E14" w:rsidP="00D03E14">
      <w:p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Es una librería muy poderosa, se pueden crear redes neuronales desde cero.</w:t>
      </w:r>
    </w:p>
    <w:p w14:paraId="42076F86" w14:textId="77777777" w:rsidR="00D03E14" w:rsidRPr="00D03E14" w:rsidRDefault="00D03E14" w:rsidP="00D03E1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D03E14">
        <w:rPr>
          <w:rFonts w:ascii="Times New Roman" w:eastAsia="Times New Roman" w:hAnsi="Times New Roman" w:cs="Times New Roman"/>
          <w:b/>
          <w:bCs/>
          <w:sz w:val="27"/>
          <w:szCs w:val="27"/>
          <w:lang w:eastAsia="es-AR"/>
        </w:rPr>
        <w:t>¿Por qué Pandas?</w:t>
      </w:r>
    </w:p>
    <w:p w14:paraId="324E4F28" w14:textId="77777777" w:rsidR="00D03E14" w:rsidRPr="00D03E14" w:rsidRDefault="00D03E14" w:rsidP="00D03E14">
      <w:p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Pandas está enfocada a la manipulación y análisis de datos.</w:t>
      </w:r>
    </w:p>
    <w:p w14:paraId="013F8575" w14:textId="77777777" w:rsidR="00D03E14" w:rsidRPr="00D03E14" w:rsidRDefault="00D03E14" w:rsidP="00D03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 xml:space="preserve">Al estar construido sobre </w:t>
      </w:r>
      <w:proofErr w:type="spellStart"/>
      <w:r w:rsidRPr="00D03E14">
        <w:rPr>
          <w:rFonts w:ascii="Times New Roman" w:eastAsia="Times New Roman" w:hAnsi="Times New Roman" w:cs="Times New Roman"/>
          <w:sz w:val="24"/>
          <w:szCs w:val="24"/>
          <w:lang w:eastAsia="es-AR"/>
        </w:rPr>
        <w:t>NumPy</w:t>
      </w:r>
      <w:proofErr w:type="spellEnd"/>
      <w:r w:rsidRPr="00D03E14">
        <w:rPr>
          <w:rFonts w:ascii="Times New Roman" w:eastAsia="Times New Roman" w:hAnsi="Times New Roman" w:cs="Times New Roman"/>
          <w:sz w:val="24"/>
          <w:szCs w:val="24"/>
          <w:lang w:eastAsia="es-AR"/>
        </w:rPr>
        <w:t xml:space="preserve"> veloz.</w:t>
      </w:r>
    </w:p>
    <w:p w14:paraId="7CEF7766" w14:textId="77777777" w:rsidR="00D03E14" w:rsidRPr="00D03E14" w:rsidRDefault="00D03E14" w:rsidP="00D03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Requiere poco código para manipular los datos.</w:t>
      </w:r>
    </w:p>
    <w:p w14:paraId="09C4701B" w14:textId="77777777" w:rsidR="00D03E14" w:rsidRPr="00D03E14" w:rsidRDefault="00D03E14" w:rsidP="00D03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Soporta múltiples formatos de archivos.</w:t>
      </w:r>
    </w:p>
    <w:p w14:paraId="500D77FA" w14:textId="77777777" w:rsidR="00D03E14" w:rsidRPr="00D03E14" w:rsidRDefault="00D03E14" w:rsidP="00D03E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Ordena los datos en una alienación inteligente.</w:t>
      </w:r>
    </w:p>
    <w:p w14:paraId="2FC08631" w14:textId="77777777" w:rsidR="00D03E14" w:rsidRPr="00D03E14" w:rsidRDefault="00D03E14" w:rsidP="00D03E14">
      <w:p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 xml:space="preserve">Se pueden manejar grandes cantidades de datos, hacer analítica y crear </w:t>
      </w:r>
      <w:proofErr w:type="spellStart"/>
      <w:r w:rsidRPr="00D03E14">
        <w:rPr>
          <w:rFonts w:ascii="Times New Roman" w:eastAsia="Times New Roman" w:hAnsi="Times New Roman" w:cs="Times New Roman"/>
          <w:sz w:val="24"/>
          <w:szCs w:val="24"/>
          <w:lang w:eastAsia="es-AR"/>
        </w:rPr>
        <w:t>dahsboards</w:t>
      </w:r>
      <w:proofErr w:type="spellEnd"/>
      <w:r w:rsidRPr="00D03E14">
        <w:rPr>
          <w:rFonts w:ascii="Times New Roman" w:eastAsia="Times New Roman" w:hAnsi="Times New Roman" w:cs="Times New Roman"/>
          <w:sz w:val="24"/>
          <w:szCs w:val="24"/>
          <w:lang w:eastAsia="es-AR"/>
        </w:rPr>
        <w:t>.</w:t>
      </w:r>
    </w:p>
    <w:p w14:paraId="07E8CD83" w14:textId="77777777" w:rsidR="00D03E14" w:rsidRPr="00D03E14" w:rsidRDefault="00D03E14" w:rsidP="00D03E14">
      <w:pPr>
        <w:spacing w:before="100" w:beforeAutospacing="1" w:after="100" w:afterAutospacing="1" w:line="240" w:lineRule="auto"/>
        <w:rPr>
          <w:rFonts w:ascii="Times New Roman" w:eastAsia="Times New Roman" w:hAnsi="Times New Roman" w:cs="Times New Roman"/>
          <w:sz w:val="24"/>
          <w:szCs w:val="24"/>
          <w:lang w:eastAsia="es-AR"/>
        </w:rPr>
      </w:pPr>
      <w:r w:rsidRPr="00D03E14">
        <w:rPr>
          <w:rFonts w:ascii="Times New Roman" w:eastAsia="Times New Roman" w:hAnsi="Times New Roman" w:cs="Times New Roman"/>
          <w:sz w:val="24"/>
          <w:szCs w:val="24"/>
          <w:lang w:eastAsia="es-AR"/>
        </w:rPr>
        <w:t>La forma de importar estas librerías es de la siguiente manera:</w:t>
      </w:r>
    </w:p>
    <w:p w14:paraId="0920C78D" w14:textId="77777777" w:rsidR="00D03E14" w:rsidRPr="00D03E14" w:rsidRDefault="00D03E14" w:rsidP="00D0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03E14">
        <w:rPr>
          <w:rFonts w:ascii="Courier New" w:eastAsia="Times New Roman" w:hAnsi="Courier New" w:cs="Courier New"/>
          <w:sz w:val="20"/>
          <w:szCs w:val="20"/>
          <w:lang w:val="en-US" w:eastAsia="es-AR"/>
        </w:rPr>
        <w:t xml:space="preserve">import </w:t>
      </w:r>
      <w:proofErr w:type="spellStart"/>
      <w:r w:rsidRPr="00D03E14">
        <w:rPr>
          <w:rFonts w:ascii="Courier New" w:eastAsia="Times New Roman" w:hAnsi="Courier New" w:cs="Courier New"/>
          <w:sz w:val="20"/>
          <w:szCs w:val="20"/>
          <w:lang w:val="en-US" w:eastAsia="es-AR"/>
        </w:rPr>
        <w:t>numpy</w:t>
      </w:r>
      <w:proofErr w:type="spellEnd"/>
      <w:r w:rsidRPr="00D03E14">
        <w:rPr>
          <w:rFonts w:ascii="Courier New" w:eastAsia="Times New Roman" w:hAnsi="Courier New" w:cs="Courier New"/>
          <w:sz w:val="20"/>
          <w:szCs w:val="20"/>
          <w:lang w:val="en-US" w:eastAsia="es-AR"/>
        </w:rPr>
        <w:t xml:space="preserve"> as np</w:t>
      </w:r>
    </w:p>
    <w:p w14:paraId="49941F19" w14:textId="77777777" w:rsidR="00D03E14" w:rsidRPr="00D03E14" w:rsidRDefault="00D03E14" w:rsidP="00D0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03E14">
        <w:rPr>
          <w:rFonts w:ascii="Courier New" w:eastAsia="Times New Roman" w:hAnsi="Courier New" w:cs="Courier New"/>
          <w:sz w:val="20"/>
          <w:szCs w:val="20"/>
          <w:lang w:val="en-US" w:eastAsia="es-AR"/>
        </w:rPr>
        <w:t>import pandas as pd</w:t>
      </w:r>
    </w:p>
    <w:p w14:paraId="79E2DCDC" w14:textId="1D87E57A" w:rsidR="0071431A" w:rsidRDefault="0071431A">
      <w:pPr>
        <w:rPr>
          <w:lang w:val="en-US"/>
        </w:rPr>
      </w:pPr>
    </w:p>
    <w:p w14:paraId="465F4768" w14:textId="77777777" w:rsidR="00D03E14" w:rsidRDefault="00D03E14" w:rsidP="00D03E14">
      <w:pPr>
        <w:pStyle w:val="Ttulo2"/>
      </w:pPr>
      <w:proofErr w:type="spellStart"/>
      <w:r>
        <w:t>NumPy</w:t>
      </w:r>
      <w:proofErr w:type="spellEnd"/>
      <w:r>
        <w:t xml:space="preserve"> Array</w:t>
      </w:r>
    </w:p>
    <w:p w14:paraId="50434975" w14:textId="77777777" w:rsidR="00D03E14" w:rsidRDefault="00277BAB" w:rsidP="00D03E14">
      <w:r>
        <w:pict w14:anchorId="1935F75C">
          <v:rect id="_x0000_i1026" style="width:0;height:1.5pt" o:hralign="center" o:hrstd="t" o:hr="t" fillcolor="#a0a0a0" stroked="f"/>
        </w:pict>
      </w:r>
    </w:p>
    <w:p w14:paraId="4065DDD4" w14:textId="77777777" w:rsidR="00D03E14" w:rsidRDefault="00D03E14" w:rsidP="00D03E14">
      <w:pPr>
        <w:pStyle w:val="NormalWeb"/>
      </w:pPr>
      <w:r>
        <w:t xml:space="preserve">El array es el principal objeto de la librería. Representa datos de manera estructurada y se puede acceder a ellos a </w:t>
      </w:r>
      <w:proofErr w:type="spellStart"/>
      <w:r>
        <w:t>traves</w:t>
      </w:r>
      <w:proofErr w:type="spellEnd"/>
      <w:r>
        <w:t xml:space="preserve"> del indexado, a un dato específico o un grupo de muchos datos específicos.</w:t>
      </w:r>
    </w:p>
    <w:p w14:paraId="1EFBDD11" w14:textId="77777777" w:rsidR="00D03E14" w:rsidRDefault="00D03E14" w:rsidP="00D03E14">
      <w:pPr>
        <w:pStyle w:val="HTMLconformatoprevio"/>
        <w:rPr>
          <w:rStyle w:val="CdigoHTML"/>
        </w:rPr>
      </w:pPr>
      <w:r>
        <w:rPr>
          <w:rStyle w:val="CdigoHTML"/>
        </w:rPr>
        <w:t xml:space="preserve">lista = </w:t>
      </w:r>
      <w:r>
        <w:rPr>
          <w:rStyle w:val="hljs-selector-attr"/>
        </w:rPr>
        <w:t xml:space="preserve">[1, </w:t>
      </w:r>
      <w:proofErr w:type="gramStart"/>
      <w:r>
        <w:rPr>
          <w:rStyle w:val="hljs-selector-attr"/>
        </w:rPr>
        <w:t>2 ,</w:t>
      </w:r>
      <w:proofErr w:type="gramEnd"/>
      <w:r>
        <w:rPr>
          <w:rStyle w:val="hljs-selector-attr"/>
        </w:rPr>
        <w:t xml:space="preserve"> 3, 4, 5, 6, 7, 8, 9]</w:t>
      </w:r>
    </w:p>
    <w:p w14:paraId="3F5CA0DB" w14:textId="77777777" w:rsidR="00D03E14" w:rsidRDefault="00D03E14" w:rsidP="00D03E14">
      <w:pPr>
        <w:pStyle w:val="HTMLconformatoprevio"/>
        <w:rPr>
          <w:rStyle w:val="CdigoHTML"/>
        </w:rPr>
      </w:pPr>
      <w:r>
        <w:rPr>
          <w:rStyle w:val="CdigoHTML"/>
        </w:rPr>
        <w:t>lista</w:t>
      </w:r>
    </w:p>
    <w:p w14:paraId="5F93B691" w14:textId="77777777" w:rsidR="00D03E14" w:rsidRDefault="00D03E14" w:rsidP="00D03E14">
      <w:pPr>
        <w:pStyle w:val="HTMLconformatoprevio"/>
        <w:rPr>
          <w:rStyle w:val="CdigoHTML"/>
        </w:rPr>
      </w:pPr>
      <w:r>
        <w:rPr>
          <w:rStyle w:val="CdigoHTML"/>
        </w:rPr>
        <w:tab/>
        <w:t xml:space="preserve">---&gt; </w:t>
      </w:r>
      <w:r>
        <w:rPr>
          <w:rStyle w:val="hljs-selector-attr"/>
        </w:rPr>
        <w:t>[1, 2, 3, 4, 5, 6, 7, 8, 9]</w:t>
      </w:r>
    </w:p>
    <w:p w14:paraId="40CFBDAE" w14:textId="77777777" w:rsidR="00D03E14" w:rsidRDefault="00D03E14" w:rsidP="00D03E14">
      <w:pPr>
        <w:pStyle w:val="HTMLconformatoprevio"/>
        <w:rPr>
          <w:rStyle w:val="CdigoHTML"/>
        </w:rPr>
      </w:pPr>
    </w:p>
    <w:p w14:paraId="7CAC905A" w14:textId="77777777" w:rsidR="00D03E14" w:rsidRDefault="00D03E14" w:rsidP="00D03E14">
      <w:pPr>
        <w:pStyle w:val="HTMLconformatoprevio"/>
        <w:rPr>
          <w:rStyle w:val="CdigoHTML"/>
        </w:rPr>
      </w:pPr>
      <w:proofErr w:type="spellStart"/>
      <w:r>
        <w:rPr>
          <w:rStyle w:val="CdigoHTML"/>
        </w:rPr>
        <w:t>arr</w:t>
      </w:r>
      <w:proofErr w:type="spellEnd"/>
      <w:r>
        <w:rPr>
          <w:rStyle w:val="CdigoHTML"/>
        </w:rPr>
        <w:t xml:space="preserve"> = </w:t>
      </w:r>
      <w:proofErr w:type="spellStart"/>
      <w:proofErr w:type="gramStart"/>
      <w:r>
        <w:rPr>
          <w:rStyle w:val="CdigoHTML"/>
        </w:rPr>
        <w:t>np</w:t>
      </w:r>
      <w:r>
        <w:rPr>
          <w:rStyle w:val="hljs-selector-class"/>
        </w:rPr>
        <w:t>.array</w:t>
      </w:r>
      <w:proofErr w:type="spellEnd"/>
      <w:proofErr w:type="gramEnd"/>
      <w:r>
        <w:rPr>
          <w:rStyle w:val="CdigoHTML"/>
        </w:rPr>
        <w:t>(lista)</w:t>
      </w:r>
    </w:p>
    <w:p w14:paraId="032ACC3A" w14:textId="77777777" w:rsidR="00D03E14" w:rsidRPr="00843E66" w:rsidRDefault="00D03E14" w:rsidP="00D03E14">
      <w:pPr>
        <w:pStyle w:val="HTMLconformatoprevio"/>
        <w:rPr>
          <w:rStyle w:val="CdigoHTML"/>
        </w:rPr>
      </w:pPr>
      <w:proofErr w:type="spellStart"/>
      <w:r w:rsidRPr="00843E66">
        <w:rPr>
          <w:rStyle w:val="hljs-title"/>
        </w:rPr>
        <w:t>type</w:t>
      </w:r>
      <w:proofErr w:type="spellEnd"/>
      <w:r w:rsidRPr="00843E66">
        <w:rPr>
          <w:rStyle w:val="hljs-params"/>
        </w:rPr>
        <w:t>(</w:t>
      </w:r>
      <w:proofErr w:type="spellStart"/>
      <w:r w:rsidRPr="00843E66">
        <w:rPr>
          <w:rStyle w:val="hljs-params"/>
        </w:rPr>
        <w:t>arr</w:t>
      </w:r>
      <w:proofErr w:type="spellEnd"/>
      <w:r w:rsidRPr="00843E66">
        <w:rPr>
          <w:rStyle w:val="hljs-params"/>
        </w:rPr>
        <w:t>)</w:t>
      </w:r>
    </w:p>
    <w:p w14:paraId="1BE9868B" w14:textId="77777777" w:rsidR="00D03E14" w:rsidRPr="00843E66" w:rsidRDefault="00D03E14" w:rsidP="00D03E14">
      <w:pPr>
        <w:pStyle w:val="HTMLconformatoprevio"/>
        <w:rPr>
          <w:rStyle w:val="CdigoHTML"/>
        </w:rPr>
      </w:pPr>
      <w:r w:rsidRPr="00843E66">
        <w:rPr>
          <w:rStyle w:val="CdigoHTML"/>
        </w:rPr>
        <w:tab/>
        <w:t xml:space="preserve">---&gt; </w:t>
      </w:r>
      <w:proofErr w:type="spellStart"/>
      <w:proofErr w:type="gramStart"/>
      <w:r w:rsidRPr="00843E66">
        <w:rPr>
          <w:rStyle w:val="CdigoHTML"/>
        </w:rPr>
        <w:t>numpy</w:t>
      </w:r>
      <w:r w:rsidRPr="00843E66">
        <w:rPr>
          <w:rStyle w:val="hljs-selector-class"/>
        </w:rPr>
        <w:t>.ndarray</w:t>
      </w:r>
      <w:proofErr w:type="spellEnd"/>
      <w:proofErr w:type="gramEnd"/>
    </w:p>
    <w:p w14:paraId="68DB422F" w14:textId="77777777" w:rsidR="00D03E14" w:rsidRPr="00843E66" w:rsidRDefault="00D03E14" w:rsidP="00D03E14">
      <w:pPr>
        <w:pStyle w:val="HTMLconformatoprevio"/>
        <w:rPr>
          <w:rStyle w:val="CdigoHTML"/>
        </w:rPr>
      </w:pPr>
    </w:p>
    <w:p w14:paraId="3E87050D" w14:textId="77777777" w:rsidR="00D03E14" w:rsidRPr="00843E66" w:rsidRDefault="00D03E14" w:rsidP="00D03E14">
      <w:pPr>
        <w:pStyle w:val="HTMLconformatoprevio"/>
        <w:rPr>
          <w:rStyle w:val="CdigoHTML"/>
        </w:rPr>
      </w:pPr>
      <w:r w:rsidRPr="00843E66">
        <w:rPr>
          <w:rStyle w:val="CdigoHTML"/>
        </w:rPr>
        <w:t xml:space="preserve">matriz = </w:t>
      </w:r>
      <w:r w:rsidRPr="00843E66">
        <w:rPr>
          <w:rStyle w:val="hljs-selector-attr"/>
        </w:rPr>
        <w:t>[[1, 2, 3]</w:t>
      </w:r>
      <w:r w:rsidRPr="00843E66">
        <w:rPr>
          <w:rStyle w:val="CdigoHTML"/>
        </w:rPr>
        <w:t xml:space="preserve">, </w:t>
      </w:r>
      <w:r w:rsidRPr="00843E66">
        <w:rPr>
          <w:rStyle w:val="hljs-selector-attr"/>
        </w:rPr>
        <w:t>[4, 5, 6]</w:t>
      </w:r>
      <w:r w:rsidRPr="00843E66">
        <w:rPr>
          <w:rStyle w:val="CdigoHTML"/>
        </w:rPr>
        <w:t xml:space="preserve">, </w:t>
      </w:r>
      <w:r w:rsidRPr="00843E66">
        <w:rPr>
          <w:rStyle w:val="hljs-selector-attr"/>
        </w:rPr>
        <w:t>[7, 8, 9]</w:t>
      </w:r>
      <w:r w:rsidRPr="00843E66">
        <w:rPr>
          <w:rStyle w:val="CdigoHTML"/>
        </w:rPr>
        <w:t>]</w:t>
      </w:r>
    </w:p>
    <w:p w14:paraId="5CD9A6DA" w14:textId="77777777" w:rsidR="00D03E14" w:rsidRDefault="00D03E14" w:rsidP="00D03E14">
      <w:pPr>
        <w:pStyle w:val="HTMLconformatoprevio"/>
        <w:rPr>
          <w:rStyle w:val="CdigoHTML"/>
        </w:rPr>
      </w:pPr>
      <w:r>
        <w:rPr>
          <w:rStyle w:val="CdigoHTML"/>
        </w:rPr>
        <w:t xml:space="preserve">matriz = </w:t>
      </w:r>
      <w:proofErr w:type="spellStart"/>
      <w:proofErr w:type="gramStart"/>
      <w:r>
        <w:rPr>
          <w:rStyle w:val="CdigoHTML"/>
        </w:rPr>
        <w:t>np</w:t>
      </w:r>
      <w:r>
        <w:rPr>
          <w:rStyle w:val="hljs-selector-class"/>
        </w:rPr>
        <w:t>.array</w:t>
      </w:r>
      <w:proofErr w:type="spellEnd"/>
      <w:proofErr w:type="gramEnd"/>
      <w:r>
        <w:rPr>
          <w:rStyle w:val="CdigoHTML"/>
        </w:rPr>
        <w:t>(matriz)</w:t>
      </w:r>
    </w:p>
    <w:p w14:paraId="24E2DEF3" w14:textId="77777777" w:rsidR="00D03E14" w:rsidRDefault="00D03E14" w:rsidP="00D03E14">
      <w:pPr>
        <w:pStyle w:val="HTMLconformatoprevio"/>
        <w:rPr>
          <w:rStyle w:val="CdigoHTML"/>
        </w:rPr>
      </w:pPr>
      <w:r>
        <w:rPr>
          <w:rStyle w:val="CdigoHTML"/>
        </w:rPr>
        <w:t>matriz</w:t>
      </w:r>
    </w:p>
    <w:p w14:paraId="2E8FDD61"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[[1, 2, 3]</w:t>
      </w:r>
      <w:r>
        <w:rPr>
          <w:rStyle w:val="CdigoHTML"/>
        </w:rPr>
        <w:t>,</w:t>
      </w:r>
    </w:p>
    <w:p w14:paraId="602CA88E" w14:textId="77777777" w:rsidR="00D03E14" w:rsidRDefault="00D03E14" w:rsidP="00D03E14">
      <w:pPr>
        <w:pStyle w:val="HTMLconformatoprevio"/>
        <w:rPr>
          <w:rStyle w:val="CdigoHTML"/>
        </w:rPr>
      </w:pPr>
      <w:r>
        <w:rPr>
          <w:rStyle w:val="CdigoHTML"/>
        </w:rPr>
        <w:lastRenderedPageBreak/>
        <w:t xml:space="preserve">       </w:t>
      </w:r>
      <w:r>
        <w:rPr>
          <w:rStyle w:val="CdigoHTML"/>
        </w:rPr>
        <w:tab/>
      </w:r>
      <w:r>
        <w:rPr>
          <w:rStyle w:val="hljs-selector-attr"/>
        </w:rPr>
        <w:t>[4, 5, 6]</w:t>
      </w:r>
      <w:r>
        <w:rPr>
          <w:rStyle w:val="CdigoHTML"/>
        </w:rPr>
        <w:t>,</w:t>
      </w:r>
    </w:p>
    <w:p w14:paraId="2C4B3304" w14:textId="77777777" w:rsidR="00D03E14" w:rsidRDefault="00D03E14" w:rsidP="00D03E14">
      <w:pPr>
        <w:pStyle w:val="HTMLconformatoprevio"/>
        <w:rPr>
          <w:rStyle w:val="CdigoHTML"/>
        </w:rPr>
      </w:pPr>
      <w:r>
        <w:rPr>
          <w:rStyle w:val="CdigoHTML"/>
        </w:rPr>
        <w:t xml:space="preserve">       </w:t>
      </w:r>
      <w:r>
        <w:rPr>
          <w:rStyle w:val="CdigoHTML"/>
        </w:rPr>
        <w:tab/>
      </w:r>
      <w:r>
        <w:rPr>
          <w:rStyle w:val="hljs-selector-attr"/>
        </w:rPr>
        <w:t>[7, 8, 9]</w:t>
      </w:r>
      <w:r>
        <w:rPr>
          <w:rStyle w:val="CdigoHTML"/>
        </w:rPr>
        <w:t>])</w:t>
      </w:r>
    </w:p>
    <w:p w14:paraId="5BF0FBB7" w14:textId="77777777" w:rsidR="00D03E14" w:rsidRDefault="00D03E14" w:rsidP="00D03E14">
      <w:pPr>
        <w:pStyle w:val="NormalWeb"/>
      </w:pPr>
      <w:r>
        <w:t>El indexado nos permite acceder a los elementos de los array y matrices</w:t>
      </w:r>
      <w:r>
        <w:br/>
        <w:t xml:space="preserve">Los elementos se </w:t>
      </w:r>
      <w:proofErr w:type="spellStart"/>
      <w:r>
        <w:t>emepiezan</w:t>
      </w:r>
      <w:proofErr w:type="spellEnd"/>
      <w:r>
        <w:t xml:space="preserve"> a contar desde 0.</w:t>
      </w:r>
    </w:p>
    <w:p w14:paraId="46F57E76"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CdigoHTML"/>
        </w:rPr>
        <w:t>[</w:t>
      </w:r>
      <w:proofErr w:type="gramEnd"/>
      <w:r>
        <w:rPr>
          <w:rStyle w:val="hljs-number"/>
        </w:rPr>
        <w:t>0</w:t>
      </w:r>
      <w:r>
        <w:rPr>
          <w:rStyle w:val="CdigoHTML"/>
        </w:rPr>
        <w:t>]</w:t>
      </w:r>
    </w:p>
    <w:p w14:paraId="53014CAF" w14:textId="77777777" w:rsidR="00D03E14" w:rsidRDefault="00D03E14" w:rsidP="00D03E14">
      <w:pPr>
        <w:pStyle w:val="HTMLconformatoprevio"/>
        <w:rPr>
          <w:rStyle w:val="CdigoHTML"/>
        </w:rPr>
      </w:pPr>
      <w:r>
        <w:rPr>
          <w:rStyle w:val="CdigoHTML"/>
        </w:rPr>
        <w:tab/>
      </w:r>
      <w:r>
        <w:rPr>
          <w:rStyle w:val="hljs-comment"/>
        </w:rPr>
        <w:t>---&gt; 1</w:t>
      </w:r>
    </w:p>
    <w:p w14:paraId="73E7AAEA" w14:textId="77777777" w:rsidR="00D03E14" w:rsidRDefault="00D03E14" w:rsidP="00D03E14">
      <w:pPr>
        <w:pStyle w:val="NormalWeb"/>
      </w:pPr>
      <w:r>
        <w:t>Es posible operar directamente con los elementos.</w:t>
      </w:r>
    </w:p>
    <w:p w14:paraId="1994CEF1"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0]</w:t>
      </w:r>
      <w:r>
        <w:rPr>
          <w:rStyle w:val="CdigoHTML"/>
        </w:rPr>
        <w:t xml:space="preserve"> + </w:t>
      </w:r>
      <w:proofErr w:type="spellStart"/>
      <w:r>
        <w:rPr>
          <w:rStyle w:val="CdigoHTML"/>
        </w:rPr>
        <w:t>arr</w:t>
      </w:r>
      <w:proofErr w:type="spellEnd"/>
      <w:r>
        <w:rPr>
          <w:rStyle w:val="hljs-selector-attr"/>
        </w:rPr>
        <w:t>[5]</w:t>
      </w:r>
    </w:p>
    <w:p w14:paraId="7CD3B7CF" w14:textId="77777777" w:rsidR="00D03E14" w:rsidRDefault="00D03E14" w:rsidP="00D03E14">
      <w:pPr>
        <w:pStyle w:val="HTMLconformatoprevio"/>
        <w:rPr>
          <w:rStyle w:val="CdigoHTML"/>
        </w:rPr>
      </w:pPr>
      <w:r>
        <w:rPr>
          <w:rStyle w:val="CdigoHTML"/>
        </w:rPr>
        <w:tab/>
        <w:t xml:space="preserve">---&gt; </w:t>
      </w:r>
      <w:r>
        <w:rPr>
          <w:rStyle w:val="hljs-number"/>
        </w:rPr>
        <w:t>7</w:t>
      </w:r>
    </w:p>
    <w:p w14:paraId="613F6C3E" w14:textId="77777777" w:rsidR="00D03E14" w:rsidRDefault="00D03E14" w:rsidP="00D03E14">
      <w:pPr>
        <w:pStyle w:val="NormalWeb"/>
      </w:pPr>
      <w:r>
        <w:t xml:space="preserve">En el caso de las matrices al </w:t>
      </w:r>
      <w:proofErr w:type="spellStart"/>
      <w:r>
        <w:t>indezar</w:t>
      </w:r>
      <w:proofErr w:type="spellEnd"/>
      <w:r>
        <w:t xml:space="preserve"> una posición se regresa el array de dicha posición.</w:t>
      </w:r>
    </w:p>
    <w:p w14:paraId="59288407" w14:textId="77777777" w:rsidR="00D03E14" w:rsidRDefault="00D03E14" w:rsidP="00D03E14">
      <w:pPr>
        <w:pStyle w:val="HTMLconformatoprevio"/>
        <w:rPr>
          <w:rStyle w:val="CdigoHTML"/>
        </w:rPr>
      </w:pPr>
      <w:proofErr w:type="gramStart"/>
      <w:r>
        <w:rPr>
          <w:rStyle w:val="CdigoHTML"/>
        </w:rPr>
        <w:t>matriz</w:t>
      </w:r>
      <w:r>
        <w:rPr>
          <w:rStyle w:val="hljs-selector-attr"/>
        </w:rPr>
        <w:t>[</w:t>
      </w:r>
      <w:proofErr w:type="gramEnd"/>
      <w:r>
        <w:rPr>
          <w:rStyle w:val="hljs-selector-attr"/>
        </w:rPr>
        <w:t>0]</w:t>
      </w:r>
    </w:p>
    <w:p w14:paraId="025DE3E7"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[1, 2, 3]</w:t>
      </w:r>
      <w:r>
        <w:rPr>
          <w:rStyle w:val="CdigoHTML"/>
        </w:rPr>
        <w:t>)</w:t>
      </w:r>
    </w:p>
    <w:p w14:paraId="66FCC2D9" w14:textId="77777777" w:rsidR="00D03E14" w:rsidRDefault="00D03E14" w:rsidP="00D03E14">
      <w:pPr>
        <w:pStyle w:val="NormalWeb"/>
      </w:pPr>
      <w:r>
        <w:t>Para seleccionar un solo elemento de la matriz se especifica la posición del elemento separada por comas.</w:t>
      </w:r>
    </w:p>
    <w:p w14:paraId="09CBE5F0" w14:textId="77777777" w:rsidR="00D03E14" w:rsidRDefault="00D03E14" w:rsidP="00D03E14">
      <w:pPr>
        <w:pStyle w:val="HTMLconformatoprevio"/>
        <w:rPr>
          <w:rStyle w:val="CdigoHTML"/>
        </w:rPr>
      </w:pPr>
      <w:proofErr w:type="gramStart"/>
      <w:r>
        <w:rPr>
          <w:rStyle w:val="CdigoHTML"/>
        </w:rPr>
        <w:t>matriz[</w:t>
      </w:r>
      <w:proofErr w:type="gramEnd"/>
      <w:r>
        <w:rPr>
          <w:rStyle w:val="hljs-number"/>
        </w:rPr>
        <w:t>0</w:t>
      </w:r>
      <w:r>
        <w:rPr>
          <w:rStyle w:val="CdigoHTML"/>
        </w:rPr>
        <w:t xml:space="preserve">, </w:t>
      </w:r>
      <w:r>
        <w:rPr>
          <w:rStyle w:val="hljs-number"/>
        </w:rPr>
        <w:t>2</w:t>
      </w:r>
      <w:r>
        <w:rPr>
          <w:rStyle w:val="CdigoHTML"/>
        </w:rPr>
        <w:t>]</w:t>
      </w:r>
    </w:p>
    <w:p w14:paraId="6E40F044" w14:textId="77777777" w:rsidR="00D03E14" w:rsidRDefault="00D03E14" w:rsidP="00D03E14">
      <w:pPr>
        <w:pStyle w:val="HTMLconformatoprevio"/>
        <w:rPr>
          <w:rStyle w:val="CdigoHTML"/>
        </w:rPr>
      </w:pPr>
      <w:r>
        <w:rPr>
          <w:rStyle w:val="CdigoHTML"/>
        </w:rPr>
        <w:tab/>
      </w:r>
      <w:r>
        <w:rPr>
          <w:rStyle w:val="hljs-comment"/>
        </w:rPr>
        <w:t>---&gt; 3</w:t>
      </w:r>
    </w:p>
    <w:p w14:paraId="4C4E56DD" w14:textId="77777777" w:rsidR="00D03E14" w:rsidRDefault="00D03E14" w:rsidP="00D03E14">
      <w:pPr>
        <w:pStyle w:val="NormalWeb"/>
      </w:pPr>
      <w:r>
        <w:t xml:space="preserve">El </w:t>
      </w:r>
      <w:proofErr w:type="spellStart"/>
      <w:r>
        <w:t>slicing</w:t>
      </w:r>
      <w:proofErr w:type="spellEnd"/>
      <w:r>
        <w:t xml:space="preserve"> nos permite extraer varios datos, tiene un comienzo y un final.</w:t>
      </w:r>
      <w:r>
        <w:br/>
        <w:t>En este ejemplo se está extrayendo datos desde la posición 1 hasta la 5. [1:6].</w:t>
      </w:r>
    </w:p>
    <w:p w14:paraId="7467475B"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1:6]</w:t>
      </w:r>
    </w:p>
    <w:p w14:paraId="39295D8D"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[2, 3, 4, 5, 6]</w:t>
      </w:r>
      <w:r>
        <w:rPr>
          <w:rStyle w:val="CdigoHTML"/>
        </w:rPr>
        <w:t>)</w:t>
      </w:r>
    </w:p>
    <w:p w14:paraId="02F6CEDB" w14:textId="77777777" w:rsidR="00D03E14" w:rsidRDefault="00D03E14" w:rsidP="00D03E14">
      <w:pPr>
        <w:pStyle w:val="NormalWeb"/>
      </w:pPr>
      <w:r>
        <w:t xml:space="preserve">Si no se ingresa el valor de </w:t>
      </w:r>
      <w:proofErr w:type="spellStart"/>
      <w:r>
        <w:t>Start</w:t>
      </w:r>
      <w:proofErr w:type="spellEnd"/>
      <w:r>
        <w:t xml:space="preserve"> se toma el </w:t>
      </w:r>
      <w:proofErr w:type="spellStart"/>
      <w:r>
        <w:t>incio</w:t>
      </w:r>
      <w:proofErr w:type="spellEnd"/>
      <w:r>
        <w:t xml:space="preserve"> como la posición 0.</w:t>
      </w:r>
    </w:p>
    <w:p w14:paraId="516A58DC"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:6]</w:t>
      </w:r>
    </w:p>
    <w:p w14:paraId="77DFDDB1"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[1, 2, 3, 4, 5, 6]</w:t>
      </w:r>
      <w:r>
        <w:rPr>
          <w:rStyle w:val="CdigoHTML"/>
        </w:rPr>
        <w:t>)</w:t>
      </w:r>
    </w:p>
    <w:p w14:paraId="6248C41D" w14:textId="77777777" w:rsidR="00D03E14" w:rsidRDefault="00D03E14" w:rsidP="00D03E14">
      <w:pPr>
        <w:pStyle w:val="NormalWeb"/>
      </w:pPr>
      <w:r>
        <w:t xml:space="preserve">En </w:t>
      </w:r>
      <w:proofErr w:type="gramStart"/>
      <w:r>
        <w:t>cambio</w:t>
      </w:r>
      <w:proofErr w:type="gramEnd"/>
      <w:r>
        <w:t xml:space="preserve"> si no se le da una </w:t>
      </w:r>
      <w:proofErr w:type="spellStart"/>
      <w:r>
        <w:t>posción</w:t>
      </w:r>
      <w:proofErr w:type="spellEnd"/>
      <w:r>
        <w:t xml:space="preserve"> de </w:t>
      </w:r>
      <w:proofErr w:type="spellStart"/>
      <w:r>
        <w:t>End</w:t>
      </w:r>
      <w:proofErr w:type="spellEnd"/>
      <w:r>
        <w:t xml:space="preserve"> se regresan todos los elementos hasta el final del array.</w:t>
      </w:r>
    </w:p>
    <w:p w14:paraId="1C986D45"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2:]</w:t>
      </w:r>
    </w:p>
    <w:p w14:paraId="1EA4B6A7"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[3, 4, 5, 6, 7, 8, 9]</w:t>
      </w:r>
      <w:r>
        <w:rPr>
          <w:rStyle w:val="CdigoHTML"/>
        </w:rPr>
        <w:t>)</w:t>
      </w:r>
    </w:p>
    <w:p w14:paraId="2FFFDC31" w14:textId="77777777" w:rsidR="00D03E14" w:rsidRDefault="00D03E14" w:rsidP="00D03E14">
      <w:pPr>
        <w:pStyle w:val="NormalWeb"/>
      </w:pPr>
      <w:r>
        <w:t>También se puede trabajar por pasos.</w:t>
      </w:r>
      <w:r>
        <w:br/>
        <w:t>En este ejemplo de 3 en 3.</w:t>
      </w:r>
      <w:r>
        <w:br/>
        <w:t>Regresa la posición 0, 0 + 3, 3 + 3 y como no hay posición 6 + 3, no se regrese nada.</w:t>
      </w:r>
    </w:p>
    <w:p w14:paraId="05AF0E22" w14:textId="77777777" w:rsidR="00D03E14" w:rsidRDefault="00D03E14" w:rsidP="00D03E14">
      <w:pPr>
        <w:pStyle w:val="HTMLconformatoprevio"/>
        <w:rPr>
          <w:rStyle w:val="CdigoHTML"/>
        </w:rPr>
      </w:pPr>
      <w:proofErr w:type="spellStart"/>
      <w:r>
        <w:rPr>
          <w:rStyle w:val="CdigoHTML"/>
        </w:rPr>
        <w:t>arr</w:t>
      </w:r>
      <w:proofErr w:type="spellEnd"/>
      <w:proofErr w:type="gramStart"/>
      <w:r>
        <w:rPr>
          <w:rStyle w:val="hljs-selector-attr"/>
        </w:rPr>
        <w:t>[::</w:t>
      </w:r>
      <w:proofErr w:type="gramEnd"/>
      <w:r>
        <w:rPr>
          <w:rStyle w:val="hljs-selector-attr"/>
        </w:rPr>
        <w:t>3]</w:t>
      </w:r>
    </w:p>
    <w:p w14:paraId="27BDE906" w14:textId="77777777" w:rsidR="00D03E14" w:rsidRDefault="00D03E14" w:rsidP="00D03E14">
      <w:pPr>
        <w:pStyle w:val="HTMLconformatoprevio"/>
        <w:rPr>
          <w:rStyle w:val="CdigoHTML"/>
        </w:rPr>
      </w:pPr>
    </w:p>
    <w:p w14:paraId="3BA14746"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[1, 4, 7]</w:t>
      </w:r>
      <w:r>
        <w:rPr>
          <w:rStyle w:val="CdigoHTML"/>
        </w:rPr>
        <w:t>)</w:t>
      </w:r>
    </w:p>
    <w:p w14:paraId="353815D5" w14:textId="77777777" w:rsidR="00D03E14" w:rsidRDefault="00D03E14" w:rsidP="00D03E14">
      <w:pPr>
        <w:pStyle w:val="NormalWeb"/>
      </w:pPr>
      <w:r>
        <w:t>Cuando se le asigna un valor negativo se regresan los valores comenzando desde la última posición del array.</w:t>
      </w:r>
    </w:p>
    <w:p w14:paraId="43AA5835"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-1]</w:t>
      </w:r>
    </w:p>
    <w:p w14:paraId="7906BC32" w14:textId="77777777" w:rsidR="00D03E14" w:rsidRDefault="00D03E14" w:rsidP="00D03E14">
      <w:pPr>
        <w:pStyle w:val="HTMLconformatoprevio"/>
        <w:rPr>
          <w:rStyle w:val="CdigoHTML"/>
        </w:rPr>
      </w:pPr>
      <w:r>
        <w:rPr>
          <w:rStyle w:val="CdigoHTML"/>
        </w:rPr>
        <w:lastRenderedPageBreak/>
        <w:tab/>
        <w:t xml:space="preserve">---&gt; </w:t>
      </w:r>
      <w:r>
        <w:rPr>
          <w:rStyle w:val="hljs-number"/>
        </w:rPr>
        <w:t>9</w:t>
      </w:r>
    </w:p>
    <w:p w14:paraId="126ECD4B" w14:textId="77777777" w:rsidR="00D03E14" w:rsidRDefault="00D03E14" w:rsidP="00D03E14">
      <w:pPr>
        <w:pStyle w:val="HTMLconformatoprevio"/>
        <w:rPr>
          <w:rStyle w:val="CdigoHTML"/>
        </w:rPr>
      </w:pPr>
      <w:proofErr w:type="spellStart"/>
      <w:proofErr w:type="gramStart"/>
      <w:r>
        <w:rPr>
          <w:rStyle w:val="CdigoHTML"/>
        </w:rPr>
        <w:t>arr</w:t>
      </w:r>
      <w:proofErr w:type="spellEnd"/>
      <w:r>
        <w:rPr>
          <w:rStyle w:val="hljs-selector-attr"/>
        </w:rPr>
        <w:t>[</w:t>
      </w:r>
      <w:proofErr w:type="gramEnd"/>
      <w:r>
        <w:rPr>
          <w:rStyle w:val="hljs-selector-attr"/>
        </w:rPr>
        <w:t>-3:]</w:t>
      </w:r>
    </w:p>
    <w:p w14:paraId="3FC664ED" w14:textId="77777777" w:rsidR="00D03E14" w:rsidRDefault="00D03E14" w:rsidP="00D03E14">
      <w:pPr>
        <w:pStyle w:val="HTMLconformatoprevio"/>
        <w:rPr>
          <w:rStyle w:val="CdigoHTML"/>
        </w:rPr>
      </w:pPr>
      <w:r>
        <w:rPr>
          <w:rStyle w:val="CdigoHTML"/>
        </w:rPr>
        <w:tab/>
        <w:t xml:space="preserve">---&gt; </w:t>
      </w:r>
      <w:proofErr w:type="gramStart"/>
      <w:r>
        <w:rPr>
          <w:rStyle w:val="CdigoHTML"/>
        </w:rPr>
        <w:t>array(</w:t>
      </w:r>
      <w:proofErr w:type="gramEnd"/>
      <w:r>
        <w:rPr>
          <w:rStyle w:val="hljs-selector-attr"/>
        </w:rPr>
        <w:t>[7, 8, 9]</w:t>
      </w:r>
      <w:r>
        <w:rPr>
          <w:rStyle w:val="CdigoHTML"/>
        </w:rPr>
        <w:t>)</w:t>
      </w:r>
    </w:p>
    <w:p w14:paraId="391AB828" w14:textId="77777777" w:rsidR="00D03E14" w:rsidRDefault="00D03E14" w:rsidP="00D03E14">
      <w:pPr>
        <w:pStyle w:val="NormalWeb"/>
      </w:pPr>
      <w:r>
        <w:t>Para el caso de las matrices sucede algo similar.</w:t>
      </w:r>
      <w:r>
        <w:br/>
        <w:t>Para acceder a los valores a nivel de filas.</w:t>
      </w:r>
    </w:p>
    <w:p w14:paraId="5117AB20" w14:textId="77777777" w:rsidR="00D03E14" w:rsidRDefault="00D03E14" w:rsidP="00D03E14">
      <w:pPr>
        <w:pStyle w:val="HTMLconformatoprevio"/>
        <w:rPr>
          <w:rStyle w:val="CdigoHTML"/>
        </w:rPr>
      </w:pPr>
      <w:proofErr w:type="gramStart"/>
      <w:r>
        <w:rPr>
          <w:rStyle w:val="CdigoHTML"/>
        </w:rPr>
        <w:t>matriz</w:t>
      </w:r>
      <w:r>
        <w:rPr>
          <w:rStyle w:val="hljs-comment"/>
        </w:rPr>
        <w:t>[</w:t>
      </w:r>
      <w:proofErr w:type="gramEnd"/>
      <w:r>
        <w:rPr>
          <w:rStyle w:val="hljs-comment"/>
        </w:rPr>
        <w:t>1:]</w:t>
      </w:r>
    </w:p>
    <w:p w14:paraId="140CC73D" w14:textId="77777777" w:rsidR="00D03E14" w:rsidRDefault="00D03E14" w:rsidP="00D03E14">
      <w:pPr>
        <w:pStyle w:val="HTMLconformatoprevio"/>
        <w:rPr>
          <w:rStyle w:val="hljs-comment"/>
        </w:rPr>
      </w:pPr>
      <w:r>
        <w:rPr>
          <w:rStyle w:val="CdigoHTML"/>
        </w:rPr>
        <w:tab/>
        <w:t xml:space="preserve">---&gt; </w:t>
      </w:r>
      <w:proofErr w:type="gramStart"/>
      <w:r>
        <w:rPr>
          <w:rStyle w:val="CdigoHTML"/>
        </w:rPr>
        <w:t>array(</w:t>
      </w:r>
      <w:proofErr w:type="gramEnd"/>
      <w:r>
        <w:rPr>
          <w:rStyle w:val="hljs-comment"/>
        </w:rPr>
        <w:t>[[4, 5, 6],</w:t>
      </w:r>
    </w:p>
    <w:p w14:paraId="4944361E" w14:textId="77777777" w:rsidR="00D03E14" w:rsidRDefault="00D03E14" w:rsidP="00D03E14">
      <w:pPr>
        <w:pStyle w:val="HTMLconformatoprevio"/>
        <w:rPr>
          <w:rStyle w:val="CdigoHTML"/>
        </w:rPr>
      </w:pPr>
      <w:r>
        <w:rPr>
          <w:rStyle w:val="hljs-comment"/>
        </w:rPr>
        <w:t xml:space="preserve">       </w:t>
      </w:r>
      <w:r>
        <w:rPr>
          <w:rStyle w:val="hljs-comment"/>
        </w:rPr>
        <w:tab/>
      </w:r>
      <w:r>
        <w:rPr>
          <w:rStyle w:val="hljs-comment"/>
        </w:rPr>
        <w:tab/>
        <w:t>[7, 8, 9]]</w:t>
      </w:r>
      <w:r>
        <w:rPr>
          <w:rStyle w:val="CdigoHTML"/>
        </w:rPr>
        <w:t>)</w:t>
      </w:r>
    </w:p>
    <w:p w14:paraId="58DCF743" w14:textId="77777777" w:rsidR="00D03E14" w:rsidRDefault="00D03E14" w:rsidP="00D03E14">
      <w:pPr>
        <w:pStyle w:val="NormalWeb"/>
      </w:pPr>
      <w:r>
        <w:t>Para acceder a los valores a nivel de filas y columnas.</w:t>
      </w:r>
    </w:p>
    <w:p w14:paraId="3006A16E" w14:textId="77777777" w:rsidR="00D03E14" w:rsidRDefault="00D03E14" w:rsidP="00D03E14">
      <w:pPr>
        <w:pStyle w:val="HTMLconformatoprevio"/>
        <w:rPr>
          <w:rStyle w:val="CdigoHTML"/>
        </w:rPr>
      </w:pPr>
      <w:proofErr w:type="gramStart"/>
      <w:r>
        <w:rPr>
          <w:rStyle w:val="CdigoHTML"/>
        </w:rPr>
        <w:t>matriz</w:t>
      </w:r>
      <w:r>
        <w:rPr>
          <w:rStyle w:val="hljs-comment"/>
        </w:rPr>
        <w:t>[</w:t>
      </w:r>
      <w:proofErr w:type="gramEnd"/>
      <w:r>
        <w:rPr>
          <w:rStyle w:val="hljs-comment"/>
        </w:rPr>
        <w:t>1:, 0:2]</w:t>
      </w:r>
    </w:p>
    <w:p w14:paraId="096BB582" w14:textId="77777777" w:rsidR="00D03E14" w:rsidRDefault="00D03E14" w:rsidP="00D03E14">
      <w:pPr>
        <w:pStyle w:val="HTMLconformatoprevio"/>
      </w:pPr>
      <w:r>
        <w:rPr>
          <w:rStyle w:val="CdigoHTML"/>
        </w:rPr>
        <w:tab/>
      </w:r>
    </w:p>
    <w:p w14:paraId="041EE6B7" w14:textId="77777777" w:rsidR="00D03E14" w:rsidRDefault="00D03E14" w:rsidP="00D03E14">
      <w:pPr>
        <w:pStyle w:val="HTMLconformatoprevio"/>
        <w:rPr>
          <w:rStyle w:val="hljs-comment"/>
        </w:rPr>
      </w:pPr>
      <w:r>
        <w:rPr>
          <w:rStyle w:val="CdigoHTML"/>
        </w:rPr>
        <w:t xml:space="preserve">---&gt; </w:t>
      </w:r>
      <w:proofErr w:type="gramStart"/>
      <w:r>
        <w:rPr>
          <w:rStyle w:val="CdigoHTML"/>
        </w:rPr>
        <w:t>array(</w:t>
      </w:r>
      <w:proofErr w:type="gramEnd"/>
      <w:r>
        <w:rPr>
          <w:rStyle w:val="hljs-comment"/>
        </w:rPr>
        <w:t>[[4, 5],</w:t>
      </w:r>
    </w:p>
    <w:p w14:paraId="3085AD95" w14:textId="77777777" w:rsidR="00D03E14" w:rsidRDefault="00D03E14" w:rsidP="00D03E14">
      <w:pPr>
        <w:pStyle w:val="HTMLconformatoprevio"/>
        <w:rPr>
          <w:rStyle w:val="CdigoHTML"/>
        </w:rPr>
      </w:pPr>
      <w:r>
        <w:rPr>
          <w:rStyle w:val="hljs-comment"/>
        </w:rPr>
        <w:t xml:space="preserve">       [7, 8]]</w:t>
      </w:r>
      <w:r>
        <w:rPr>
          <w:rStyle w:val="CdigoHTML"/>
        </w:rPr>
        <w:t>)</w:t>
      </w:r>
    </w:p>
    <w:p w14:paraId="017B47D9" w14:textId="0C5A6C76" w:rsidR="00D03E14" w:rsidRDefault="00D03E14">
      <w:pPr>
        <w:rPr>
          <w:lang w:val="en-US"/>
        </w:rPr>
      </w:pPr>
    </w:p>
    <w:p w14:paraId="470D3CCB" w14:textId="77777777" w:rsidR="00B0350D" w:rsidRDefault="00B0350D" w:rsidP="00B0350D">
      <w:pPr>
        <w:pStyle w:val="Ttulo2"/>
      </w:pPr>
      <w:r>
        <w:t>Tipos de datos</w:t>
      </w:r>
    </w:p>
    <w:p w14:paraId="61E21F72" w14:textId="77777777" w:rsidR="00B0350D" w:rsidRDefault="00277BAB" w:rsidP="00B0350D">
      <w:r>
        <w:pict w14:anchorId="686A09F7">
          <v:rect id="_x0000_i1027" style="width:0;height:1.5pt" o:hralign="center" o:hrstd="t" o:hr="t" fillcolor="#a0a0a0" stroked="f"/>
        </w:pict>
      </w:r>
    </w:p>
    <w:p w14:paraId="3ADD413D" w14:textId="77777777" w:rsidR="00B0350D" w:rsidRDefault="00B0350D" w:rsidP="00B0350D">
      <w:pPr>
        <w:pStyle w:val="NormalWeb"/>
      </w:pPr>
      <w:r>
        <w:t xml:space="preserve">Los </w:t>
      </w:r>
      <w:proofErr w:type="spellStart"/>
      <w:r>
        <w:t>arrays</w:t>
      </w:r>
      <w:proofErr w:type="spellEnd"/>
      <w:r>
        <w:t xml:space="preserve"> de </w:t>
      </w:r>
      <w:proofErr w:type="spellStart"/>
      <w:r>
        <w:t>NumPy</w:t>
      </w:r>
      <w:proofErr w:type="spellEnd"/>
      <w:r>
        <w:t xml:space="preserve"> solo pueden contener un tipo de dato, ya que esto es lo que le confiere las ventajas de la optimización de memoria.</w:t>
      </w:r>
    </w:p>
    <w:p w14:paraId="551C9F6B" w14:textId="77777777" w:rsidR="00B0350D" w:rsidRDefault="00B0350D" w:rsidP="00B0350D">
      <w:pPr>
        <w:pStyle w:val="NormalWeb"/>
      </w:pPr>
      <w:r>
        <w:t xml:space="preserve">Podemos conocer el tipo de datos del array consultando la </w:t>
      </w:r>
      <w:proofErr w:type="gramStart"/>
      <w:r>
        <w:t>propiedad .</w:t>
      </w:r>
      <w:proofErr w:type="spellStart"/>
      <w:r>
        <w:t>dtype</w:t>
      </w:r>
      <w:proofErr w:type="spellEnd"/>
      <w:proofErr w:type="gramEnd"/>
      <w:r>
        <w:t>.</w:t>
      </w:r>
    </w:p>
    <w:p w14:paraId="461CB90B"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np</w:t>
      </w:r>
      <w:r w:rsidRPr="00B0350D">
        <w:rPr>
          <w:rStyle w:val="hljs-selector-class"/>
          <w:lang w:val="en-US"/>
        </w:rPr>
        <w:t>.array</w:t>
      </w:r>
      <w:proofErr w:type="spellEnd"/>
      <w:proofErr w:type="gramEnd"/>
      <w:r w:rsidRPr="00B0350D">
        <w:rPr>
          <w:rStyle w:val="CdigoHTML"/>
          <w:lang w:val="en-US"/>
        </w:rPr>
        <w:t>(</w:t>
      </w:r>
      <w:r w:rsidRPr="00B0350D">
        <w:rPr>
          <w:rStyle w:val="hljs-selector-attr"/>
          <w:lang w:val="en-US"/>
        </w:rPr>
        <w:t>[1, 2, 3, 4]</w:t>
      </w:r>
      <w:r w:rsidRPr="00B0350D">
        <w:rPr>
          <w:rStyle w:val="CdigoHTML"/>
          <w:lang w:val="en-US"/>
        </w:rPr>
        <w:t>)</w:t>
      </w:r>
    </w:p>
    <w:p w14:paraId="56F3A76C" w14:textId="77777777" w:rsidR="00B0350D" w:rsidRPr="00B0350D" w:rsidRDefault="00B0350D" w:rsidP="00B0350D">
      <w:pPr>
        <w:pStyle w:val="HTMLconformatoprevio"/>
        <w:rPr>
          <w:rStyle w:val="CdigoHTML"/>
          <w:lang w:val="en-US"/>
        </w:rPr>
      </w:pPr>
      <w:proofErr w:type="spellStart"/>
      <w:proofErr w:type="gramStart"/>
      <w:r w:rsidRPr="00B0350D">
        <w:rPr>
          <w:rStyle w:val="CdigoHTML"/>
          <w:lang w:val="en-US"/>
        </w:rPr>
        <w:t>arr</w:t>
      </w:r>
      <w:r w:rsidRPr="00B0350D">
        <w:rPr>
          <w:rStyle w:val="hljs-selector-class"/>
          <w:lang w:val="en-US"/>
        </w:rPr>
        <w:t>.dtype</w:t>
      </w:r>
      <w:proofErr w:type="spellEnd"/>
      <w:proofErr w:type="gramEnd"/>
    </w:p>
    <w:p w14:paraId="5C6ABE90" w14:textId="77777777" w:rsidR="00B0350D" w:rsidRPr="00B0350D" w:rsidRDefault="00B0350D" w:rsidP="00B0350D">
      <w:pPr>
        <w:pStyle w:val="HTMLconformatoprevio"/>
        <w:rPr>
          <w:rStyle w:val="CdigoHTML"/>
          <w:lang w:val="en-US"/>
        </w:rPr>
      </w:pPr>
      <w:r w:rsidRPr="00B0350D">
        <w:rPr>
          <w:rStyle w:val="CdigoHTML"/>
          <w:lang w:val="en-US"/>
        </w:rPr>
        <w:tab/>
        <w:t xml:space="preserve">---&gt; </w:t>
      </w:r>
      <w:proofErr w:type="spellStart"/>
      <w:r w:rsidRPr="00B0350D">
        <w:rPr>
          <w:rStyle w:val="CdigoHTML"/>
          <w:lang w:val="en-US"/>
        </w:rPr>
        <w:t>dtype</w:t>
      </w:r>
      <w:proofErr w:type="spellEnd"/>
      <w:r w:rsidRPr="00B0350D">
        <w:rPr>
          <w:rStyle w:val="CdigoHTML"/>
          <w:lang w:val="en-US"/>
        </w:rPr>
        <w:t>(</w:t>
      </w:r>
      <w:r w:rsidRPr="00B0350D">
        <w:rPr>
          <w:rStyle w:val="hljs-string"/>
          <w:lang w:val="en-US"/>
        </w:rPr>
        <w:t>'int64'</w:t>
      </w:r>
      <w:r w:rsidRPr="00B0350D">
        <w:rPr>
          <w:rStyle w:val="CdigoHTML"/>
          <w:lang w:val="en-US"/>
        </w:rPr>
        <w:t>)</w:t>
      </w:r>
    </w:p>
    <w:p w14:paraId="061D7C79" w14:textId="77777777" w:rsidR="00B0350D" w:rsidRDefault="00B0350D" w:rsidP="00B0350D">
      <w:pPr>
        <w:pStyle w:val="NormalWeb"/>
      </w:pPr>
      <w:r>
        <w:t>Si queremos usar otro tipo de dato lo podemos definir en la declaración del array.</w:t>
      </w:r>
    </w:p>
    <w:p w14:paraId="343CDF7C" w14:textId="77777777" w:rsidR="00B0350D" w:rsidRPr="00B0350D" w:rsidRDefault="00B0350D" w:rsidP="00B0350D">
      <w:pPr>
        <w:pStyle w:val="HTMLconformatoprevio"/>
        <w:rPr>
          <w:rStyle w:val="CdigoHTML"/>
          <w:lang w:val="en-US"/>
        </w:rPr>
      </w:pPr>
      <w:proofErr w:type="spellStart"/>
      <w:r w:rsidRPr="00B0350D">
        <w:rPr>
          <w:rStyle w:val="hljs-title"/>
          <w:lang w:val="en-US"/>
        </w:rPr>
        <w:t>arr</w:t>
      </w:r>
      <w:proofErr w:type="spellEnd"/>
      <w:r w:rsidRPr="00B0350D">
        <w:rPr>
          <w:rStyle w:val="CdigoHTML"/>
          <w:lang w:val="en-US"/>
        </w:rPr>
        <w:t xml:space="preserve"> = </w:t>
      </w:r>
      <w:proofErr w:type="spellStart"/>
      <w:proofErr w:type="gramStart"/>
      <w:r w:rsidRPr="00B0350D">
        <w:rPr>
          <w:rStyle w:val="CdigoHTML"/>
          <w:lang w:val="en-US"/>
        </w:rPr>
        <w:t>np.array</w:t>
      </w:r>
      <w:proofErr w:type="spellEnd"/>
      <w:proofErr w:type="gramEnd"/>
      <w:r w:rsidRPr="00B0350D">
        <w:rPr>
          <w:rStyle w:val="CdigoHTML"/>
          <w:lang w:val="en-US"/>
        </w:rPr>
        <w:t>([</w:t>
      </w:r>
      <w:r w:rsidRPr="00B0350D">
        <w:rPr>
          <w:rStyle w:val="hljs-number"/>
          <w:lang w:val="en-US"/>
        </w:rPr>
        <w:t>1</w:t>
      </w:r>
      <w:r w:rsidRPr="00B0350D">
        <w:rPr>
          <w:rStyle w:val="CdigoHTML"/>
          <w:lang w:val="en-US"/>
        </w:rPr>
        <w:t xml:space="preserve">, </w:t>
      </w:r>
      <w:r w:rsidRPr="00B0350D">
        <w:rPr>
          <w:rStyle w:val="hljs-number"/>
          <w:lang w:val="en-US"/>
        </w:rPr>
        <w:t>2</w:t>
      </w:r>
      <w:r w:rsidRPr="00B0350D">
        <w:rPr>
          <w:rStyle w:val="CdigoHTML"/>
          <w:lang w:val="en-US"/>
        </w:rPr>
        <w:t xml:space="preserve">, </w:t>
      </w:r>
      <w:r w:rsidRPr="00B0350D">
        <w:rPr>
          <w:rStyle w:val="hljs-number"/>
          <w:lang w:val="en-US"/>
        </w:rPr>
        <w:t>3</w:t>
      </w:r>
      <w:r w:rsidRPr="00B0350D">
        <w:rPr>
          <w:rStyle w:val="CdigoHTML"/>
          <w:lang w:val="en-US"/>
        </w:rPr>
        <w:t xml:space="preserve">, </w:t>
      </w:r>
      <w:r w:rsidRPr="00B0350D">
        <w:rPr>
          <w:rStyle w:val="hljs-number"/>
          <w:lang w:val="en-US"/>
        </w:rPr>
        <w:t>4</w:t>
      </w:r>
      <w:r w:rsidRPr="00B0350D">
        <w:rPr>
          <w:rStyle w:val="CdigoHTML"/>
          <w:lang w:val="en-US"/>
        </w:rPr>
        <w:t xml:space="preserve">], </w:t>
      </w:r>
      <w:proofErr w:type="spellStart"/>
      <w:r w:rsidRPr="00B0350D">
        <w:rPr>
          <w:rStyle w:val="CdigoHTML"/>
          <w:lang w:val="en-US"/>
        </w:rPr>
        <w:t>d</w:t>
      </w:r>
      <w:r w:rsidRPr="00B0350D">
        <w:rPr>
          <w:rStyle w:val="hljs-keyword"/>
          <w:lang w:val="en-US"/>
        </w:rPr>
        <w:t>type</w:t>
      </w:r>
      <w:proofErr w:type="spellEnd"/>
      <w:r w:rsidRPr="00B0350D">
        <w:rPr>
          <w:rStyle w:val="CdigoHTML"/>
          <w:lang w:val="en-US"/>
        </w:rPr>
        <w:t xml:space="preserve"> = 'float64')</w:t>
      </w:r>
    </w:p>
    <w:p w14:paraId="1E56745C" w14:textId="77777777" w:rsidR="00B0350D" w:rsidRDefault="00B0350D" w:rsidP="00B0350D">
      <w:pPr>
        <w:pStyle w:val="HTMLconformatoprevio"/>
        <w:rPr>
          <w:rStyle w:val="CdigoHTML"/>
        </w:rPr>
      </w:pPr>
      <w:proofErr w:type="spellStart"/>
      <w:proofErr w:type="gramStart"/>
      <w:r>
        <w:rPr>
          <w:rStyle w:val="hljs-title"/>
        </w:rPr>
        <w:t>arr</w:t>
      </w:r>
      <w:r>
        <w:rPr>
          <w:rStyle w:val="CdigoHTML"/>
        </w:rPr>
        <w:t>.d</w:t>
      </w:r>
      <w:r>
        <w:rPr>
          <w:rStyle w:val="hljs-keyword"/>
        </w:rPr>
        <w:t>type</w:t>
      </w:r>
      <w:proofErr w:type="spellEnd"/>
      <w:proofErr w:type="gramEnd"/>
    </w:p>
    <w:p w14:paraId="75BABEDE" w14:textId="77777777" w:rsidR="00B0350D" w:rsidRDefault="00B0350D" w:rsidP="00B0350D">
      <w:pPr>
        <w:pStyle w:val="HTMLconformatoprevio"/>
        <w:rPr>
          <w:rStyle w:val="CdigoHTML"/>
        </w:rPr>
      </w:pPr>
      <w:r>
        <w:rPr>
          <w:rStyle w:val="CdigoHTML"/>
        </w:rPr>
        <w:tab/>
      </w:r>
      <w:r>
        <w:rPr>
          <w:rStyle w:val="hljs-comment"/>
        </w:rPr>
        <w:t xml:space="preserve">---&gt; </w:t>
      </w:r>
      <w:proofErr w:type="spellStart"/>
      <w:r>
        <w:rPr>
          <w:rStyle w:val="hljs-comment"/>
        </w:rPr>
        <w:t>dtype</w:t>
      </w:r>
      <w:proofErr w:type="spellEnd"/>
      <w:r>
        <w:rPr>
          <w:rStyle w:val="hljs-comment"/>
        </w:rPr>
        <w:t>('float64')</w:t>
      </w:r>
    </w:p>
    <w:p w14:paraId="18393580" w14:textId="77777777" w:rsidR="00B0350D" w:rsidRDefault="00B0350D" w:rsidP="00B0350D">
      <w:pPr>
        <w:pStyle w:val="NormalWeb"/>
      </w:pPr>
      <w:r>
        <w:t>Ahora vemos que los valores están con punto decimal.</w:t>
      </w:r>
    </w:p>
    <w:p w14:paraId="65C623DF" w14:textId="77777777" w:rsidR="00B0350D" w:rsidRDefault="00B0350D" w:rsidP="00B0350D">
      <w:pPr>
        <w:pStyle w:val="HTMLconformatoprevio"/>
        <w:rPr>
          <w:rStyle w:val="CdigoHTML"/>
        </w:rPr>
      </w:pPr>
      <w:proofErr w:type="spellStart"/>
      <w:r>
        <w:rPr>
          <w:rStyle w:val="CdigoHTML"/>
        </w:rPr>
        <w:t>arr</w:t>
      </w:r>
      <w:proofErr w:type="spellEnd"/>
    </w:p>
    <w:p w14:paraId="7D5B20F0" w14:textId="77777777" w:rsidR="00B0350D" w:rsidRDefault="00B0350D" w:rsidP="00B0350D">
      <w:pPr>
        <w:pStyle w:val="HTMLconformatoprevio"/>
        <w:rPr>
          <w:rStyle w:val="CdigoHTML"/>
        </w:rPr>
      </w:pPr>
      <w:r>
        <w:rPr>
          <w:rStyle w:val="CdigoHTML"/>
        </w:rPr>
        <w:tab/>
        <w:t xml:space="preserve">---&gt; </w:t>
      </w:r>
      <w:proofErr w:type="gramStart"/>
      <w:r>
        <w:rPr>
          <w:rStyle w:val="hljs-builtin"/>
        </w:rPr>
        <w:t>array</w:t>
      </w:r>
      <w:r>
        <w:rPr>
          <w:rStyle w:val="CdigoHTML"/>
        </w:rPr>
        <w:t>(</w:t>
      </w:r>
      <w:proofErr w:type="gramEnd"/>
      <w:r>
        <w:rPr>
          <w:rStyle w:val="CdigoHTML"/>
        </w:rPr>
        <w:t>[</w:t>
      </w:r>
      <w:r>
        <w:rPr>
          <w:rStyle w:val="hljs-number"/>
        </w:rPr>
        <w:t>1.</w:t>
      </w:r>
      <w:r>
        <w:rPr>
          <w:rStyle w:val="CdigoHTML"/>
        </w:rPr>
        <w:t xml:space="preserve">, </w:t>
      </w:r>
      <w:r>
        <w:rPr>
          <w:rStyle w:val="hljs-number"/>
        </w:rPr>
        <w:t>2.</w:t>
      </w:r>
      <w:r>
        <w:rPr>
          <w:rStyle w:val="CdigoHTML"/>
        </w:rPr>
        <w:t xml:space="preserve">, </w:t>
      </w:r>
      <w:r>
        <w:rPr>
          <w:rStyle w:val="hljs-number"/>
        </w:rPr>
        <w:t>3.</w:t>
      </w:r>
      <w:r>
        <w:rPr>
          <w:rStyle w:val="CdigoHTML"/>
        </w:rPr>
        <w:t xml:space="preserve">, </w:t>
      </w:r>
      <w:r>
        <w:rPr>
          <w:rStyle w:val="hljs-number"/>
        </w:rPr>
        <w:t>4.</w:t>
      </w:r>
      <w:r>
        <w:rPr>
          <w:rStyle w:val="CdigoHTML"/>
        </w:rPr>
        <w:t>])</w:t>
      </w:r>
    </w:p>
    <w:p w14:paraId="2C0B8BDA" w14:textId="77777777" w:rsidR="00B0350D" w:rsidRDefault="00B0350D" w:rsidP="00B0350D">
      <w:pPr>
        <w:pStyle w:val="NormalWeb"/>
      </w:pPr>
      <w:r>
        <w:t xml:space="preserve">Si ya se tiene el array definido se usa el </w:t>
      </w:r>
      <w:proofErr w:type="gramStart"/>
      <w:r>
        <w:t>método .</w:t>
      </w:r>
      <w:proofErr w:type="spellStart"/>
      <w:r>
        <w:t>astype</w:t>
      </w:r>
      <w:proofErr w:type="spellEnd"/>
      <w:proofErr w:type="gramEnd"/>
      <w:r>
        <w:t>() para convertir el tipo de dato.</w:t>
      </w:r>
    </w:p>
    <w:p w14:paraId="5200FCFE" w14:textId="77777777" w:rsidR="00B0350D" w:rsidRPr="00B0350D" w:rsidRDefault="00B0350D" w:rsidP="00B0350D">
      <w:pPr>
        <w:pStyle w:val="HTMLconformatoprevio"/>
        <w:rPr>
          <w:rStyle w:val="CdigoHTML"/>
          <w:lang w:val="en-US"/>
        </w:rPr>
      </w:pPr>
      <w:proofErr w:type="spellStart"/>
      <w:r w:rsidRPr="00B0350D">
        <w:rPr>
          <w:rStyle w:val="hljs-title"/>
          <w:lang w:val="en-US"/>
        </w:rPr>
        <w:t>arr</w:t>
      </w:r>
      <w:proofErr w:type="spellEnd"/>
      <w:r w:rsidRPr="00B0350D">
        <w:rPr>
          <w:rStyle w:val="CdigoHTML"/>
          <w:lang w:val="en-US"/>
        </w:rPr>
        <w:t xml:space="preserve"> = </w:t>
      </w:r>
      <w:proofErr w:type="spellStart"/>
      <w:proofErr w:type="gramStart"/>
      <w:r w:rsidRPr="00B0350D">
        <w:rPr>
          <w:rStyle w:val="CdigoHTML"/>
          <w:lang w:val="en-US"/>
        </w:rPr>
        <w:t>np.array</w:t>
      </w:r>
      <w:proofErr w:type="spellEnd"/>
      <w:proofErr w:type="gramEnd"/>
      <w:r w:rsidRPr="00B0350D">
        <w:rPr>
          <w:rStyle w:val="CdigoHTML"/>
          <w:lang w:val="en-US"/>
        </w:rPr>
        <w:t>([</w:t>
      </w:r>
      <w:r w:rsidRPr="00B0350D">
        <w:rPr>
          <w:rStyle w:val="hljs-number"/>
          <w:lang w:val="en-US"/>
        </w:rPr>
        <w:t>1</w:t>
      </w:r>
      <w:r w:rsidRPr="00B0350D">
        <w:rPr>
          <w:rStyle w:val="CdigoHTML"/>
          <w:lang w:val="en-US"/>
        </w:rPr>
        <w:t xml:space="preserve">, </w:t>
      </w:r>
      <w:r w:rsidRPr="00B0350D">
        <w:rPr>
          <w:rStyle w:val="hljs-number"/>
          <w:lang w:val="en-US"/>
        </w:rPr>
        <w:t>2</w:t>
      </w:r>
      <w:r w:rsidRPr="00B0350D">
        <w:rPr>
          <w:rStyle w:val="CdigoHTML"/>
          <w:lang w:val="en-US"/>
        </w:rPr>
        <w:t xml:space="preserve">, </w:t>
      </w:r>
      <w:r w:rsidRPr="00B0350D">
        <w:rPr>
          <w:rStyle w:val="hljs-number"/>
          <w:lang w:val="en-US"/>
        </w:rPr>
        <w:t>3</w:t>
      </w:r>
      <w:r w:rsidRPr="00B0350D">
        <w:rPr>
          <w:rStyle w:val="CdigoHTML"/>
          <w:lang w:val="en-US"/>
        </w:rPr>
        <w:t xml:space="preserve">, </w:t>
      </w:r>
      <w:r w:rsidRPr="00B0350D">
        <w:rPr>
          <w:rStyle w:val="hljs-number"/>
          <w:lang w:val="en-US"/>
        </w:rPr>
        <w:t>4</w:t>
      </w:r>
      <w:r w:rsidRPr="00B0350D">
        <w:rPr>
          <w:rStyle w:val="CdigoHTML"/>
          <w:lang w:val="en-US"/>
        </w:rPr>
        <w:t>])</w:t>
      </w:r>
    </w:p>
    <w:p w14:paraId="0AF66B1A" w14:textId="77777777" w:rsidR="00B0350D" w:rsidRPr="00B0350D" w:rsidRDefault="00B0350D" w:rsidP="00B0350D">
      <w:pPr>
        <w:pStyle w:val="HTMLconformatoprevio"/>
        <w:rPr>
          <w:rStyle w:val="CdigoHTML"/>
          <w:lang w:val="en-US"/>
        </w:rPr>
      </w:pPr>
      <w:proofErr w:type="spellStart"/>
      <w:r w:rsidRPr="00B0350D">
        <w:rPr>
          <w:rStyle w:val="hljs-title"/>
          <w:lang w:val="en-US"/>
        </w:rPr>
        <w:t>arr</w:t>
      </w:r>
      <w:proofErr w:type="spellEnd"/>
      <w:r w:rsidRPr="00B0350D">
        <w:rPr>
          <w:rStyle w:val="CdigoHTML"/>
          <w:lang w:val="en-US"/>
        </w:rPr>
        <w:t xml:space="preserve"> = </w:t>
      </w:r>
      <w:proofErr w:type="spellStart"/>
      <w:proofErr w:type="gramStart"/>
      <w:r w:rsidRPr="00B0350D">
        <w:rPr>
          <w:rStyle w:val="CdigoHTML"/>
          <w:lang w:val="en-US"/>
        </w:rPr>
        <w:t>arr.</w:t>
      </w:r>
      <w:r w:rsidRPr="00B0350D">
        <w:rPr>
          <w:rStyle w:val="hljs-keyword"/>
          <w:lang w:val="en-US"/>
        </w:rPr>
        <w:t>astype</w:t>
      </w:r>
      <w:proofErr w:type="spellEnd"/>
      <w:proofErr w:type="gramEnd"/>
      <w:r w:rsidRPr="00B0350D">
        <w:rPr>
          <w:rStyle w:val="CdigoHTML"/>
          <w:lang w:val="en-US"/>
        </w:rPr>
        <w:t>(np.float64)</w:t>
      </w:r>
    </w:p>
    <w:p w14:paraId="2A777B38" w14:textId="77777777" w:rsidR="00B0350D" w:rsidRDefault="00B0350D" w:rsidP="00B0350D">
      <w:pPr>
        <w:pStyle w:val="HTMLconformatoprevio"/>
        <w:rPr>
          <w:rStyle w:val="CdigoHTML"/>
        </w:rPr>
      </w:pPr>
      <w:proofErr w:type="spellStart"/>
      <w:r>
        <w:rPr>
          <w:rStyle w:val="hljs-title"/>
        </w:rPr>
        <w:t>arr</w:t>
      </w:r>
      <w:proofErr w:type="spellEnd"/>
    </w:p>
    <w:p w14:paraId="44BEE4B7" w14:textId="77777777" w:rsidR="00B0350D" w:rsidRDefault="00B0350D" w:rsidP="00B0350D">
      <w:pPr>
        <w:pStyle w:val="HTMLconformatoprevio"/>
        <w:rPr>
          <w:rStyle w:val="CdigoHTML"/>
        </w:rPr>
      </w:pPr>
      <w:r>
        <w:rPr>
          <w:rStyle w:val="CdigoHTML"/>
        </w:rPr>
        <w:tab/>
      </w:r>
      <w:r>
        <w:rPr>
          <w:rStyle w:val="hljs-comment"/>
        </w:rPr>
        <w:t xml:space="preserve">---&gt; </w:t>
      </w:r>
      <w:proofErr w:type="gramStart"/>
      <w:r>
        <w:rPr>
          <w:rStyle w:val="hljs-comment"/>
        </w:rPr>
        <w:t>array(</w:t>
      </w:r>
      <w:proofErr w:type="gramEnd"/>
      <w:r>
        <w:rPr>
          <w:rStyle w:val="hljs-comment"/>
        </w:rPr>
        <w:t>[1., 2., 3., 4.])</w:t>
      </w:r>
    </w:p>
    <w:p w14:paraId="6A59245C" w14:textId="77777777" w:rsidR="00B0350D" w:rsidRDefault="00B0350D" w:rsidP="00B0350D">
      <w:pPr>
        <w:pStyle w:val="NormalWeb"/>
      </w:pPr>
      <w:r>
        <w:t>También se puede cambiar a tipo booleano recordando que los números diferentes de 0 se convierten en True.</w:t>
      </w:r>
    </w:p>
    <w:p w14:paraId="78D4BC21"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np.</w:t>
      </w:r>
      <w:r w:rsidRPr="00B0350D">
        <w:rPr>
          <w:rStyle w:val="hljs-keyword"/>
          <w:lang w:val="en-US"/>
        </w:rPr>
        <w:t>array</w:t>
      </w:r>
      <w:proofErr w:type="spellEnd"/>
      <w:proofErr w:type="gramEnd"/>
      <w:r w:rsidRPr="00B0350D">
        <w:rPr>
          <w:rStyle w:val="CdigoHTML"/>
          <w:lang w:val="en-US"/>
        </w:rPr>
        <w:t>([</w:t>
      </w:r>
      <w:r w:rsidRPr="00B0350D">
        <w:rPr>
          <w:rStyle w:val="hljs-number"/>
          <w:lang w:val="en-US"/>
        </w:rPr>
        <w:t>0</w:t>
      </w:r>
      <w:r w:rsidRPr="00B0350D">
        <w:rPr>
          <w:rStyle w:val="CdigoHTML"/>
          <w:lang w:val="en-US"/>
        </w:rPr>
        <w:t xml:space="preserve">, </w:t>
      </w:r>
      <w:r w:rsidRPr="00B0350D">
        <w:rPr>
          <w:rStyle w:val="hljs-number"/>
          <w:lang w:val="en-US"/>
        </w:rPr>
        <w:t>1</w:t>
      </w:r>
      <w:r w:rsidRPr="00B0350D">
        <w:rPr>
          <w:rStyle w:val="CdigoHTML"/>
          <w:lang w:val="en-US"/>
        </w:rPr>
        <w:t xml:space="preserve">, </w:t>
      </w:r>
      <w:r w:rsidRPr="00B0350D">
        <w:rPr>
          <w:rStyle w:val="hljs-number"/>
          <w:lang w:val="en-US"/>
        </w:rPr>
        <w:t>2</w:t>
      </w:r>
      <w:r w:rsidRPr="00B0350D">
        <w:rPr>
          <w:rStyle w:val="CdigoHTML"/>
          <w:lang w:val="en-US"/>
        </w:rPr>
        <w:t xml:space="preserve">, </w:t>
      </w:r>
      <w:r w:rsidRPr="00B0350D">
        <w:rPr>
          <w:rStyle w:val="hljs-number"/>
          <w:lang w:val="en-US"/>
        </w:rPr>
        <w:t>3</w:t>
      </w:r>
      <w:r w:rsidRPr="00B0350D">
        <w:rPr>
          <w:rStyle w:val="CdigoHTML"/>
          <w:lang w:val="en-US"/>
        </w:rPr>
        <w:t xml:space="preserve">, </w:t>
      </w:r>
      <w:r w:rsidRPr="00B0350D">
        <w:rPr>
          <w:rStyle w:val="hljs-number"/>
          <w:lang w:val="en-US"/>
        </w:rPr>
        <w:t>4</w:t>
      </w:r>
      <w:r w:rsidRPr="00B0350D">
        <w:rPr>
          <w:rStyle w:val="CdigoHTML"/>
          <w:lang w:val="en-US"/>
        </w:rPr>
        <w:t>])</w:t>
      </w:r>
    </w:p>
    <w:p w14:paraId="14422E9C" w14:textId="77777777" w:rsidR="00B0350D" w:rsidRPr="00B0350D" w:rsidRDefault="00B0350D" w:rsidP="00B0350D">
      <w:pPr>
        <w:pStyle w:val="HTMLconformatoprevio"/>
        <w:rPr>
          <w:rStyle w:val="CdigoHTML"/>
          <w:lang w:val="en-US"/>
        </w:rPr>
      </w:pPr>
      <w:proofErr w:type="spellStart"/>
      <w:r w:rsidRPr="00B0350D">
        <w:rPr>
          <w:rStyle w:val="CdigoHTML"/>
          <w:lang w:val="en-US"/>
        </w:rPr>
        <w:lastRenderedPageBreak/>
        <w:t>arr</w:t>
      </w:r>
      <w:proofErr w:type="spellEnd"/>
      <w:r w:rsidRPr="00B0350D">
        <w:rPr>
          <w:rStyle w:val="CdigoHTML"/>
          <w:lang w:val="en-US"/>
        </w:rPr>
        <w:t xml:space="preserve"> = </w:t>
      </w:r>
      <w:proofErr w:type="spellStart"/>
      <w:proofErr w:type="gramStart"/>
      <w:r w:rsidRPr="00B0350D">
        <w:rPr>
          <w:rStyle w:val="CdigoHTML"/>
          <w:lang w:val="en-US"/>
        </w:rPr>
        <w:t>arr.astype</w:t>
      </w:r>
      <w:proofErr w:type="spellEnd"/>
      <w:proofErr w:type="gramEnd"/>
      <w:r w:rsidRPr="00B0350D">
        <w:rPr>
          <w:rStyle w:val="CdigoHTML"/>
          <w:lang w:val="en-US"/>
        </w:rPr>
        <w:t>(</w:t>
      </w:r>
      <w:proofErr w:type="spellStart"/>
      <w:r w:rsidRPr="00B0350D">
        <w:rPr>
          <w:rStyle w:val="CdigoHTML"/>
          <w:lang w:val="en-US"/>
        </w:rPr>
        <w:t>np.bool</w:t>
      </w:r>
      <w:proofErr w:type="spellEnd"/>
      <w:r w:rsidRPr="00B0350D">
        <w:rPr>
          <w:rStyle w:val="CdigoHTML"/>
          <w:lang w:val="en-US"/>
        </w:rPr>
        <w:t>_)</w:t>
      </w:r>
    </w:p>
    <w:p w14:paraId="4A02CA72" w14:textId="77777777" w:rsidR="00B0350D" w:rsidRPr="00A24A16" w:rsidRDefault="00B0350D" w:rsidP="00B0350D">
      <w:pPr>
        <w:pStyle w:val="HTMLconformatoprevio"/>
        <w:rPr>
          <w:rStyle w:val="CdigoHTML"/>
          <w:lang w:val="en-US"/>
        </w:rPr>
      </w:pPr>
      <w:proofErr w:type="spellStart"/>
      <w:r w:rsidRPr="00A24A16">
        <w:rPr>
          <w:rStyle w:val="CdigoHTML"/>
          <w:lang w:val="en-US"/>
        </w:rPr>
        <w:t>arr</w:t>
      </w:r>
      <w:proofErr w:type="spellEnd"/>
    </w:p>
    <w:p w14:paraId="681D64F5" w14:textId="77777777" w:rsidR="00B0350D" w:rsidRPr="00A24A16" w:rsidRDefault="00B0350D" w:rsidP="00B0350D">
      <w:pPr>
        <w:pStyle w:val="HTMLconformatoprevio"/>
        <w:rPr>
          <w:rStyle w:val="CdigoHTML"/>
          <w:lang w:val="en-US"/>
        </w:rPr>
      </w:pPr>
      <w:r w:rsidRPr="00A24A16">
        <w:rPr>
          <w:rStyle w:val="CdigoHTML"/>
          <w:lang w:val="en-US"/>
        </w:rPr>
        <w:tab/>
        <w:t xml:space="preserve">---&gt; </w:t>
      </w:r>
      <w:proofErr w:type="gramStart"/>
      <w:r w:rsidRPr="00A24A16">
        <w:rPr>
          <w:rStyle w:val="hljs-keyword"/>
          <w:lang w:val="en-US"/>
        </w:rPr>
        <w:t>array</w:t>
      </w:r>
      <w:r w:rsidRPr="00A24A16">
        <w:rPr>
          <w:rStyle w:val="CdigoHTML"/>
          <w:lang w:val="en-US"/>
        </w:rPr>
        <w:t>(</w:t>
      </w:r>
      <w:proofErr w:type="gramEnd"/>
      <w:r w:rsidRPr="00A24A16">
        <w:rPr>
          <w:rStyle w:val="CdigoHTML"/>
          <w:lang w:val="en-US"/>
        </w:rPr>
        <w:t>[</w:t>
      </w:r>
      <w:r w:rsidRPr="00A24A16">
        <w:rPr>
          <w:rStyle w:val="hljs-literal"/>
          <w:lang w:val="en-US"/>
        </w:rPr>
        <w:t>False</w:t>
      </w:r>
      <w:r w:rsidRPr="00A24A16">
        <w:rPr>
          <w:rStyle w:val="CdigoHTML"/>
          <w:lang w:val="en-US"/>
        </w:rPr>
        <w:t xml:space="preserve">,  </w:t>
      </w:r>
      <w:r w:rsidRPr="00A24A16">
        <w:rPr>
          <w:rStyle w:val="hljs-literal"/>
          <w:lang w:val="en-US"/>
        </w:rPr>
        <w:t>True</w:t>
      </w:r>
      <w:r w:rsidRPr="00A24A16">
        <w:rPr>
          <w:rStyle w:val="CdigoHTML"/>
          <w:lang w:val="en-US"/>
        </w:rPr>
        <w:t xml:space="preserve">,  </w:t>
      </w:r>
      <w:r w:rsidRPr="00A24A16">
        <w:rPr>
          <w:rStyle w:val="hljs-literal"/>
          <w:lang w:val="en-US"/>
        </w:rPr>
        <w:t>True</w:t>
      </w:r>
      <w:r w:rsidRPr="00A24A16">
        <w:rPr>
          <w:rStyle w:val="CdigoHTML"/>
          <w:lang w:val="en-US"/>
        </w:rPr>
        <w:t xml:space="preserve">,  </w:t>
      </w:r>
      <w:r w:rsidRPr="00A24A16">
        <w:rPr>
          <w:rStyle w:val="hljs-literal"/>
          <w:lang w:val="en-US"/>
        </w:rPr>
        <w:t>True</w:t>
      </w:r>
      <w:r w:rsidRPr="00A24A16">
        <w:rPr>
          <w:rStyle w:val="CdigoHTML"/>
          <w:lang w:val="en-US"/>
        </w:rPr>
        <w:t xml:space="preserve">,  </w:t>
      </w:r>
      <w:r w:rsidRPr="00A24A16">
        <w:rPr>
          <w:rStyle w:val="hljs-literal"/>
          <w:lang w:val="en-US"/>
        </w:rPr>
        <w:t>True</w:t>
      </w:r>
      <w:r w:rsidRPr="00A24A16">
        <w:rPr>
          <w:rStyle w:val="CdigoHTML"/>
          <w:lang w:val="en-US"/>
        </w:rPr>
        <w:t>])</w:t>
      </w:r>
    </w:p>
    <w:p w14:paraId="4AB6FA46" w14:textId="77777777" w:rsidR="00B0350D" w:rsidRDefault="00B0350D" w:rsidP="00B0350D">
      <w:pPr>
        <w:pStyle w:val="NormalWeb"/>
      </w:pPr>
      <w:r>
        <w:t xml:space="preserve">También podemos convertir los datos en tipo </w:t>
      </w:r>
      <w:proofErr w:type="spellStart"/>
      <w:r>
        <w:t>string</w:t>
      </w:r>
      <w:proofErr w:type="spellEnd"/>
      <w:r>
        <w:t>.</w:t>
      </w:r>
    </w:p>
    <w:p w14:paraId="68AC1F27"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np</w:t>
      </w:r>
      <w:r w:rsidRPr="00B0350D">
        <w:rPr>
          <w:rStyle w:val="hljs-selector-class"/>
          <w:lang w:val="en-US"/>
        </w:rPr>
        <w:t>.array</w:t>
      </w:r>
      <w:proofErr w:type="spellEnd"/>
      <w:proofErr w:type="gramEnd"/>
      <w:r w:rsidRPr="00B0350D">
        <w:rPr>
          <w:rStyle w:val="CdigoHTML"/>
          <w:lang w:val="en-US"/>
        </w:rPr>
        <w:t>(</w:t>
      </w:r>
      <w:r w:rsidRPr="00B0350D">
        <w:rPr>
          <w:rStyle w:val="hljs-selector-attr"/>
          <w:lang w:val="en-US"/>
        </w:rPr>
        <w:t>[0, 1, 2, 3, 4]</w:t>
      </w:r>
      <w:r w:rsidRPr="00B0350D">
        <w:rPr>
          <w:rStyle w:val="CdigoHTML"/>
          <w:lang w:val="en-US"/>
        </w:rPr>
        <w:t>)</w:t>
      </w:r>
    </w:p>
    <w:p w14:paraId="2E33FF33"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arr</w:t>
      </w:r>
      <w:r w:rsidRPr="00B0350D">
        <w:rPr>
          <w:rStyle w:val="hljs-selector-class"/>
          <w:lang w:val="en-US"/>
        </w:rPr>
        <w:t>.astype</w:t>
      </w:r>
      <w:proofErr w:type="spellEnd"/>
      <w:proofErr w:type="gramEnd"/>
      <w:r w:rsidRPr="00B0350D">
        <w:rPr>
          <w:rStyle w:val="CdigoHTML"/>
          <w:lang w:val="en-US"/>
        </w:rPr>
        <w:t>(</w:t>
      </w:r>
      <w:proofErr w:type="spellStart"/>
      <w:r w:rsidRPr="00B0350D">
        <w:rPr>
          <w:rStyle w:val="CdigoHTML"/>
          <w:lang w:val="en-US"/>
        </w:rPr>
        <w:t>np.string</w:t>
      </w:r>
      <w:proofErr w:type="spellEnd"/>
      <w:r w:rsidRPr="00B0350D">
        <w:rPr>
          <w:rStyle w:val="CdigoHTML"/>
          <w:lang w:val="en-US"/>
        </w:rPr>
        <w:t>_)</w:t>
      </w:r>
    </w:p>
    <w:p w14:paraId="1BD20DD0"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p>
    <w:p w14:paraId="6468A693" w14:textId="77777777" w:rsidR="00B0350D" w:rsidRPr="00B0350D" w:rsidRDefault="00B0350D" w:rsidP="00B0350D">
      <w:pPr>
        <w:pStyle w:val="HTMLconformatoprevio"/>
        <w:rPr>
          <w:rStyle w:val="CdigoHTML"/>
          <w:lang w:val="en-US"/>
        </w:rPr>
      </w:pPr>
      <w:r w:rsidRPr="00B0350D">
        <w:rPr>
          <w:rStyle w:val="CdigoHTML"/>
          <w:lang w:val="en-US"/>
        </w:rPr>
        <w:tab/>
        <w:t xml:space="preserve">---&gt; </w:t>
      </w:r>
      <w:proofErr w:type="gramStart"/>
      <w:r w:rsidRPr="00B0350D">
        <w:rPr>
          <w:rStyle w:val="CdigoHTML"/>
          <w:lang w:val="en-US"/>
        </w:rPr>
        <w:t>array(</w:t>
      </w:r>
      <w:proofErr w:type="gramEnd"/>
      <w:r w:rsidRPr="00B0350D">
        <w:rPr>
          <w:rStyle w:val="hljs-selector-attr"/>
          <w:lang w:val="en-US"/>
        </w:rPr>
        <w:t>[b</w:t>
      </w:r>
      <w:r w:rsidRPr="00B0350D">
        <w:rPr>
          <w:rStyle w:val="hljs-string"/>
          <w:lang w:val="en-US"/>
        </w:rPr>
        <w:t>'0'</w:t>
      </w:r>
      <w:r w:rsidRPr="00B0350D">
        <w:rPr>
          <w:rStyle w:val="hljs-selector-attr"/>
          <w:lang w:val="en-US"/>
        </w:rPr>
        <w:t>, b</w:t>
      </w:r>
      <w:r w:rsidRPr="00B0350D">
        <w:rPr>
          <w:rStyle w:val="hljs-string"/>
          <w:lang w:val="en-US"/>
        </w:rPr>
        <w:t>'1'</w:t>
      </w:r>
      <w:r w:rsidRPr="00B0350D">
        <w:rPr>
          <w:rStyle w:val="hljs-selector-attr"/>
          <w:lang w:val="en-US"/>
        </w:rPr>
        <w:t>, b</w:t>
      </w:r>
      <w:r w:rsidRPr="00B0350D">
        <w:rPr>
          <w:rStyle w:val="hljs-string"/>
          <w:lang w:val="en-US"/>
        </w:rPr>
        <w:t>'2'</w:t>
      </w:r>
      <w:r w:rsidRPr="00B0350D">
        <w:rPr>
          <w:rStyle w:val="hljs-selector-attr"/>
          <w:lang w:val="en-US"/>
        </w:rPr>
        <w:t>, b</w:t>
      </w:r>
      <w:r w:rsidRPr="00B0350D">
        <w:rPr>
          <w:rStyle w:val="hljs-string"/>
          <w:lang w:val="en-US"/>
        </w:rPr>
        <w:t>'3'</w:t>
      </w:r>
      <w:r w:rsidRPr="00B0350D">
        <w:rPr>
          <w:rStyle w:val="hljs-selector-attr"/>
          <w:lang w:val="en-US"/>
        </w:rPr>
        <w:t>, b</w:t>
      </w:r>
      <w:r w:rsidRPr="00B0350D">
        <w:rPr>
          <w:rStyle w:val="hljs-string"/>
          <w:lang w:val="en-US"/>
        </w:rPr>
        <w:t>'4'</w:t>
      </w:r>
      <w:r w:rsidRPr="00B0350D">
        <w:rPr>
          <w:rStyle w:val="hljs-selector-attr"/>
          <w:lang w:val="en-US"/>
        </w:rPr>
        <w:t>]</w:t>
      </w:r>
      <w:r w:rsidRPr="00B0350D">
        <w:rPr>
          <w:rStyle w:val="CdigoHTML"/>
          <w:lang w:val="en-US"/>
        </w:rPr>
        <w:t xml:space="preserve">, </w:t>
      </w:r>
      <w:proofErr w:type="spellStart"/>
      <w:r w:rsidRPr="00B0350D">
        <w:rPr>
          <w:rStyle w:val="CdigoHTML"/>
          <w:lang w:val="en-US"/>
        </w:rPr>
        <w:t>dtype</w:t>
      </w:r>
      <w:proofErr w:type="spellEnd"/>
      <w:r w:rsidRPr="00B0350D">
        <w:rPr>
          <w:rStyle w:val="CdigoHTML"/>
          <w:lang w:val="en-US"/>
        </w:rPr>
        <w:t>=</w:t>
      </w:r>
      <w:r w:rsidRPr="00B0350D">
        <w:rPr>
          <w:rStyle w:val="hljs-string"/>
          <w:lang w:val="en-US"/>
        </w:rPr>
        <w:t>'|S21'</w:t>
      </w:r>
      <w:r w:rsidRPr="00B0350D">
        <w:rPr>
          <w:rStyle w:val="CdigoHTML"/>
          <w:lang w:val="en-US"/>
        </w:rPr>
        <w:t>)</w:t>
      </w:r>
    </w:p>
    <w:p w14:paraId="1DCB3038" w14:textId="77777777" w:rsidR="00B0350D" w:rsidRDefault="00B0350D" w:rsidP="00B0350D">
      <w:pPr>
        <w:pStyle w:val="NormalWeb"/>
      </w:pPr>
      <w:r>
        <w:t xml:space="preserve">De igual forma se puede pasar de </w:t>
      </w:r>
      <w:proofErr w:type="spellStart"/>
      <w:r>
        <w:t>string</w:t>
      </w:r>
      <w:proofErr w:type="spellEnd"/>
      <w:r>
        <w:t xml:space="preserve"> a </w:t>
      </w:r>
      <w:proofErr w:type="spellStart"/>
      <w:r>
        <w:t>numero</w:t>
      </w:r>
      <w:proofErr w:type="spellEnd"/>
      <w:r>
        <w:t>.</w:t>
      </w:r>
    </w:p>
    <w:p w14:paraId="17058D84" w14:textId="77777777" w:rsidR="00B0350D" w:rsidRPr="00B0350D" w:rsidRDefault="00B0350D" w:rsidP="00B0350D">
      <w:pPr>
        <w:pStyle w:val="HTMLconformatoprevio"/>
        <w:rPr>
          <w:rStyle w:val="CdigoHTML"/>
          <w:lang w:val="en-US"/>
        </w:rPr>
      </w:pPr>
      <w:proofErr w:type="spellStart"/>
      <w:r w:rsidRPr="00B0350D">
        <w:rPr>
          <w:rStyle w:val="hljs-title"/>
          <w:lang w:val="en-US"/>
        </w:rPr>
        <w:t>arr</w:t>
      </w:r>
      <w:proofErr w:type="spellEnd"/>
      <w:r w:rsidRPr="00B0350D">
        <w:rPr>
          <w:rStyle w:val="CdigoHTML"/>
          <w:lang w:val="en-US"/>
        </w:rPr>
        <w:t xml:space="preserve"> = </w:t>
      </w:r>
      <w:proofErr w:type="spellStart"/>
      <w:proofErr w:type="gramStart"/>
      <w:r w:rsidRPr="00B0350D">
        <w:rPr>
          <w:rStyle w:val="CdigoHTML"/>
          <w:lang w:val="en-US"/>
        </w:rPr>
        <w:t>np.array</w:t>
      </w:r>
      <w:proofErr w:type="spellEnd"/>
      <w:proofErr w:type="gramEnd"/>
      <w:r w:rsidRPr="00B0350D">
        <w:rPr>
          <w:rStyle w:val="CdigoHTML"/>
          <w:lang w:val="en-US"/>
        </w:rPr>
        <w:t>([</w:t>
      </w:r>
      <w:r w:rsidRPr="00B0350D">
        <w:rPr>
          <w:rStyle w:val="hljs-string"/>
          <w:lang w:val="en-US"/>
        </w:rPr>
        <w:t>'0'</w:t>
      </w:r>
      <w:r w:rsidRPr="00B0350D">
        <w:rPr>
          <w:rStyle w:val="CdigoHTML"/>
          <w:lang w:val="en-US"/>
        </w:rPr>
        <w:t xml:space="preserve">, </w:t>
      </w:r>
      <w:r w:rsidRPr="00B0350D">
        <w:rPr>
          <w:rStyle w:val="hljs-string"/>
          <w:lang w:val="en-US"/>
        </w:rPr>
        <w:t>'1'</w:t>
      </w:r>
      <w:r w:rsidRPr="00B0350D">
        <w:rPr>
          <w:rStyle w:val="CdigoHTML"/>
          <w:lang w:val="en-US"/>
        </w:rPr>
        <w:t xml:space="preserve">, </w:t>
      </w:r>
      <w:r w:rsidRPr="00B0350D">
        <w:rPr>
          <w:rStyle w:val="hljs-string"/>
          <w:lang w:val="en-US"/>
        </w:rPr>
        <w:t>'2'</w:t>
      </w:r>
      <w:r w:rsidRPr="00B0350D">
        <w:rPr>
          <w:rStyle w:val="CdigoHTML"/>
          <w:lang w:val="en-US"/>
        </w:rPr>
        <w:t xml:space="preserve">, </w:t>
      </w:r>
      <w:r w:rsidRPr="00B0350D">
        <w:rPr>
          <w:rStyle w:val="hljs-string"/>
          <w:lang w:val="en-US"/>
        </w:rPr>
        <w:t>'3'</w:t>
      </w:r>
      <w:r w:rsidRPr="00B0350D">
        <w:rPr>
          <w:rStyle w:val="CdigoHTML"/>
          <w:lang w:val="en-US"/>
        </w:rPr>
        <w:t xml:space="preserve">, </w:t>
      </w:r>
      <w:r w:rsidRPr="00B0350D">
        <w:rPr>
          <w:rStyle w:val="hljs-string"/>
          <w:lang w:val="en-US"/>
        </w:rPr>
        <w:t>'4'</w:t>
      </w:r>
      <w:r w:rsidRPr="00B0350D">
        <w:rPr>
          <w:rStyle w:val="CdigoHTML"/>
          <w:lang w:val="en-US"/>
        </w:rPr>
        <w:t>])</w:t>
      </w:r>
    </w:p>
    <w:p w14:paraId="4B12CB22" w14:textId="77777777" w:rsidR="00B0350D" w:rsidRPr="00B0350D" w:rsidRDefault="00B0350D" w:rsidP="00B0350D">
      <w:pPr>
        <w:pStyle w:val="HTMLconformatoprevio"/>
        <w:rPr>
          <w:rStyle w:val="CdigoHTML"/>
          <w:lang w:val="en-US"/>
        </w:rPr>
      </w:pPr>
      <w:proofErr w:type="spellStart"/>
      <w:r w:rsidRPr="00B0350D">
        <w:rPr>
          <w:rStyle w:val="hljs-title"/>
          <w:lang w:val="en-US"/>
        </w:rPr>
        <w:t>arr</w:t>
      </w:r>
      <w:proofErr w:type="spellEnd"/>
      <w:r w:rsidRPr="00B0350D">
        <w:rPr>
          <w:rStyle w:val="CdigoHTML"/>
          <w:lang w:val="en-US"/>
        </w:rPr>
        <w:t xml:space="preserve"> = </w:t>
      </w:r>
      <w:proofErr w:type="spellStart"/>
      <w:proofErr w:type="gramStart"/>
      <w:r w:rsidRPr="00B0350D">
        <w:rPr>
          <w:rStyle w:val="CdigoHTML"/>
          <w:lang w:val="en-US"/>
        </w:rPr>
        <w:t>arr.</w:t>
      </w:r>
      <w:r w:rsidRPr="00B0350D">
        <w:rPr>
          <w:rStyle w:val="hljs-keyword"/>
          <w:lang w:val="en-US"/>
        </w:rPr>
        <w:t>astype</w:t>
      </w:r>
      <w:proofErr w:type="spellEnd"/>
      <w:proofErr w:type="gramEnd"/>
      <w:r w:rsidRPr="00B0350D">
        <w:rPr>
          <w:rStyle w:val="CdigoHTML"/>
          <w:lang w:val="en-US"/>
        </w:rPr>
        <w:t>(np.int8)</w:t>
      </w:r>
    </w:p>
    <w:p w14:paraId="2B07AA73" w14:textId="77777777" w:rsidR="00B0350D" w:rsidRDefault="00B0350D" w:rsidP="00B0350D">
      <w:pPr>
        <w:pStyle w:val="HTMLconformatoprevio"/>
        <w:rPr>
          <w:rStyle w:val="CdigoHTML"/>
        </w:rPr>
      </w:pPr>
      <w:proofErr w:type="spellStart"/>
      <w:r>
        <w:rPr>
          <w:rStyle w:val="hljs-title"/>
        </w:rPr>
        <w:t>arr</w:t>
      </w:r>
      <w:proofErr w:type="spellEnd"/>
    </w:p>
    <w:p w14:paraId="6022C21C" w14:textId="77777777" w:rsidR="00B0350D" w:rsidRDefault="00B0350D" w:rsidP="00B0350D">
      <w:pPr>
        <w:pStyle w:val="HTMLconformatoprevio"/>
        <w:rPr>
          <w:rStyle w:val="CdigoHTML"/>
        </w:rPr>
      </w:pPr>
      <w:r>
        <w:rPr>
          <w:rStyle w:val="CdigoHTML"/>
        </w:rPr>
        <w:tab/>
      </w:r>
      <w:r>
        <w:rPr>
          <w:rStyle w:val="hljs-comment"/>
        </w:rPr>
        <w:t xml:space="preserve">---&gt; </w:t>
      </w:r>
      <w:proofErr w:type="gramStart"/>
      <w:r>
        <w:rPr>
          <w:rStyle w:val="hljs-comment"/>
        </w:rPr>
        <w:t>array(</w:t>
      </w:r>
      <w:proofErr w:type="gramEnd"/>
      <w:r>
        <w:rPr>
          <w:rStyle w:val="hljs-comment"/>
        </w:rPr>
        <w:t xml:space="preserve">[0, 1, 2, 3, 4], </w:t>
      </w:r>
      <w:proofErr w:type="spellStart"/>
      <w:r>
        <w:rPr>
          <w:rStyle w:val="hljs-comment"/>
        </w:rPr>
        <w:t>dtype</w:t>
      </w:r>
      <w:proofErr w:type="spellEnd"/>
      <w:r>
        <w:rPr>
          <w:rStyle w:val="hljs-comment"/>
        </w:rPr>
        <w:t>=int8)</w:t>
      </w:r>
    </w:p>
    <w:p w14:paraId="307D9F30" w14:textId="77777777" w:rsidR="00B0350D" w:rsidRDefault="00B0350D" w:rsidP="00B0350D">
      <w:pPr>
        <w:pStyle w:val="NormalWeb"/>
      </w:pPr>
      <w:r>
        <w:t>Si un elemento no es de tipo número el método falla.</w:t>
      </w:r>
    </w:p>
    <w:p w14:paraId="5E50C74F"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np.</w:t>
      </w:r>
      <w:r w:rsidRPr="00B0350D">
        <w:rPr>
          <w:rStyle w:val="hljs-keyword"/>
          <w:lang w:val="en-US"/>
        </w:rPr>
        <w:t>array</w:t>
      </w:r>
      <w:proofErr w:type="spellEnd"/>
      <w:proofErr w:type="gramEnd"/>
      <w:r w:rsidRPr="00B0350D">
        <w:rPr>
          <w:rStyle w:val="CdigoHTML"/>
          <w:lang w:val="en-US"/>
        </w:rPr>
        <w:t>([</w:t>
      </w:r>
      <w:r w:rsidRPr="00B0350D">
        <w:rPr>
          <w:rStyle w:val="hljs-string"/>
          <w:lang w:val="en-US"/>
        </w:rPr>
        <w:t>'hola'</w:t>
      </w:r>
      <w:r w:rsidRPr="00B0350D">
        <w:rPr>
          <w:rStyle w:val="CdigoHTML"/>
          <w:lang w:val="en-US"/>
        </w:rPr>
        <w:t>,</w:t>
      </w:r>
      <w:r w:rsidRPr="00B0350D">
        <w:rPr>
          <w:rStyle w:val="hljs-string"/>
          <w:lang w:val="en-US"/>
        </w:rPr>
        <w:t>'0'</w:t>
      </w:r>
      <w:r w:rsidRPr="00B0350D">
        <w:rPr>
          <w:rStyle w:val="CdigoHTML"/>
          <w:lang w:val="en-US"/>
        </w:rPr>
        <w:t xml:space="preserve">, </w:t>
      </w:r>
      <w:r w:rsidRPr="00B0350D">
        <w:rPr>
          <w:rStyle w:val="hljs-string"/>
          <w:lang w:val="en-US"/>
        </w:rPr>
        <w:t>'1'</w:t>
      </w:r>
      <w:r w:rsidRPr="00B0350D">
        <w:rPr>
          <w:rStyle w:val="CdigoHTML"/>
          <w:lang w:val="en-US"/>
        </w:rPr>
        <w:t xml:space="preserve">, </w:t>
      </w:r>
      <w:r w:rsidRPr="00B0350D">
        <w:rPr>
          <w:rStyle w:val="hljs-string"/>
          <w:lang w:val="en-US"/>
        </w:rPr>
        <w:t>'2'</w:t>
      </w:r>
      <w:r w:rsidRPr="00B0350D">
        <w:rPr>
          <w:rStyle w:val="CdigoHTML"/>
          <w:lang w:val="en-US"/>
        </w:rPr>
        <w:t xml:space="preserve">, </w:t>
      </w:r>
      <w:r w:rsidRPr="00B0350D">
        <w:rPr>
          <w:rStyle w:val="hljs-string"/>
          <w:lang w:val="en-US"/>
        </w:rPr>
        <w:t>'3'</w:t>
      </w:r>
      <w:r w:rsidRPr="00B0350D">
        <w:rPr>
          <w:rStyle w:val="CdigoHTML"/>
          <w:lang w:val="en-US"/>
        </w:rPr>
        <w:t xml:space="preserve">, </w:t>
      </w:r>
      <w:r w:rsidRPr="00B0350D">
        <w:rPr>
          <w:rStyle w:val="hljs-string"/>
          <w:lang w:val="en-US"/>
        </w:rPr>
        <w:t>'4'</w:t>
      </w:r>
      <w:r w:rsidRPr="00B0350D">
        <w:rPr>
          <w:rStyle w:val="CdigoHTML"/>
          <w:lang w:val="en-US"/>
        </w:rPr>
        <w:t>])</w:t>
      </w:r>
    </w:p>
    <w:p w14:paraId="5BFAF77E"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arr.astype</w:t>
      </w:r>
      <w:proofErr w:type="spellEnd"/>
      <w:proofErr w:type="gramEnd"/>
      <w:r w:rsidRPr="00B0350D">
        <w:rPr>
          <w:rStyle w:val="CdigoHTML"/>
          <w:lang w:val="en-US"/>
        </w:rPr>
        <w:t>(np.int8)</w:t>
      </w:r>
    </w:p>
    <w:p w14:paraId="45F575CA" w14:textId="77777777" w:rsidR="00B0350D" w:rsidRPr="00B0350D" w:rsidRDefault="00B0350D" w:rsidP="00B0350D">
      <w:pPr>
        <w:pStyle w:val="HTMLconformatoprevio"/>
        <w:rPr>
          <w:rStyle w:val="CdigoHTML"/>
          <w:lang w:val="en-US"/>
        </w:rPr>
      </w:pPr>
      <w:proofErr w:type="spellStart"/>
      <w:r w:rsidRPr="00B0350D">
        <w:rPr>
          <w:rStyle w:val="CdigoHTML"/>
          <w:lang w:val="en-US"/>
        </w:rPr>
        <w:t>arr</w:t>
      </w:r>
      <w:proofErr w:type="spellEnd"/>
    </w:p>
    <w:p w14:paraId="74B49820" w14:textId="77777777" w:rsidR="00B0350D" w:rsidRPr="00B0350D" w:rsidRDefault="00B0350D" w:rsidP="00B0350D">
      <w:pPr>
        <w:pStyle w:val="HTMLconformatoprevio"/>
        <w:rPr>
          <w:rStyle w:val="CdigoHTML"/>
          <w:lang w:val="en-US"/>
        </w:rPr>
      </w:pPr>
      <w:r w:rsidRPr="00B0350D">
        <w:rPr>
          <w:rStyle w:val="hljs-comment"/>
          <w:lang w:val="en-US"/>
        </w:rPr>
        <w:t>---------------------------------------------------------------------------</w:t>
      </w:r>
    </w:p>
    <w:p w14:paraId="4F3D0A58" w14:textId="77777777" w:rsidR="00B0350D" w:rsidRPr="00B0350D" w:rsidRDefault="00B0350D" w:rsidP="00B0350D">
      <w:pPr>
        <w:pStyle w:val="HTMLconformatoprevio"/>
        <w:rPr>
          <w:rStyle w:val="CdigoHTML"/>
          <w:lang w:val="en-US"/>
        </w:rPr>
      </w:pPr>
      <w:proofErr w:type="spellStart"/>
      <w:r w:rsidRPr="00B0350D">
        <w:rPr>
          <w:rStyle w:val="CdigoHTML"/>
          <w:lang w:val="en-US"/>
        </w:rPr>
        <w:t>ValueError</w:t>
      </w:r>
      <w:proofErr w:type="spellEnd"/>
      <w:r w:rsidRPr="00B0350D">
        <w:rPr>
          <w:rStyle w:val="CdigoHTML"/>
          <w:lang w:val="en-US"/>
        </w:rPr>
        <w:t xml:space="preserve">                                Traceback (most recent </w:t>
      </w:r>
      <w:r w:rsidRPr="00B0350D">
        <w:rPr>
          <w:rStyle w:val="hljs-keyword"/>
          <w:lang w:val="en-US"/>
        </w:rPr>
        <w:t>call</w:t>
      </w:r>
      <w:r w:rsidRPr="00B0350D">
        <w:rPr>
          <w:rStyle w:val="CdigoHTML"/>
          <w:lang w:val="en-US"/>
        </w:rPr>
        <w:t xml:space="preserve"> last)</w:t>
      </w:r>
    </w:p>
    <w:p w14:paraId="73C2C295" w14:textId="77777777" w:rsidR="00B0350D" w:rsidRPr="00B0350D" w:rsidRDefault="00B0350D" w:rsidP="00B0350D">
      <w:pPr>
        <w:pStyle w:val="HTMLconformatoprevio"/>
        <w:rPr>
          <w:rStyle w:val="CdigoHTML"/>
          <w:lang w:val="en-US"/>
        </w:rPr>
      </w:pPr>
      <w:r w:rsidRPr="00B0350D">
        <w:rPr>
          <w:rStyle w:val="CdigoHTML"/>
          <w:lang w:val="en-US"/>
        </w:rPr>
        <w:t>&lt;ipython-</w:t>
      </w:r>
      <w:r w:rsidRPr="00B0350D">
        <w:rPr>
          <w:rStyle w:val="hljs-keyword"/>
          <w:lang w:val="en-US"/>
        </w:rPr>
        <w:t>input</w:t>
      </w:r>
      <w:r w:rsidRPr="00B0350D">
        <w:rPr>
          <w:rStyle w:val="hljs-number"/>
          <w:lang w:val="en-US"/>
        </w:rPr>
        <w:t>-30</w:t>
      </w:r>
      <w:r w:rsidRPr="00B0350D">
        <w:rPr>
          <w:rStyle w:val="CdigoHTML"/>
          <w:lang w:val="en-US"/>
        </w:rPr>
        <w:t xml:space="preserve">-b9bb95861c7b&gt; </w:t>
      </w:r>
      <w:r w:rsidRPr="00B0350D">
        <w:rPr>
          <w:rStyle w:val="hljs-keyword"/>
          <w:lang w:val="en-US"/>
        </w:rPr>
        <w:t>in</w:t>
      </w:r>
      <w:r w:rsidRPr="00B0350D">
        <w:rPr>
          <w:rStyle w:val="CdigoHTML"/>
          <w:lang w:val="en-US"/>
        </w:rPr>
        <w:t xml:space="preserve"> &lt;module</w:t>
      </w:r>
      <w:proofErr w:type="gramStart"/>
      <w:r w:rsidRPr="00B0350D">
        <w:rPr>
          <w:rStyle w:val="CdigoHTML"/>
          <w:lang w:val="en-US"/>
        </w:rPr>
        <w:t>&gt;(</w:t>
      </w:r>
      <w:proofErr w:type="gramEnd"/>
      <w:r w:rsidRPr="00B0350D">
        <w:rPr>
          <w:rStyle w:val="CdigoHTML"/>
          <w:lang w:val="en-US"/>
        </w:rPr>
        <w:t>)</w:t>
      </w:r>
    </w:p>
    <w:p w14:paraId="11AFCE8F" w14:textId="77777777" w:rsidR="00B0350D" w:rsidRDefault="00B0350D" w:rsidP="00B0350D">
      <w:pPr>
        <w:pStyle w:val="HTMLconformatoprevio"/>
        <w:rPr>
          <w:rStyle w:val="CdigoHTML"/>
        </w:rPr>
      </w:pPr>
      <w:r w:rsidRPr="00B0350D">
        <w:rPr>
          <w:rStyle w:val="CdigoHTML"/>
          <w:lang w:val="en-US"/>
        </w:rPr>
        <w:t xml:space="preserve">      </w:t>
      </w:r>
      <w:r>
        <w:rPr>
          <w:rStyle w:val="hljs-number"/>
        </w:rPr>
        <w:t>1</w:t>
      </w:r>
      <w:r>
        <w:rPr>
          <w:rStyle w:val="CdigoHTML"/>
        </w:rPr>
        <w:t xml:space="preserve"> # </w:t>
      </w:r>
      <w:proofErr w:type="spellStart"/>
      <w:r>
        <w:rPr>
          <w:rStyle w:val="CdigoHTML"/>
        </w:rPr>
        <w:t>DSi</w:t>
      </w:r>
      <w:proofErr w:type="spellEnd"/>
      <w:r>
        <w:rPr>
          <w:rStyle w:val="CdigoHTML"/>
        </w:rPr>
        <w:t xml:space="preserve"> un elemento </w:t>
      </w:r>
      <w:r>
        <w:rPr>
          <w:rStyle w:val="hljs-keyword"/>
        </w:rPr>
        <w:t>no</w:t>
      </w:r>
      <w:r>
        <w:rPr>
          <w:rStyle w:val="CdigoHTML"/>
        </w:rPr>
        <w:t xml:space="preserve"> es de tipo número el método falla.</w:t>
      </w:r>
    </w:p>
    <w:p w14:paraId="20940451" w14:textId="77777777" w:rsidR="00B0350D" w:rsidRPr="00B0350D" w:rsidRDefault="00B0350D" w:rsidP="00B0350D">
      <w:pPr>
        <w:pStyle w:val="HTMLconformatoprevio"/>
        <w:rPr>
          <w:rStyle w:val="CdigoHTML"/>
          <w:lang w:val="en-US"/>
        </w:rPr>
      </w:pPr>
      <w:r>
        <w:rPr>
          <w:rStyle w:val="CdigoHTML"/>
        </w:rPr>
        <w:t xml:space="preserve">      </w:t>
      </w:r>
      <w:r w:rsidRPr="00B0350D">
        <w:rPr>
          <w:rStyle w:val="hljs-number"/>
          <w:lang w:val="en-US"/>
        </w:rPr>
        <w:t>2</w:t>
      </w:r>
      <w:r w:rsidRPr="00B0350D">
        <w:rPr>
          <w:rStyle w:val="CdigoHTML"/>
          <w:lang w:val="en-US"/>
        </w:rPr>
        <w:t xml:space="preserve"> </w:t>
      </w:r>
      <w:proofErr w:type="spellStart"/>
      <w:r w:rsidRPr="00B0350D">
        <w:rPr>
          <w:rStyle w:val="CdigoHTML"/>
          <w:lang w:val="en-US"/>
        </w:rPr>
        <w:t>arr</w:t>
      </w:r>
      <w:proofErr w:type="spellEnd"/>
      <w:r w:rsidRPr="00B0350D">
        <w:rPr>
          <w:rStyle w:val="CdigoHTML"/>
          <w:lang w:val="en-US"/>
        </w:rPr>
        <w:t xml:space="preserve"> = </w:t>
      </w:r>
      <w:proofErr w:type="spellStart"/>
      <w:proofErr w:type="gramStart"/>
      <w:r w:rsidRPr="00B0350D">
        <w:rPr>
          <w:rStyle w:val="CdigoHTML"/>
          <w:lang w:val="en-US"/>
        </w:rPr>
        <w:t>np.</w:t>
      </w:r>
      <w:r w:rsidRPr="00B0350D">
        <w:rPr>
          <w:rStyle w:val="hljs-keyword"/>
          <w:lang w:val="en-US"/>
        </w:rPr>
        <w:t>array</w:t>
      </w:r>
      <w:proofErr w:type="spellEnd"/>
      <w:proofErr w:type="gramEnd"/>
      <w:r w:rsidRPr="00B0350D">
        <w:rPr>
          <w:rStyle w:val="CdigoHTML"/>
          <w:lang w:val="en-US"/>
        </w:rPr>
        <w:t>([</w:t>
      </w:r>
      <w:r w:rsidRPr="00B0350D">
        <w:rPr>
          <w:rStyle w:val="hljs-string"/>
          <w:lang w:val="en-US"/>
        </w:rPr>
        <w:t>'hola'</w:t>
      </w:r>
      <w:r w:rsidRPr="00B0350D">
        <w:rPr>
          <w:rStyle w:val="CdigoHTML"/>
          <w:lang w:val="en-US"/>
        </w:rPr>
        <w:t>,</w:t>
      </w:r>
      <w:r w:rsidRPr="00B0350D">
        <w:rPr>
          <w:rStyle w:val="hljs-string"/>
          <w:lang w:val="en-US"/>
        </w:rPr>
        <w:t>'0'</w:t>
      </w:r>
      <w:r w:rsidRPr="00B0350D">
        <w:rPr>
          <w:rStyle w:val="CdigoHTML"/>
          <w:lang w:val="en-US"/>
        </w:rPr>
        <w:t xml:space="preserve">, </w:t>
      </w:r>
      <w:r w:rsidRPr="00B0350D">
        <w:rPr>
          <w:rStyle w:val="hljs-string"/>
          <w:lang w:val="en-US"/>
        </w:rPr>
        <w:t>'1'</w:t>
      </w:r>
      <w:r w:rsidRPr="00B0350D">
        <w:rPr>
          <w:rStyle w:val="CdigoHTML"/>
          <w:lang w:val="en-US"/>
        </w:rPr>
        <w:t xml:space="preserve">, </w:t>
      </w:r>
      <w:r w:rsidRPr="00B0350D">
        <w:rPr>
          <w:rStyle w:val="hljs-string"/>
          <w:lang w:val="en-US"/>
        </w:rPr>
        <w:t>'2'</w:t>
      </w:r>
      <w:r w:rsidRPr="00B0350D">
        <w:rPr>
          <w:rStyle w:val="CdigoHTML"/>
          <w:lang w:val="en-US"/>
        </w:rPr>
        <w:t xml:space="preserve">, </w:t>
      </w:r>
      <w:r w:rsidRPr="00B0350D">
        <w:rPr>
          <w:rStyle w:val="hljs-string"/>
          <w:lang w:val="en-US"/>
        </w:rPr>
        <w:t>'3'</w:t>
      </w:r>
      <w:r w:rsidRPr="00B0350D">
        <w:rPr>
          <w:rStyle w:val="CdigoHTML"/>
          <w:lang w:val="en-US"/>
        </w:rPr>
        <w:t xml:space="preserve">, </w:t>
      </w:r>
      <w:r w:rsidRPr="00B0350D">
        <w:rPr>
          <w:rStyle w:val="hljs-string"/>
          <w:lang w:val="en-US"/>
        </w:rPr>
        <w:t>'4'</w:t>
      </w:r>
      <w:r w:rsidRPr="00B0350D">
        <w:rPr>
          <w:rStyle w:val="CdigoHTML"/>
          <w:lang w:val="en-US"/>
        </w:rPr>
        <w:t>])</w:t>
      </w:r>
    </w:p>
    <w:p w14:paraId="69764C06" w14:textId="77777777" w:rsidR="00B0350D" w:rsidRPr="00B0350D" w:rsidRDefault="00B0350D" w:rsidP="00B0350D">
      <w:pPr>
        <w:pStyle w:val="HTMLconformatoprevio"/>
        <w:rPr>
          <w:rStyle w:val="CdigoHTML"/>
          <w:lang w:val="en-US"/>
        </w:rPr>
      </w:pPr>
      <w:r w:rsidRPr="00B0350D">
        <w:rPr>
          <w:rStyle w:val="hljs-comment"/>
          <w:lang w:val="en-US"/>
        </w:rPr>
        <w:t xml:space="preserve">----&gt; 3 </w:t>
      </w:r>
      <w:proofErr w:type="spellStart"/>
      <w:r w:rsidRPr="00B0350D">
        <w:rPr>
          <w:rStyle w:val="hljs-comment"/>
          <w:lang w:val="en-US"/>
        </w:rPr>
        <w:t>arr</w:t>
      </w:r>
      <w:proofErr w:type="spellEnd"/>
      <w:r w:rsidRPr="00B0350D">
        <w:rPr>
          <w:rStyle w:val="hljs-comment"/>
          <w:lang w:val="en-US"/>
        </w:rPr>
        <w:t xml:space="preserve"> = </w:t>
      </w:r>
      <w:proofErr w:type="spellStart"/>
      <w:proofErr w:type="gramStart"/>
      <w:r w:rsidRPr="00B0350D">
        <w:rPr>
          <w:rStyle w:val="hljs-comment"/>
          <w:lang w:val="en-US"/>
        </w:rPr>
        <w:t>arr.astype</w:t>
      </w:r>
      <w:proofErr w:type="spellEnd"/>
      <w:proofErr w:type="gramEnd"/>
      <w:r w:rsidRPr="00B0350D">
        <w:rPr>
          <w:rStyle w:val="hljs-comment"/>
          <w:lang w:val="en-US"/>
        </w:rPr>
        <w:t>(np.int8)</w:t>
      </w:r>
    </w:p>
    <w:p w14:paraId="7A4F6FA6" w14:textId="77777777" w:rsidR="00B0350D" w:rsidRPr="00B0350D" w:rsidRDefault="00B0350D" w:rsidP="00B0350D">
      <w:pPr>
        <w:pStyle w:val="HTMLconformatoprevio"/>
        <w:rPr>
          <w:rStyle w:val="CdigoHTML"/>
          <w:lang w:val="en-US"/>
        </w:rPr>
      </w:pPr>
      <w:r w:rsidRPr="00B0350D">
        <w:rPr>
          <w:rStyle w:val="CdigoHTML"/>
          <w:lang w:val="en-US"/>
        </w:rPr>
        <w:t xml:space="preserve">      </w:t>
      </w:r>
      <w:r w:rsidRPr="00B0350D">
        <w:rPr>
          <w:rStyle w:val="hljs-number"/>
          <w:lang w:val="en-US"/>
        </w:rPr>
        <w:t>4</w:t>
      </w:r>
      <w:r w:rsidRPr="00B0350D">
        <w:rPr>
          <w:rStyle w:val="CdigoHTML"/>
          <w:lang w:val="en-US"/>
        </w:rPr>
        <w:t xml:space="preserve"> </w:t>
      </w:r>
      <w:proofErr w:type="spellStart"/>
      <w:r w:rsidRPr="00B0350D">
        <w:rPr>
          <w:rStyle w:val="CdigoHTML"/>
          <w:lang w:val="en-US"/>
        </w:rPr>
        <w:t>arr</w:t>
      </w:r>
      <w:proofErr w:type="spellEnd"/>
    </w:p>
    <w:p w14:paraId="547B1B9B" w14:textId="77777777" w:rsidR="00B0350D" w:rsidRPr="00B0350D" w:rsidRDefault="00B0350D" w:rsidP="00B0350D">
      <w:pPr>
        <w:pStyle w:val="HTMLconformatoprevio"/>
        <w:rPr>
          <w:rStyle w:val="CdigoHTML"/>
          <w:lang w:val="en-US"/>
        </w:rPr>
      </w:pPr>
    </w:p>
    <w:p w14:paraId="11DEDD28" w14:textId="77777777" w:rsidR="00B0350D" w:rsidRPr="00B0350D" w:rsidRDefault="00B0350D" w:rsidP="00B0350D">
      <w:pPr>
        <w:pStyle w:val="HTMLconformatoprevio"/>
        <w:rPr>
          <w:lang w:val="en-US"/>
        </w:rPr>
      </w:pPr>
      <w:proofErr w:type="spellStart"/>
      <w:r w:rsidRPr="00B0350D">
        <w:rPr>
          <w:rStyle w:val="CdigoHTML"/>
          <w:lang w:val="en-US"/>
        </w:rPr>
        <w:t>ValueError</w:t>
      </w:r>
      <w:proofErr w:type="spellEnd"/>
      <w:r w:rsidRPr="00B0350D">
        <w:rPr>
          <w:rStyle w:val="CdigoHTML"/>
          <w:lang w:val="en-US"/>
        </w:rPr>
        <w:t xml:space="preserve">: invalid literal </w:t>
      </w:r>
      <w:r w:rsidRPr="00B0350D">
        <w:rPr>
          <w:rStyle w:val="hljs-keyword"/>
          <w:lang w:val="en-US"/>
        </w:rPr>
        <w:t>for</w:t>
      </w:r>
      <w:r w:rsidRPr="00B0350D">
        <w:rPr>
          <w:rStyle w:val="CdigoHTML"/>
          <w:lang w:val="en-US"/>
        </w:rPr>
        <w:t xml:space="preserve"> </w:t>
      </w:r>
      <w:proofErr w:type="gramStart"/>
      <w:r w:rsidRPr="00B0350D">
        <w:rPr>
          <w:rStyle w:val="hljs-type"/>
          <w:lang w:val="en-US"/>
        </w:rPr>
        <w:t>int</w:t>
      </w:r>
      <w:r w:rsidRPr="00B0350D">
        <w:rPr>
          <w:rStyle w:val="CdigoHTML"/>
          <w:lang w:val="en-US"/>
        </w:rPr>
        <w:t>(</w:t>
      </w:r>
      <w:proofErr w:type="gramEnd"/>
      <w:r w:rsidRPr="00B0350D">
        <w:rPr>
          <w:rStyle w:val="CdigoHTML"/>
          <w:lang w:val="en-US"/>
        </w:rPr>
        <w:t xml:space="preserve">) </w:t>
      </w:r>
      <w:r w:rsidRPr="00B0350D">
        <w:rPr>
          <w:rStyle w:val="hljs-keyword"/>
          <w:lang w:val="en-US"/>
        </w:rPr>
        <w:t>with</w:t>
      </w:r>
      <w:r w:rsidRPr="00B0350D">
        <w:rPr>
          <w:rStyle w:val="CdigoHTML"/>
          <w:lang w:val="en-US"/>
        </w:rPr>
        <w:t xml:space="preserve"> base</w:t>
      </w:r>
    </w:p>
    <w:p w14:paraId="2DD704D3" w14:textId="77777777" w:rsidR="00B0350D" w:rsidRDefault="00B0350D" w:rsidP="00B0350D">
      <w:pPr>
        <w:pStyle w:val="HTMLconformatoprevio"/>
        <w:rPr>
          <w:rStyle w:val="CdigoHTML"/>
        </w:rPr>
      </w:pPr>
      <w:r w:rsidRPr="00B0350D">
        <w:rPr>
          <w:rStyle w:val="CdigoHTML"/>
          <w:lang w:val="en-US"/>
        </w:rPr>
        <w:t xml:space="preserve"> </w:t>
      </w:r>
      <w:r>
        <w:rPr>
          <w:rStyle w:val="hljs-number"/>
        </w:rPr>
        <w:t>10</w:t>
      </w:r>
      <w:r>
        <w:rPr>
          <w:rStyle w:val="CdigoHTML"/>
        </w:rPr>
        <w:t xml:space="preserve">: </w:t>
      </w:r>
      <w:r>
        <w:rPr>
          <w:rStyle w:val="hljs-string"/>
        </w:rPr>
        <w:t>'hola'</w:t>
      </w:r>
    </w:p>
    <w:p w14:paraId="03FFB4E6" w14:textId="60AE0DC9" w:rsidR="00D94ED8" w:rsidRDefault="00D94ED8">
      <w:pPr>
        <w:rPr>
          <w:lang w:val="en-US"/>
        </w:rPr>
      </w:pPr>
    </w:p>
    <w:p w14:paraId="3A89BD5E" w14:textId="77777777" w:rsidR="00A24A16" w:rsidRPr="00A24A16" w:rsidRDefault="00A24A16" w:rsidP="00A24A16">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A24A16">
        <w:rPr>
          <w:rFonts w:ascii="Times New Roman" w:eastAsia="Times New Roman" w:hAnsi="Times New Roman" w:cs="Times New Roman"/>
          <w:b/>
          <w:bCs/>
          <w:sz w:val="36"/>
          <w:szCs w:val="36"/>
          <w:lang w:eastAsia="es-AR"/>
        </w:rPr>
        <w:t>Dimensiones</w:t>
      </w:r>
    </w:p>
    <w:p w14:paraId="5132A068" w14:textId="77777777" w:rsidR="00A24A16" w:rsidRPr="00A24A16" w:rsidRDefault="00277BAB" w:rsidP="00A24A1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6D968CFF">
          <v:rect id="_x0000_i1028" style="width:0;height:1.5pt" o:hralign="center" o:hrstd="t" o:hr="t" fillcolor="#a0a0a0" stroked="f"/>
        </w:pict>
      </w:r>
    </w:p>
    <w:p w14:paraId="1E4086C8" w14:textId="77777777" w:rsidR="00A24A16" w:rsidRPr="00A24A16" w:rsidRDefault="00A24A16" w:rsidP="00A24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A24A16">
        <w:rPr>
          <w:rFonts w:ascii="Times New Roman" w:eastAsia="Times New Roman" w:hAnsi="Times New Roman" w:cs="Times New Roman"/>
          <w:sz w:val="24"/>
          <w:szCs w:val="24"/>
          <w:lang w:eastAsia="es-AR"/>
        </w:rPr>
        <w:t>scalar</w:t>
      </w:r>
      <w:proofErr w:type="spellEnd"/>
      <w:r w:rsidRPr="00A24A16">
        <w:rPr>
          <w:rFonts w:ascii="Times New Roman" w:eastAsia="Times New Roman" w:hAnsi="Times New Roman" w:cs="Times New Roman"/>
          <w:sz w:val="24"/>
          <w:szCs w:val="24"/>
          <w:lang w:eastAsia="es-AR"/>
        </w:rPr>
        <w:t xml:space="preserve">: </w:t>
      </w:r>
      <w:proofErr w:type="spellStart"/>
      <w:r w:rsidRPr="00A24A16">
        <w:rPr>
          <w:rFonts w:ascii="Times New Roman" w:eastAsia="Times New Roman" w:hAnsi="Times New Roman" w:cs="Times New Roman"/>
          <w:sz w:val="24"/>
          <w:szCs w:val="24"/>
          <w:lang w:eastAsia="es-AR"/>
        </w:rPr>
        <w:t>dim</w:t>
      </w:r>
      <w:proofErr w:type="spellEnd"/>
      <w:r w:rsidRPr="00A24A16">
        <w:rPr>
          <w:rFonts w:ascii="Times New Roman" w:eastAsia="Times New Roman" w:hAnsi="Times New Roman" w:cs="Times New Roman"/>
          <w:sz w:val="24"/>
          <w:szCs w:val="24"/>
          <w:lang w:eastAsia="es-AR"/>
        </w:rPr>
        <w:t xml:space="preserve"> = 0 Un solo dato o valor</w:t>
      </w:r>
    </w:p>
    <w:p w14:paraId="2C7F67B2" w14:textId="77777777" w:rsidR="00A24A16" w:rsidRPr="00A24A16" w:rsidRDefault="00A24A16" w:rsidP="00A24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 xml:space="preserve">vector: </w:t>
      </w:r>
      <w:proofErr w:type="spellStart"/>
      <w:r w:rsidRPr="00A24A16">
        <w:rPr>
          <w:rFonts w:ascii="Times New Roman" w:eastAsia="Times New Roman" w:hAnsi="Times New Roman" w:cs="Times New Roman"/>
          <w:sz w:val="24"/>
          <w:szCs w:val="24"/>
          <w:lang w:eastAsia="es-AR"/>
        </w:rPr>
        <w:t>dim</w:t>
      </w:r>
      <w:proofErr w:type="spellEnd"/>
      <w:r w:rsidRPr="00A24A16">
        <w:rPr>
          <w:rFonts w:ascii="Times New Roman" w:eastAsia="Times New Roman" w:hAnsi="Times New Roman" w:cs="Times New Roman"/>
          <w:sz w:val="24"/>
          <w:szCs w:val="24"/>
          <w:lang w:eastAsia="es-AR"/>
        </w:rPr>
        <w:t xml:space="preserve"> = 1 Listas de Python</w:t>
      </w:r>
    </w:p>
    <w:p w14:paraId="2EB9E49E" w14:textId="77777777" w:rsidR="00A24A16" w:rsidRPr="00A24A16" w:rsidRDefault="00A24A16" w:rsidP="00A24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 xml:space="preserve">matriz: </w:t>
      </w:r>
      <w:proofErr w:type="spellStart"/>
      <w:r w:rsidRPr="00A24A16">
        <w:rPr>
          <w:rFonts w:ascii="Times New Roman" w:eastAsia="Times New Roman" w:hAnsi="Times New Roman" w:cs="Times New Roman"/>
          <w:sz w:val="24"/>
          <w:szCs w:val="24"/>
          <w:lang w:eastAsia="es-AR"/>
        </w:rPr>
        <w:t>dim</w:t>
      </w:r>
      <w:proofErr w:type="spellEnd"/>
      <w:r w:rsidRPr="00A24A16">
        <w:rPr>
          <w:rFonts w:ascii="Times New Roman" w:eastAsia="Times New Roman" w:hAnsi="Times New Roman" w:cs="Times New Roman"/>
          <w:sz w:val="24"/>
          <w:szCs w:val="24"/>
          <w:lang w:eastAsia="es-AR"/>
        </w:rPr>
        <w:t xml:space="preserve"> = 2 Hoja de cálculo</w:t>
      </w:r>
    </w:p>
    <w:p w14:paraId="2C8449C8" w14:textId="77777777" w:rsidR="00A24A16" w:rsidRPr="00A24A16" w:rsidRDefault="00A24A16" w:rsidP="00A24A16">
      <w:pPr>
        <w:numPr>
          <w:ilvl w:val="0"/>
          <w:numId w:val="3"/>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 xml:space="preserve">tensor: </w:t>
      </w:r>
      <w:proofErr w:type="spellStart"/>
      <w:r w:rsidRPr="00A24A16">
        <w:rPr>
          <w:rFonts w:ascii="Times New Roman" w:eastAsia="Times New Roman" w:hAnsi="Times New Roman" w:cs="Times New Roman"/>
          <w:sz w:val="24"/>
          <w:szCs w:val="24"/>
          <w:lang w:eastAsia="es-AR"/>
        </w:rPr>
        <w:t>dim</w:t>
      </w:r>
      <w:proofErr w:type="spellEnd"/>
      <w:r w:rsidRPr="00A24A16">
        <w:rPr>
          <w:rFonts w:ascii="Times New Roman" w:eastAsia="Times New Roman" w:hAnsi="Times New Roman" w:cs="Times New Roman"/>
          <w:sz w:val="24"/>
          <w:szCs w:val="24"/>
          <w:lang w:eastAsia="es-AR"/>
        </w:rPr>
        <w:t xml:space="preserve"> &gt; 3 Series de tiempo o Imágenes</w:t>
      </w:r>
    </w:p>
    <w:p w14:paraId="6A0F42F6"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Declarando un escalar.</w:t>
      </w:r>
    </w:p>
    <w:p w14:paraId="6688D83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t>scalar</w:t>
      </w:r>
      <w:proofErr w:type="spellEnd"/>
      <w:r w:rsidRPr="00A24A16">
        <w:rPr>
          <w:rFonts w:ascii="Courier New" w:eastAsia="Times New Roman" w:hAnsi="Courier New" w:cs="Courier New"/>
          <w:sz w:val="20"/>
          <w:szCs w:val="20"/>
          <w:lang w:eastAsia="es-AR"/>
        </w:rPr>
        <w:t xml:space="preserve"> = </w:t>
      </w:r>
      <w:proofErr w:type="spellStart"/>
      <w:proofErr w:type="gramStart"/>
      <w:r w:rsidRPr="00A24A16">
        <w:rPr>
          <w:rFonts w:ascii="Courier New" w:eastAsia="Times New Roman" w:hAnsi="Courier New" w:cs="Courier New"/>
          <w:sz w:val="20"/>
          <w:szCs w:val="20"/>
          <w:lang w:eastAsia="es-AR"/>
        </w:rPr>
        <w:t>np.array</w:t>
      </w:r>
      <w:proofErr w:type="spellEnd"/>
      <w:proofErr w:type="gramEnd"/>
      <w:r w:rsidRPr="00A24A16">
        <w:rPr>
          <w:rFonts w:ascii="Courier New" w:eastAsia="Times New Roman" w:hAnsi="Courier New" w:cs="Courier New"/>
          <w:sz w:val="20"/>
          <w:szCs w:val="20"/>
          <w:lang w:eastAsia="es-AR"/>
        </w:rPr>
        <w:t>(42)</w:t>
      </w:r>
    </w:p>
    <w:p w14:paraId="2ADCAC8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spellStart"/>
      <w:r w:rsidRPr="00A24A16">
        <w:rPr>
          <w:rFonts w:ascii="Courier New" w:eastAsia="Times New Roman" w:hAnsi="Courier New" w:cs="Courier New"/>
          <w:sz w:val="20"/>
          <w:szCs w:val="20"/>
          <w:lang w:eastAsia="es-AR"/>
        </w:rPr>
        <w:t>scalar</w:t>
      </w:r>
      <w:proofErr w:type="spellEnd"/>
      <w:r w:rsidRPr="00A24A16">
        <w:rPr>
          <w:rFonts w:ascii="Courier New" w:eastAsia="Times New Roman" w:hAnsi="Courier New" w:cs="Courier New"/>
          <w:sz w:val="20"/>
          <w:szCs w:val="20"/>
          <w:lang w:eastAsia="es-AR"/>
        </w:rPr>
        <w:t>) ----&gt; 42</w:t>
      </w:r>
    </w:p>
    <w:p w14:paraId="6ED4518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scalar.ndim</w:t>
      </w:r>
      <w:proofErr w:type="spellEnd"/>
      <w:proofErr w:type="gramEnd"/>
      <w:r w:rsidRPr="00A24A16">
        <w:rPr>
          <w:rFonts w:ascii="Courier New" w:eastAsia="Times New Roman" w:hAnsi="Courier New" w:cs="Courier New"/>
          <w:sz w:val="20"/>
          <w:szCs w:val="20"/>
          <w:lang w:eastAsia="es-AR"/>
        </w:rPr>
        <w:t xml:space="preserve"> ----&gt; 0</w:t>
      </w:r>
    </w:p>
    <w:p w14:paraId="62485346"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Declarando un vector.</w:t>
      </w:r>
    </w:p>
    <w:p w14:paraId="0BAF9D4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vector = </w:t>
      </w:r>
      <w:proofErr w:type="spellStart"/>
      <w:proofErr w:type="gramStart"/>
      <w:r w:rsidRPr="00A24A16">
        <w:rPr>
          <w:rFonts w:ascii="Courier New" w:eastAsia="Times New Roman" w:hAnsi="Courier New" w:cs="Courier New"/>
          <w:sz w:val="20"/>
          <w:szCs w:val="20"/>
          <w:lang w:eastAsia="es-AR"/>
        </w:rPr>
        <w:t>np.array</w:t>
      </w:r>
      <w:proofErr w:type="spellEnd"/>
      <w:proofErr w:type="gramEnd"/>
      <w:r w:rsidRPr="00A24A16">
        <w:rPr>
          <w:rFonts w:ascii="Courier New" w:eastAsia="Times New Roman" w:hAnsi="Courier New" w:cs="Courier New"/>
          <w:sz w:val="20"/>
          <w:szCs w:val="20"/>
          <w:lang w:eastAsia="es-AR"/>
        </w:rPr>
        <w:t>([1, 2, 3])</w:t>
      </w:r>
    </w:p>
    <w:p w14:paraId="6B31F932"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lastRenderedPageBreak/>
        <w:t>print</w:t>
      </w:r>
      <w:proofErr w:type="spellEnd"/>
      <w:r w:rsidRPr="00A24A16">
        <w:rPr>
          <w:rFonts w:ascii="Courier New" w:eastAsia="Times New Roman" w:hAnsi="Courier New" w:cs="Courier New"/>
          <w:sz w:val="20"/>
          <w:szCs w:val="20"/>
          <w:lang w:eastAsia="es-AR"/>
        </w:rPr>
        <w:t>(vector) ----&gt; [1 2 3]</w:t>
      </w:r>
    </w:p>
    <w:p w14:paraId="7731E0C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vector.ndim</w:t>
      </w:r>
      <w:proofErr w:type="spellEnd"/>
      <w:proofErr w:type="gramEnd"/>
      <w:r w:rsidRPr="00A24A16">
        <w:rPr>
          <w:rFonts w:ascii="Courier New" w:eastAsia="Times New Roman" w:hAnsi="Courier New" w:cs="Courier New"/>
          <w:sz w:val="20"/>
          <w:szCs w:val="20"/>
          <w:lang w:eastAsia="es-AR"/>
        </w:rPr>
        <w:t xml:space="preserve"> ----&gt; 1</w:t>
      </w:r>
    </w:p>
    <w:p w14:paraId="4F894EF8"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Declarando una matriz.</w:t>
      </w:r>
    </w:p>
    <w:p w14:paraId="61A752B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matriz = </w:t>
      </w:r>
      <w:proofErr w:type="spellStart"/>
      <w:proofErr w:type="gramStart"/>
      <w:r w:rsidRPr="00A24A16">
        <w:rPr>
          <w:rFonts w:ascii="Courier New" w:eastAsia="Times New Roman" w:hAnsi="Courier New" w:cs="Courier New"/>
          <w:sz w:val="20"/>
          <w:szCs w:val="20"/>
          <w:lang w:eastAsia="es-AR"/>
        </w:rPr>
        <w:t>np.array</w:t>
      </w:r>
      <w:proofErr w:type="spellEnd"/>
      <w:proofErr w:type="gramEnd"/>
      <w:r w:rsidRPr="00A24A16">
        <w:rPr>
          <w:rFonts w:ascii="Courier New" w:eastAsia="Times New Roman" w:hAnsi="Courier New" w:cs="Courier New"/>
          <w:sz w:val="20"/>
          <w:szCs w:val="20"/>
          <w:lang w:eastAsia="es-AR"/>
        </w:rPr>
        <w:t>([[1, 2, 3], [4, 5, 6]])</w:t>
      </w:r>
    </w:p>
    <w:p w14:paraId="6B1E03E9"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(matriz)</w:t>
      </w:r>
    </w:p>
    <w:p w14:paraId="7988E70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matriz.ndim</w:t>
      </w:r>
      <w:proofErr w:type="spellEnd"/>
      <w:proofErr w:type="gramEnd"/>
    </w:p>
    <w:p w14:paraId="1413A1E1"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w:t>
      </w:r>
      <w:proofErr w:type="gramStart"/>
      <w:r w:rsidRPr="00A24A16">
        <w:rPr>
          <w:rFonts w:ascii="Courier New" w:eastAsia="Times New Roman" w:hAnsi="Courier New" w:cs="Courier New"/>
          <w:sz w:val="20"/>
          <w:szCs w:val="20"/>
          <w:lang w:eastAsia="es-AR"/>
        </w:rPr>
        <w:t>&gt;[</w:t>
      </w:r>
      <w:proofErr w:type="gramEnd"/>
      <w:r w:rsidRPr="00A24A16">
        <w:rPr>
          <w:rFonts w:ascii="Courier New" w:eastAsia="Times New Roman" w:hAnsi="Courier New" w:cs="Courier New"/>
          <w:sz w:val="20"/>
          <w:szCs w:val="20"/>
          <w:lang w:eastAsia="es-AR"/>
        </w:rPr>
        <w:t>[1 2 3]</w:t>
      </w:r>
    </w:p>
    <w:p w14:paraId="5036005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t xml:space="preserve"> </w:t>
      </w:r>
      <w:r w:rsidRPr="00A24A16">
        <w:rPr>
          <w:rFonts w:ascii="Courier New" w:eastAsia="Times New Roman" w:hAnsi="Courier New" w:cs="Courier New"/>
          <w:sz w:val="20"/>
          <w:szCs w:val="20"/>
          <w:lang w:eastAsia="es-AR"/>
        </w:rPr>
        <w:tab/>
        <w:t xml:space="preserve"> [4 5 6]]</w:t>
      </w:r>
    </w:p>
    <w:p w14:paraId="42B7EE02"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----&gt; 2</w:t>
      </w:r>
    </w:p>
    <w:p w14:paraId="2532ABDA"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Declarando un tensor.</w:t>
      </w:r>
    </w:p>
    <w:p w14:paraId="23F79DF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tensor = </w:t>
      </w:r>
      <w:proofErr w:type="spellStart"/>
      <w:proofErr w:type="gramStart"/>
      <w:r w:rsidRPr="00A24A16">
        <w:rPr>
          <w:rFonts w:ascii="Courier New" w:eastAsia="Times New Roman" w:hAnsi="Courier New" w:cs="Courier New"/>
          <w:sz w:val="20"/>
          <w:szCs w:val="20"/>
          <w:lang w:eastAsia="es-AR"/>
        </w:rPr>
        <w:t>np.array</w:t>
      </w:r>
      <w:proofErr w:type="spellEnd"/>
      <w:proofErr w:type="gramEnd"/>
      <w:r w:rsidRPr="00A24A16">
        <w:rPr>
          <w:rFonts w:ascii="Courier New" w:eastAsia="Times New Roman" w:hAnsi="Courier New" w:cs="Courier New"/>
          <w:sz w:val="20"/>
          <w:szCs w:val="20"/>
          <w:lang w:eastAsia="es-AR"/>
        </w:rPr>
        <w:t>([[[1, 2, 3], [4, 5, 6], [7, 8, 9], [10, 11, 12]],[[13, 13, 15], [16, 17, 18], [19, 20, 21], [22, 23, 24]]])</w:t>
      </w:r>
    </w:p>
    <w:p w14:paraId="6D73E96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(tensor)</w:t>
      </w:r>
    </w:p>
    <w:p w14:paraId="12CE7BC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tensor.ndim</w:t>
      </w:r>
      <w:proofErr w:type="spellEnd"/>
      <w:proofErr w:type="gramEnd"/>
    </w:p>
    <w:p w14:paraId="1670175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----&gt; [[[ </w:t>
      </w:r>
      <w:proofErr w:type="gramStart"/>
      <w:r w:rsidRPr="00A24A16">
        <w:rPr>
          <w:rFonts w:ascii="Courier New" w:eastAsia="Times New Roman" w:hAnsi="Courier New" w:cs="Courier New"/>
          <w:sz w:val="20"/>
          <w:szCs w:val="20"/>
          <w:lang w:eastAsia="es-AR"/>
        </w:rPr>
        <w:t>1  2</w:t>
      </w:r>
      <w:proofErr w:type="gramEnd"/>
      <w:r w:rsidRPr="00A24A16">
        <w:rPr>
          <w:rFonts w:ascii="Courier New" w:eastAsia="Times New Roman" w:hAnsi="Courier New" w:cs="Courier New"/>
          <w:sz w:val="20"/>
          <w:szCs w:val="20"/>
          <w:lang w:eastAsia="es-AR"/>
        </w:rPr>
        <w:t xml:space="preserve">  3]</w:t>
      </w:r>
    </w:p>
    <w:p w14:paraId="653CB42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 xml:space="preserve">[ </w:t>
      </w:r>
      <w:proofErr w:type="gramStart"/>
      <w:r w:rsidRPr="00A24A16">
        <w:rPr>
          <w:rFonts w:ascii="Courier New" w:eastAsia="Times New Roman" w:hAnsi="Courier New" w:cs="Courier New"/>
          <w:sz w:val="20"/>
          <w:szCs w:val="20"/>
          <w:lang w:eastAsia="es-AR"/>
        </w:rPr>
        <w:t>4  5</w:t>
      </w:r>
      <w:proofErr w:type="gramEnd"/>
      <w:r w:rsidRPr="00A24A16">
        <w:rPr>
          <w:rFonts w:ascii="Courier New" w:eastAsia="Times New Roman" w:hAnsi="Courier New" w:cs="Courier New"/>
          <w:sz w:val="20"/>
          <w:szCs w:val="20"/>
          <w:lang w:eastAsia="es-AR"/>
        </w:rPr>
        <w:t xml:space="preserve">  6]</w:t>
      </w:r>
    </w:p>
    <w:p w14:paraId="64D841E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 xml:space="preserve">[ </w:t>
      </w:r>
      <w:proofErr w:type="gramStart"/>
      <w:r w:rsidRPr="00A24A16">
        <w:rPr>
          <w:rFonts w:ascii="Courier New" w:eastAsia="Times New Roman" w:hAnsi="Courier New" w:cs="Courier New"/>
          <w:sz w:val="20"/>
          <w:szCs w:val="20"/>
          <w:lang w:eastAsia="es-AR"/>
        </w:rPr>
        <w:t>7  8</w:t>
      </w:r>
      <w:proofErr w:type="gramEnd"/>
      <w:r w:rsidRPr="00A24A16">
        <w:rPr>
          <w:rFonts w:ascii="Courier New" w:eastAsia="Times New Roman" w:hAnsi="Courier New" w:cs="Courier New"/>
          <w:sz w:val="20"/>
          <w:szCs w:val="20"/>
          <w:lang w:eastAsia="es-AR"/>
        </w:rPr>
        <w:t xml:space="preserve">  9]</w:t>
      </w:r>
    </w:p>
    <w:p w14:paraId="5765909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[10 11 12]]</w:t>
      </w:r>
    </w:p>
    <w:p w14:paraId="6E69B25F"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67ECD07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[[13 13 15]</w:t>
      </w:r>
    </w:p>
    <w:p w14:paraId="030612B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[16 17 18]</w:t>
      </w:r>
    </w:p>
    <w:p w14:paraId="1B08B3C6"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 xml:space="preserve"> </w:t>
      </w:r>
      <w:r w:rsidRPr="00A24A16">
        <w:rPr>
          <w:rFonts w:ascii="Courier New" w:eastAsia="Times New Roman" w:hAnsi="Courier New" w:cs="Courier New"/>
          <w:sz w:val="20"/>
          <w:szCs w:val="20"/>
          <w:lang w:eastAsia="es-AR"/>
        </w:rPr>
        <w:tab/>
        <w:t>[19 20 21]</w:t>
      </w:r>
    </w:p>
    <w:p w14:paraId="37E57CB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w:t>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r>
      <w:r w:rsidRPr="00A24A16">
        <w:rPr>
          <w:rFonts w:ascii="Courier New" w:eastAsia="Times New Roman" w:hAnsi="Courier New" w:cs="Courier New"/>
          <w:sz w:val="20"/>
          <w:szCs w:val="20"/>
          <w:lang w:eastAsia="es-AR"/>
        </w:rPr>
        <w:tab/>
        <w:t>[22 23 24]]]</w:t>
      </w:r>
      <w:r w:rsidRPr="00A24A16">
        <w:rPr>
          <w:rFonts w:ascii="Courier New" w:eastAsia="Times New Roman" w:hAnsi="Courier New" w:cs="Courier New"/>
          <w:sz w:val="20"/>
          <w:szCs w:val="20"/>
          <w:lang w:eastAsia="es-AR"/>
        </w:rPr>
        <w:tab/>
      </w:r>
    </w:p>
    <w:p w14:paraId="79EF25E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----&gt; 3</w:t>
      </w:r>
    </w:p>
    <w:p w14:paraId="668E783E" w14:textId="77777777" w:rsidR="00A24A16" w:rsidRPr="00A24A16" w:rsidRDefault="00A24A16" w:rsidP="00A24A1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A24A16">
        <w:rPr>
          <w:rFonts w:ascii="Times New Roman" w:eastAsia="Times New Roman" w:hAnsi="Times New Roman" w:cs="Times New Roman"/>
          <w:b/>
          <w:bCs/>
          <w:sz w:val="27"/>
          <w:szCs w:val="27"/>
          <w:lang w:eastAsia="es-AR"/>
        </w:rPr>
        <w:t>Agregar o eliminar dimensiones</w:t>
      </w:r>
    </w:p>
    <w:p w14:paraId="02A7D4A5"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Se puede definir el número de dimensiones desde la declaración del array</w:t>
      </w:r>
    </w:p>
    <w:p w14:paraId="7B95638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24A16">
        <w:rPr>
          <w:rFonts w:ascii="Courier New" w:eastAsia="Times New Roman" w:hAnsi="Courier New" w:cs="Courier New"/>
          <w:sz w:val="20"/>
          <w:szCs w:val="20"/>
          <w:lang w:val="en-US" w:eastAsia="es-AR"/>
        </w:rPr>
        <w:t xml:space="preserve">vector = </w:t>
      </w:r>
      <w:proofErr w:type="spellStart"/>
      <w:proofErr w:type="gramStart"/>
      <w:r w:rsidRPr="00A24A16">
        <w:rPr>
          <w:rFonts w:ascii="Courier New" w:eastAsia="Times New Roman" w:hAnsi="Courier New" w:cs="Courier New"/>
          <w:sz w:val="20"/>
          <w:szCs w:val="20"/>
          <w:lang w:val="en-US" w:eastAsia="es-AR"/>
        </w:rPr>
        <w:t>np.array</w:t>
      </w:r>
      <w:proofErr w:type="spellEnd"/>
      <w:proofErr w:type="gramEnd"/>
      <w:r w:rsidRPr="00A24A16">
        <w:rPr>
          <w:rFonts w:ascii="Courier New" w:eastAsia="Times New Roman" w:hAnsi="Courier New" w:cs="Courier New"/>
          <w:sz w:val="20"/>
          <w:szCs w:val="20"/>
          <w:lang w:val="en-US" w:eastAsia="es-AR"/>
        </w:rPr>
        <w:t xml:space="preserve">([1, 2, 3], </w:t>
      </w:r>
      <w:proofErr w:type="spellStart"/>
      <w:r w:rsidRPr="00A24A16">
        <w:rPr>
          <w:rFonts w:ascii="Courier New" w:eastAsia="Times New Roman" w:hAnsi="Courier New" w:cs="Courier New"/>
          <w:sz w:val="20"/>
          <w:szCs w:val="20"/>
          <w:lang w:val="en-US" w:eastAsia="es-AR"/>
        </w:rPr>
        <w:t>ndmin</w:t>
      </w:r>
      <w:proofErr w:type="spellEnd"/>
      <w:r w:rsidRPr="00A24A16">
        <w:rPr>
          <w:rFonts w:ascii="Courier New" w:eastAsia="Times New Roman" w:hAnsi="Courier New" w:cs="Courier New"/>
          <w:sz w:val="20"/>
          <w:szCs w:val="20"/>
          <w:lang w:val="en-US" w:eastAsia="es-AR"/>
        </w:rPr>
        <w:t xml:space="preserve"> = 10)</w:t>
      </w:r>
    </w:p>
    <w:p w14:paraId="2D191F79"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24A16">
        <w:rPr>
          <w:rFonts w:ascii="Courier New" w:eastAsia="Times New Roman" w:hAnsi="Courier New" w:cs="Courier New"/>
          <w:sz w:val="20"/>
          <w:szCs w:val="20"/>
          <w:lang w:val="en-US" w:eastAsia="es-AR"/>
        </w:rPr>
        <w:t>print(vector) ----&gt; [[[[[[[[[[1 2 3]]]]]]]]]]</w:t>
      </w:r>
    </w:p>
    <w:p w14:paraId="37D92A1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vector.ndim</w:t>
      </w:r>
      <w:proofErr w:type="spellEnd"/>
      <w:proofErr w:type="gramEnd"/>
      <w:r w:rsidRPr="00A24A16">
        <w:rPr>
          <w:rFonts w:ascii="Courier New" w:eastAsia="Times New Roman" w:hAnsi="Courier New" w:cs="Courier New"/>
          <w:sz w:val="20"/>
          <w:szCs w:val="20"/>
          <w:lang w:eastAsia="es-AR"/>
        </w:rPr>
        <w:t xml:space="preserve"> ----&gt; 10</w:t>
      </w:r>
    </w:p>
    <w:p w14:paraId="21318D7A"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 xml:space="preserve">Se pueden expandir dimensiones a los </w:t>
      </w:r>
      <w:proofErr w:type="gramStart"/>
      <w:r w:rsidRPr="00A24A16">
        <w:rPr>
          <w:rFonts w:ascii="Times New Roman" w:eastAsia="Times New Roman" w:hAnsi="Times New Roman" w:cs="Times New Roman"/>
          <w:sz w:val="24"/>
          <w:szCs w:val="24"/>
          <w:lang w:eastAsia="es-AR"/>
        </w:rPr>
        <w:t>array ya existentes</w:t>
      </w:r>
      <w:proofErr w:type="gramEnd"/>
      <w:r w:rsidRPr="00A24A16">
        <w:rPr>
          <w:rFonts w:ascii="Times New Roman" w:eastAsia="Times New Roman" w:hAnsi="Times New Roman" w:cs="Times New Roman"/>
          <w:sz w:val="24"/>
          <w:szCs w:val="24"/>
          <w:lang w:eastAsia="es-AR"/>
        </w:rPr>
        <w:t>.</w:t>
      </w:r>
      <w:r w:rsidRPr="00A24A16">
        <w:rPr>
          <w:rFonts w:ascii="Times New Roman" w:eastAsia="Times New Roman" w:hAnsi="Times New Roman" w:cs="Times New Roman"/>
          <w:sz w:val="24"/>
          <w:szCs w:val="24"/>
          <w:lang w:eastAsia="es-AR"/>
        </w:rPr>
        <w:br/>
        <w:t xml:space="preserve">Axis = 0 hace </w:t>
      </w:r>
      <w:proofErr w:type="spellStart"/>
      <w:r w:rsidRPr="00A24A16">
        <w:rPr>
          <w:rFonts w:ascii="Times New Roman" w:eastAsia="Times New Roman" w:hAnsi="Times New Roman" w:cs="Times New Roman"/>
          <w:sz w:val="24"/>
          <w:szCs w:val="24"/>
          <w:lang w:eastAsia="es-AR"/>
        </w:rPr>
        <w:t>refencia</w:t>
      </w:r>
      <w:proofErr w:type="spellEnd"/>
      <w:r w:rsidRPr="00A24A16">
        <w:rPr>
          <w:rFonts w:ascii="Times New Roman" w:eastAsia="Times New Roman" w:hAnsi="Times New Roman" w:cs="Times New Roman"/>
          <w:sz w:val="24"/>
          <w:szCs w:val="24"/>
          <w:lang w:eastAsia="es-AR"/>
        </w:rPr>
        <w:t xml:space="preserve"> a las filas, mientras que axis = 1 a las columnas.</w:t>
      </w:r>
    </w:p>
    <w:p w14:paraId="050D4D3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24A16">
        <w:rPr>
          <w:rFonts w:ascii="Courier New" w:eastAsia="Times New Roman" w:hAnsi="Courier New" w:cs="Courier New"/>
          <w:sz w:val="20"/>
          <w:szCs w:val="20"/>
          <w:lang w:val="en-US" w:eastAsia="es-AR"/>
        </w:rPr>
        <w:t xml:space="preserve">expand = </w:t>
      </w:r>
      <w:proofErr w:type="spellStart"/>
      <w:proofErr w:type="gramStart"/>
      <w:r w:rsidRPr="00A24A16">
        <w:rPr>
          <w:rFonts w:ascii="Courier New" w:eastAsia="Times New Roman" w:hAnsi="Courier New" w:cs="Courier New"/>
          <w:sz w:val="20"/>
          <w:szCs w:val="20"/>
          <w:lang w:val="en-US" w:eastAsia="es-AR"/>
        </w:rPr>
        <w:t>np.expand</w:t>
      </w:r>
      <w:proofErr w:type="gramEnd"/>
      <w:r w:rsidRPr="00A24A16">
        <w:rPr>
          <w:rFonts w:ascii="Courier New" w:eastAsia="Times New Roman" w:hAnsi="Courier New" w:cs="Courier New"/>
          <w:sz w:val="20"/>
          <w:szCs w:val="20"/>
          <w:lang w:val="en-US" w:eastAsia="es-AR"/>
        </w:rPr>
        <w:t>_dims</w:t>
      </w:r>
      <w:proofErr w:type="spellEnd"/>
      <w:r w:rsidRPr="00A24A16">
        <w:rPr>
          <w:rFonts w:ascii="Courier New" w:eastAsia="Times New Roman" w:hAnsi="Courier New" w:cs="Courier New"/>
          <w:sz w:val="20"/>
          <w:szCs w:val="20"/>
          <w:lang w:val="en-US" w:eastAsia="es-AR"/>
        </w:rPr>
        <w:t>(</w:t>
      </w:r>
      <w:proofErr w:type="spellStart"/>
      <w:r w:rsidRPr="00A24A16">
        <w:rPr>
          <w:rFonts w:ascii="Courier New" w:eastAsia="Times New Roman" w:hAnsi="Courier New" w:cs="Courier New"/>
          <w:sz w:val="20"/>
          <w:szCs w:val="20"/>
          <w:lang w:val="en-US" w:eastAsia="es-AR"/>
        </w:rPr>
        <w:t>np.array</w:t>
      </w:r>
      <w:proofErr w:type="spellEnd"/>
      <w:r w:rsidRPr="00A24A16">
        <w:rPr>
          <w:rFonts w:ascii="Courier New" w:eastAsia="Times New Roman" w:hAnsi="Courier New" w:cs="Courier New"/>
          <w:sz w:val="20"/>
          <w:szCs w:val="20"/>
          <w:lang w:val="en-US" w:eastAsia="es-AR"/>
        </w:rPr>
        <w:t>([1, 2, 3]), axis = 0)</w:t>
      </w:r>
    </w:p>
    <w:p w14:paraId="6A585D9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spellStart"/>
      <w:r w:rsidRPr="00A24A16">
        <w:rPr>
          <w:rFonts w:ascii="Courier New" w:eastAsia="Times New Roman" w:hAnsi="Courier New" w:cs="Courier New"/>
          <w:sz w:val="20"/>
          <w:szCs w:val="20"/>
          <w:lang w:eastAsia="es-AR"/>
        </w:rPr>
        <w:t>expand</w:t>
      </w:r>
      <w:proofErr w:type="spellEnd"/>
      <w:r w:rsidRPr="00A24A16">
        <w:rPr>
          <w:rFonts w:ascii="Courier New" w:eastAsia="Times New Roman" w:hAnsi="Courier New" w:cs="Courier New"/>
          <w:sz w:val="20"/>
          <w:szCs w:val="20"/>
          <w:lang w:eastAsia="es-AR"/>
        </w:rPr>
        <w:t>) ----&gt; [[1 2 3]]</w:t>
      </w:r>
    </w:p>
    <w:p w14:paraId="5B0C756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expand.ndim</w:t>
      </w:r>
      <w:proofErr w:type="spellEnd"/>
      <w:proofErr w:type="gramEnd"/>
      <w:r w:rsidRPr="00A24A16">
        <w:rPr>
          <w:rFonts w:ascii="Courier New" w:eastAsia="Times New Roman" w:hAnsi="Courier New" w:cs="Courier New"/>
          <w:sz w:val="20"/>
          <w:szCs w:val="20"/>
          <w:lang w:eastAsia="es-AR"/>
        </w:rPr>
        <w:t xml:space="preserve"> ----&gt; 2</w:t>
      </w:r>
    </w:p>
    <w:p w14:paraId="0800C5B1" w14:textId="77777777" w:rsidR="00A24A16" w:rsidRPr="00A24A16" w:rsidRDefault="00A24A16" w:rsidP="00A24A16">
      <w:p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Remover/comprimir las dimensiones que no están siendo usadas.</w:t>
      </w:r>
    </w:p>
    <w:p w14:paraId="20ACBF8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gramEnd"/>
      <w:r w:rsidRPr="00A24A16">
        <w:rPr>
          <w:rFonts w:ascii="Courier New" w:eastAsia="Times New Roman" w:hAnsi="Courier New" w:cs="Courier New"/>
          <w:sz w:val="20"/>
          <w:szCs w:val="20"/>
          <w:lang w:eastAsia="es-AR"/>
        </w:rPr>
        <w:t xml:space="preserve">vector, </w:t>
      </w:r>
      <w:proofErr w:type="spellStart"/>
      <w:r w:rsidRPr="00A24A16">
        <w:rPr>
          <w:rFonts w:ascii="Courier New" w:eastAsia="Times New Roman" w:hAnsi="Courier New" w:cs="Courier New"/>
          <w:sz w:val="20"/>
          <w:szCs w:val="20"/>
          <w:lang w:eastAsia="es-AR"/>
        </w:rPr>
        <w:t>vector.ndim</w:t>
      </w:r>
      <w:proofErr w:type="spellEnd"/>
      <w:r w:rsidRPr="00A24A16">
        <w:rPr>
          <w:rFonts w:ascii="Courier New" w:eastAsia="Times New Roman" w:hAnsi="Courier New" w:cs="Courier New"/>
          <w:sz w:val="20"/>
          <w:szCs w:val="20"/>
          <w:lang w:eastAsia="es-AR"/>
        </w:rPr>
        <w:t>) ----&gt; [[[[[[[[[[1 2 3]]]]]]]]]] 10</w:t>
      </w:r>
    </w:p>
    <w:p w14:paraId="1E3CD95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vector_2 = </w:t>
      </w:r>
      <w:proofErr w:type="spellStart"/>
      <w:proofErr w:type="gramStart"/>
      <w:r w:rsidRPr="00A24A16">
        <w:rPr>
          <w:rFonts w:ascii="Courier New" w:eastAsia="Times New Roman" w:hAnsi="Courier New" w:cs="Courier New"/>
          <w:sz w:val="20"/>
          <w:szCs w:val="20"/>
          <w:lang w:eastAsia="es-AR"/>
        </w:rPr>
        <w:t>np.squeeze</w:t>
      </w:r>
      <w:proofErr w:type="spellEnd"/>
      <w:proofErr w:type="gramEnd"/>
      <w:r w:rsidRPr="00A24A16">
        <w:rPr>
          <w:rFonts w:ascii="Courier New" w:eastAsia="Times New Roman" w:hAnsi="Courier New" w:cs="Courier New"/>
          <w:sz w:val="20"/>
          <w:szCs w:val="20"/>
          <w:lang w:eastAsia="es-AR"/>
        </w:rPr>
        <w:t>(vector)</w:t>
      </w:r>
    </w:p>
    <w:p w14:paraId="1F6BA286"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gramEnd"/>
      <w:r w:rsidRPr="00A24A16">
        <w:rPr>
          <w:rFonts w:ascii="Courier New" w:eastAsia="Times New Roman" w:hAnsi="Courier New" w:cs="Courier New"/>
          <w:sz w:val="20"/>
          <w:szCs w:val="20"/>
          <w:lang w:eastAsia="es-AR"/>
        </w:rPr>
        <w:t>vector_2, vector_2.ndim) ----&gt; [1 2 3] 1</w:t>
      </w:r>
    </w:p>
    <w:p w14:paraId="7F46AB11" w14:textId="77777777" w:rsidR="00A24A16" w:rsidRPr="00A24A16" w:rsidRDefault="00A24A16" w:rsidP="00A24A16">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A24A16">
        <w:rPr>
          <w:rFonts w:ascii="Times New Roman" w:eastAsia="Times New Roman" w:hAnsi="Times New Roman" w:cs="Times New Roman"/>
          <w:b/>
          <w:bCs/>
          <w:sz w:val="27"/>
          <w:szCs w:val="27"/>
          <w:lang w:eastAsia="es-AR"/>
        </w:rPr>
        <w:t>Reto</w:t>
      </w:r>
    </w:p>
    <w:p w14:paraId="551DBAD0" w14:textId="77777777" w:rsidR="00A24A16" w:rsidRPr="00A24A16" w:rsidRDefault="00A24A16" w:rsidP="00A24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Definir un tensor de 5 dimensiones</w:t>
      </w:r>
    </w:p>
    <w:p w14:paraId="70949F57" w14:textId="77777777" w:rsidR="00A24A16" w:rsidRPr="00A24A16" w:rsidRDefault="00A24A16" w:rsidP="00A24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Sumar una dimensión en algún eje</w:t>
      </w:r>
    </w:p>
    <w:p w14:paraId="10B1CE62" w14:textId="77777777" w:rsidR="00A24A16" w:rsidRPr="00A24A16" w:rsidRDefault="00A24A16" w:rsidP="00A24A16">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A24A16">
        <w:rPr>
          <w:rFonts w:ascii="Times New Roman" w:eastAsia="Times New Roman" w:hAnsi="Times New Roman" w:cs="Times New Roman"/>
          <w:sz w:val="24"/>
          <w:szCs w:val="24"/>
          <w:lang w:eastAsia="es-AR"/>
        </w:rPr>
        <w:t>Borrar dimensiones que no se usen</w:t>
      </w:r>
    </w:p>
    <w:p w14:paraId="10475029" w14:textId="77777777" w:rsidR="00A24A16" w:rsidRPr="00A24A16" w:rsidRDefault="00A24A16" w:rsidP="00A24A16">
      <w:pPr>
        <w:numPr>
          <w:ilvl w:val="0"/>
          <w:numId w:val="5"/>
        </w:numPr>
        <w:spacing w:before="100" w:beforeAutospacing="1" w:after="100" w:afterAutospacing="1" w:line="240" w:lineRule="auto"/>
        <w:rPr>
          <w:rFonts w:ascii="Times New Roman" w:eastAsia="Times New Roman" w:hAnsi="Times New Roman" w:cs="Times New Roman"/>
          <w:sz w:val="24"/>
          <w:szCs w:val="24"/>
          <w:lang w:eastAsia="es-AR"/>
        </w:rPr>
      </w:pPr>
    </w:p>
    <w:p w14:paraId="1ADADE1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tensor5 = </w:t>
      </w:r>
      <w:proofErr w:type="spellStart"/>
      <w:proofErr w:type="gramStart"/>
      <w:r w:rsidRPr="00A24A16">
        <w:rPr>
          <w:rFonts w:ascii="Courier New" w:eastAsia="Times New Roman" w:hAnsi="Courier New" w:cs="Courier New"/>
          <w:sz w:val="20"/>
          <w:szCs w:val="20"/>
          <w:lang w:eastAsia="es-AR"/>
        </w:rPr>
        <w:t>np.array</w:t>
      </w:r>
      <w:proofErr w:type="spellEnd"/>
      <w:proofErr w:type="gramEnd"/>
      <w:r w:rsidRPr="00A24A16">
        <w:rPr>
          <w:rFonts w:ascii="Courier New" w:eastAsia="Times New Roman" w:hAnsi="Courier New" w:cs="Courier New"/>
          <w:sz w:val="20"/>
          <w:szCs w:val="20"/>
          <w:lang w:eastAsia="es-AR"/>
        </w:rPr>
        <w:t xml:space="preserve">([[[[1, 2],[3, 4]], [[5, 6],[7, 8]]], [[[1, 2],[3, 4]], [[5, 6],[7, 8]]]], </w:t>
      </w:r>
      <w:proofErr w:type="spellStart"/>
      <w:r w:rsidRPr="00A24A16">
        <w:rPr>
          <w:rFonts w:ascii="Courier New" w:eastAsia="Times New Roman" w:hAnsi="Courier New" w:cs="Courier New"/>
          <w:sz w:val="20"/>
          <w:szCs w:val="20"/>
          <w:lang w:eastAsia="es-AR"/>
        </w:rPr>
        <w:t>ndmin</w:t>
      </w:r>
      <w:proofErr w:type="spellEnd"/>
      <w:r w:rsidRPr="00A24A16">
        <w:rPr>
          <w:rFonts w:ascii="Courier New" w:eastAsia="Times New Roman" w:hAnsi="Courier New" w:cs="Courier New"/>
          <w:sz w:val="20"/>
          <w:szCs w:val="20"/>
          <w:lang w:eastAsia="es-AR"/>
        </w:rPr>
        <w:t xml:space="preserve"> = 5)</w:t>
      </w:r>
    </w:p>
    <w:p w14:paraId="598787E6"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gramEnd"/>
      <w:r w:rsidRPr="00A24A16">
        <w:rPr>
          <w:rFonts w:ascii="Courier New" w:eastAsia="Times New Roman" w:hAnsi="Courier New" w:cs="Courier New"/>
          <w:sz w:val="20"/>
          <w:szCs w:val="20"/>
          <w:lang w:eastAsia="es-AR"/>
        </w:rPr>
        <w:t>tensor5, tensor5.ndim)</w:t>
      </w:r>
    </w:p>
    <w:p w14:paraId="3F757771"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[[[[[1 2]</w:t>
      </w:r>
    </w:p>
    <w:p w14:paraId="187411A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37D6FBB4"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4D830AC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3741145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w:t>
      </w:r>
    </w:p>
    <w:p w14:paraId="56B703B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461715D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7EAEC5E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[[[1 2]</w:t>
      </w:r>
    </w:p>
    <w:p w14:paraId="11EC24F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2B52C19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20DA927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7C32487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 5</w:t>
      </w:r>
    </w:p>
    <w:p w14:paraId="301381AF" w14:textId="77777777" w:rsidR="00A24A16" w:rsidRPr="00A24A16" w:rsidRDefault="00A24A16" w:rsidP="00A24A16">
      <w:pPr>
        <w:numPr>
          <w:ilvl w:val="0"/>
          <w:numId w:val="6"/>
        </w:numPr>
        <w:spacing w:before="100" w:beforeAutospacing="1" w:after="100" w:afterAutospacing="1" w:line="240" w:lineRule="auto"/>
        <w:rPr>
          <w:rFonts w:ascii="Times New Roman" w:eastAsia="Times New Roman" w:hAnsi="Times New Roman" w:cs="Times New Roman"/>
          <w:sz w:val="24"/>
          <w:szCs w:val="24"/>
          <w:lang w:eastAsia="es-AR"/>
        </w:rPr>
      </w:pPr>
    </w:p>
    <w:p w14:paraId="7762D8B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A24A16">
        <w:rPr>
          <w:rFonts w:ascii="Courier New" w:eastAsia="Times New Roman" w:hAnsi="Courier New" w:cs="Courier New"/>
          <w:sz w:val="20"/>
          <w:szCs w:val="20"/>
          <w:lang w:val="en-US" w:eastAsia="es-AR"/>
        </w:rPr>
        <w:t xml:space="preserve">expand5 = </w:t>
      </w:r>
      <w:proofErr w:type="spellStart"/>
      <w:proofErr w:type="gramStart"/>
      <w:r w:rsidRPr="00A24A16">
        <w:rPr>
          <w:rFonts w:ascii="Courier New" w:eastAsia="Times New Roman" w:hAnsi="Courier New" w:cs="Courier New"/>
          <w:sz w:val="20"/>
          <w:szCs w:val="20"/>
          <w:lang w:val="en-US" w:eastAsia="es-AR"/>
        </w:rPr>
        <w:t>np.expand</w:t>
      </w:r>
      <w:proofErr w:type="gramEnd"/>
      <w:r w:rsidRPr="00A24A16">
        <w:rPr>
          <w:rFonts w:ascii="Courier New" w:eastAsia="Times New Roman" w:hAnsi="Courier New" w:cs="Courier New"/>
          <w:sz w:val="20"/>
          <w:szCs w:val="20"/>
          <w:lang w:val="en-US" w:eastAsia="es-AR"/>
        </w:rPr>
        <w:t>_dims</w:t>
      </w:r>
      <w:proofErr w:type="spellEnd"/>
      <w:r w:rsidRPr="00A24A16">
        <w:rPr>
          <w:rFonts w:ascii="Courier New" w:eastAsia="Times New Roman" w:hAnsi="Courier New" w:cs="Courier New"/>
          <w:sz w:val="20"/>
          <w:szCs w:val="20"/>
          <w:lang w:val="en-US" w:eastAsia="es-AR"/>
        </w:rPr>
        <w:t>(tensor5, axis=1)</w:t>
      </w:r>
    </w:p>
    <w:p w14:paraId="26218D0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gramEnd"/>
      <w:r w:rsidRPr="00A24A16">
        <w:rPr>
          <w:rFonts w:ascii="Courier New" w:eastAsia="Times New Roman" w:hAnsi="Courier New" w:cs="Courier New"/>
          <w:sz w:val="20"/>
          <w:szCs w:val="20"/>
          <w:lang w:eastAsia="es-AR"/>
        </w:rPr>
        <w:t>expand5, expand5.ndim)</w:t>
      </w:r>
    </w:p>
    <w:p w14:paraId="702CDCC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[[[[[[1 2]</w:t>
      </w:r>
    </w:p>
    <w:p w14:paraId="041F7D5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47183691"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06F228DA"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1315F450"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w:t>
      </w:r>
    </w:p>
    <w:p w14:paraId="4C4A4E9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59B6EE0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59D621DD"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[[[1 2]</w:t>
      </w:r>
    </w:p>
    <w:p w14:paraId="06DDF24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0BA4633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3C7EEB2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6C101D8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 6</w:t>
      </w:r>
    </w:p>
    <w:p w14:paraId="414955CD" w14:textId="77777777" w:rsidR="00A24A16" w:rsidRPr="00A24A16" w:rsidRDefault="00A24A16" w:rsidP="00A24A16">
      <w:pPr>
        <w:numPr>
          <w:ilvl w:val="0"/>
          <w:numId w:val="7"/>
        </w:numPr>
        <w:spacing w:before="100" w:beforeAutospacing="1" w:after="100" w:afterAutospacing="1" w:line="240" w:lineRule="auto"/>
        <w:rPr>
          <w:rFonts w:ascii="Times New Roman" w:eastAsia="Times New Roman" w:hAnsi="Times New Roman" w:cs="Times New Roman"/>
          <w:sz w:val="24"/>
          <w:szCs w:val="24"/>
          <w:lang w:eastAsia="es-AR"/>
        </w:rPr>
      </w:pPr>
    </w:p>
    <w:p w14:paraId="356D7543" w14:textId="77777777" w:rsidR="00A24A16" w:rsidRPr="00843E6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gramStart"/>
      <w:r w:rsidRPr="00843E66">
        <w:rPr>
          <w:rFonts w:ascii="Courier New" w:eastAsia="Times New Roman" w:hAnsi="Courier New" w:cs="Courier New"/>
          <w:sz w:val="20"/>
          <w:szCs w:val="20"/>
          <w:lang w:val="en-US" w:eastAsia="es-AR"/>
        </w:rPr>
        <w:t>print(</w:t>
      </w:r>
      <w:proofErr w:type="gramEnd"/>
      <w:r w:rsidRPr="00843E66">
        <w:rPr>
          <w:rFonts w:ascii="Courier New" w:eastAsia="Times New Roman" w:hAnsi="Courier New" w:cs="Courier New"/>
          <w:sz w:val="20"/>
          <w:szCs w:val="20"/>
          <w:lang w:val="en-US" w:eastAsia="es-AR"/>
        </w:rPr>
        <w:t>expand5, expand5.ndim)</w:t>
      </w:r>
    </w:p>
    <w:p w14:paraId="4338525F" w14:textId="77777777" w:rsidR="00A24A16" w:rsidRPr="00843E6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43E66">
        <w:rPr>
          <w:rFonts w:ascii="Courier New" w:eastAsia="Times New Roman" w:hAnsi="Courier New" w:cs="Courier New"/>
          <w:sz w:val="20"/>
          <w:szCs w:val="20"/>
          <w:lang w:val="en-US" w:eastAsia="es-AR"/>
        </w:rPr>
        <w:t xml:space="preserve">reduced5 = </w:t>
      </w:r>
      <w:proofErr w:type="spellStart"/>
      <w:proofErr w:type="gramStart"/>
      <w:r w:rsidRPr="00843E66">
        <w:rPr>
          <w:rFonts w:ascii="Courier New" w:eastAsia="Times New Roman" w:hAnsi="Courier New" w:cs="Courier New"/>
          <w:sz w:val="20"/>
          <w:szCs w:val="20"/>
          <w:lang w:val="en-US" w:eastAsia="es-AR"/>
        </w:rPr>
        <w:t>np.squeeze</w:t>
      </w:r>
      <w:proofErr w:type="spellEnd"/>
      <w:proofErr w:type="gramEnd"/>
      <w:r w:rsidRPr="00843E66">
        <w:rPr>
          <w:rFonts w:ascii="Courier New" w:eastAsia="Times New Roman" w:hAnsi="Courier New" w:cs="Courier New"/>
          <w:sz w:val="20"/>
          <w:szCs w:val="20"/>
          <w:lang w:val="en-US" w:eastAsia="es-AR"/>
        </w:rPr>
        <w:t>(expand5)</w:t>
      </w:r>
    </w:p>
    <w:p w14:paraId="62BCE7D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A24A16">
        <w:rPr>
          <w:rFonts w:ascii="Courier New" w:eastAsia="Times New Roman" w:hAnsi="Courier New" w:cs="Courier New"/>
          <w:sz w:val="20"/>
          <w:szCs w:val="20"/>
          <w:lang w:eastAsia="es-AR"/>
        </w:rPr>
        <w:t>print</w:t>
      </w:r>
      <w:proofErr w:type="spellEnd"/>
      <w:r w:rsidRPr="00A24A16">
        <w:rPr>
          <w:rFonts w:ascii="Courier New" w:eastAsia="Times New Roman" w:hAnsi="Courier New" w:cs="Courier New"/>
          <w:sz w:val="20"/>
          <w:szCs w:val="20"/>
          <w:lang w:eastAsia="es-AR"/>
        </w:rPr>
        <w:t>(</w:t>
      </w:r>
      <w:proofErr w:type="gramEnd"/>
      <w:r w:rsidRPr="00A24A16">
        <w:rPr>
          <w:rFonts w:ascii="Courier New" w:eastAsia="Times New Roman" w:hAnsi="Courier New" w:cs="Courier New"/>
          <w:sz w:val="20"/>
          <w:szCs w:val="20"/>
          <w:lang w:eastAsia="es-AR"/>
        </w:rPr>
        <w:t>reduced5, reduced5.ndim)</w:t>
      </w:r>
    </w:p>
    <w:p w14:paraId="04172170"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[[[[[[1 2]</w:t>
      </w:r>
    </w:p>
    <w:p w14:paraId="066A829C"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3F2141A3"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79DFCF12"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1A17E2F9"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w:t>
      </w:r>
    </w:p>
    <w:p w14:paraId="216B20A2"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25CFA6D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2A406497"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[[[1 2]</w:t>
      </w:r>
    </w:p>
    <w:p w14:paraId="035FD092"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0DD1311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2D5597E6"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47B12A2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 6</w:t>
      </w:r>
    </w:p>
    <w:p w14:paraId="72AAB43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[[[[1 2]</w:t>
      </w:r>
    </w:p>
    <w:p w14:paraId="19D1907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 4]]</w:t>
      </w:r>
    </w:p>
    <w:p w14:paraId="179F9B91"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611FD2F4"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1CECCD35"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w:t>
      </w:r>
    </w:p>
    <w:p w14:paraId="438939A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0276905F"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198D3CEB"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lastRenderedPageBreak/>
        <w:t xml:space="preserve"> [[[1 2]</w:t>
      </w:r>
    </w:p>
    <w:p w14:paraId="5A66C3E3"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[3</w:t>
      </w:r>
    </w:p>
    <w:p w14:paraId="3375B501"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4]]</w:t>
      </w:r>
    </w:p>
    <w:p w14:paraId="45ADC386"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3632D58E"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[[5 6]</w:t>
      </w:r>
    </w:p>
    <w:p w14:paraId="57377550"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A24A16">
        <w:rPr>
          <w:rFonts w:ascii="Courier New" w:eastAsia="Times New Roman" w:hAnsi="Courier New" w:cs="Courier New"/>
          <w:sz w:val="20"/>
          <w:szCs w:val="20"/>
          <w:lang w:eastAsia="es-AR"/>
        </w:rPr>
        <w:t xml:space="preserve">   [7 8]]]] 4</w:t>
      </w:r>
    </w:p>
    <w:p w14:paraId="059C57E8" w14:textId="77777777" w:rsidR="00A24A16" w:rsidRPr="00A24A16" w:rsidRDefault="00A24A16" w:rsidP="00A24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1053C5B8" w14:textId="22D68F55" w:rsidR="00A24A16" w:rsidRDefault="00A24A16" w:rsidP="00A24A16">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noProof/>
          <w:sz w:val="24"/>
          <w:szCs w:val="24"/>
          <w:lang w:eastAsia="es-AR"/>
        </w:rPr>
        <w:drawing>
          <wp:inline distT="0" distB="0" distL="0" distR="0" wp14:anchorId="53A9064F" wp14:editId="52D29575">
            <wp:extent cx="5400040" cy="3016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3016250"/>
                    </a:xfrm>
                    <a:prstGeom prst="rect">
                      <a:avLst/>
                    </a:prstGeom>
                  </pic:spPr>
                </pic:pic>
              </a:graphicData>
            </a:graphic>
          </wp:inline>
        </w:drawing>
      </w:r>
    </w:p>
    <w:p w14:paraId="1C456D3F" w14:textId="2E7CDAA9" w:rsidR="00A24A16" w:rsidRDefault="00A24A16" w:rsidP="00A24A16">
      <w:pPr>
        <w:spacing w:after="0" w:line="240" w:lineRule="auto"/>
        <w:rPr>
          <w:rFonts w:ascii="Times New Roman" w:eastAsia="Times New Roman" w:hAnsi="Times New Roman" w:cs="Times New Roman"/>
          <w:sz w:val="24"/>
          <w:szCs w:val="24"/>
          <w:lang w:eastAsia="es-AR"/>
        </w:rPr>
      </w:pPr>
    </w:p>
    <w:p w14:paraId="06DD57E5" w14:textId="74819F24" w:rsidR="00A24A16" w:rsidRDefault="00A24A16" w:rsidP="00A24A16">
      <w:pPr>
        <w:spacing w:after="0" w:line="240" w:lineRule="auto"/>
        <w:rPr>
          <w:rFonts w:ascii="Times New Roman" w:eastAsia="Times New Roman" w:hAnsi="Times New Roman" w:cs="Times New Roman"/>
          <w:sz w:val="24"/>
          <w:szCs w:val="24"/>
          <w:lang w:eastAsia="es-AR"/>
        </w:rPr>
      </w:pPr>
    </w:p>
    <w:p w14:paraId="2BC315B3" w14:textId="64C92426" w:rsidR="00A24A16" w:rsidRDefault="00F655BF" w:rsidP="00A24A16">
      <w:pPr>
        <w:spacing w:after="0" w:line="240" w:lineRule="auto"/>
        <w:rPr>
          <w:lang w:val="en-US"/>
        </w:rPr>
      </w:pPr>
      <w:r>
        <w:rPr>
          <w:noProof/>
          <w:lang w:val="en-US"/>
        </w:rPr>
        <w:drawing>
          <wp:inline distT="0" distB="0" distL="0" distR="0" wp14:anchorId="390B5B9B" wp14:editId="5905713D">
            <wp:extent cx="5400040" cy="4283710"/>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400040" cy="4283710"/>
                    </a:xfrm>
                    <a:prstGeom prst="rect">
                      <a:avLst/>
                    </a:prstGeom>
                  </pic:spPr>
                </pic:pic>
              </a:graphicData>
            </a:graphic>
          </wp:inline>
        </w:drawing>
      </w:r>
    </w:p>
    <w:p w14:paraId="137CB4ED" w14:textId="3235A9E3" w:rsidR="00E3052B" w:rsidRDefault="00E3052B" w:rsidP="00A24A16">
      <w:pPr>
        <w:spacing w:after="0" w:line="240" w:lineRule="auto"/>
        <w:rPr>
          <w:lang w:val="en-US"/>
        </w:rPr>
      </w:pPr>
    </w:p>
    <w:p w14:paraId="4125BFB8" w14:textId="77777777" w:rsidR="00E3052B" w:rsidRPr="00E3052B" w:rsidRDefault="00E3052B" w:rsidP="00E3052B">
      <w:pPr>
        <w:pStyle w:val="Ttulo4"/>
        <w:rPr>
          <w:lang w:val="en-US"/>
        </w:rPr>
      </w:pPr>
      <w:proofErr w:type="spellStart"/>
      <w:r w:rsidRPr="00E3052B">
        <w:rPr>
          <w:lang w:val="en-US"/>
        </w:rPr>
        <w:lastRenderedPageBreak/>
        <w:t>Creando</w:t>
      </w:r>
      <w:proofErr w:type="spellEnd"/>
      <w:r w:rsidRPr="00E3052B">
        <w:rPr>
          <w:lang w:val="en-US"/>
        </w:rPr>
        <w:t xml:space="preserve"> Arrays</w:t>
      </w:r>
    </w:p>
    <w:p w14:paraId="6038CB43" w14:textId="77777777" w:rsidR="00E3052B" w:rsidRPr="00E3052B" w:rsidRDefault="00E3052B" w:rsidP="00E3052B">
      <w:pPr>
        <w:pStyle w:val="NormalWeb"/>
        <w:rPr>
          <w:lang w:val="en-US"/>
        </w:rPr>
      </w:pPr>
      <w:r w:rsidRPr="00E3052B">
        <w:rPr>
          <w:lang w:val="en-US"/>
        </w:rPr>
        <w:t xml:space="preserve">1 </w:t>
      </w:r>
      <w:r w:rsidRPr="00E3052B">
        <w:rPr>
          <w:rFonts w:ascii="Segoe UI Emoji" w:hAnsi="Segoe UI Emoji" w:cs="Segoe UI Emoji"/>
          <w:lang w:val="en-US"/>
        </w:rPr>
        <w:t>✅</w:t>
      </w:r>
      <w:r w:rsidRPr="00E3052B">
        <w:rPr>
          <w:lang w:val="en-US"/>
        </w:rPr>
        <w:t xml:space="preserve"> </w:t>
      </w:r>
      <w:proofErr w:type="spellStart"/>
      <w:proofErr w:type="gramStart"/>
      <w:r w:rsidRPr="00E3052B">
        <w:rPr>
          <w:lang w:val="en-US"/>
        </w:rPr>
        <w:t>np.</w:t>
      </w:r>
      <w:r w:rsidRPr="00E3052B">
        <w:rPr>
          <w:rStyle w:val="Textoennegrita"/>
          <w:lang w:val="en-US"/>
        </w:rPr>
        <w:t>arange</w:t>
      </w:r>
      <w:proofErr w:type="spellEnd"/>
      <w:proofErr w:type="gramEnd"/>
      <w:r w:rsidRPr="00E3052B">
        <w:rPr>
          <w:lang w:val="en-US"/>
        </w:rPr>
        <w:t xml:space="preserve"> (</w:t>
      </w:r>
      <w:proofErr w:type="spellStart"/>
      <w:r w:rsidRPr="00E3052B">
        <w:rPr>
          <w:lang w:val="en-US"/>
        </w:rPr>
        <w:t>Start,Ens,Steps</w:t>
      </w:r>
      <w:proofErr w:type="spellEnd"/>
      <w:r w:rsidRPr="00E3052B">
        <w:rPr>
          <w:lang w:val="en-US"/>
        </w:rPr>
        <w:t xml:space="preserve">) → es </w:t>
      </w:r>
      <w:proofErr w:type="spellStart"/>
      <w:r w:rsidRPr="00E3052B">
        <w:rPr>
          <w:lang w:val="en-US"/>
        </w:rPr>
        <w:t>como</w:t>
      </w:r>
      <w:proofErr w:type="spellEnd"/>
      <w:r w:rsidRPr="00E3052B">
        <w:rPr>
          <w:lang w:val="en-US"/>
        </w:rPr>
        <w:t xml:space="preserve"> </w:t>
      </w:r>
      <w:proofErr w:type="spellStart"/>
      <w:r w:rsidRPr="00E3052B">
        <w:rPr>
          <w:lang w:val="en-US"/>
        </w:rPr>
        <w:t>el</w:t>
      </w:r>
      <w:proofErr w:type="spellEnd"/>
      <w:r w:rsidRPr="00E3052B">
        <w:rPr>
          <w:lang w:val="en-US"/>
        </w:rPr>
        <w:t xml:space="preserve"> list( range(0,10)) </w:t>
      </w:r>
      <w:proofErr w:type="spellStart"/>
      <w:r w:rsidRPr="00E3052B">
        <w:rPr>
          <w:lang w:val="en-US"/>
        </w:rPr>
        <w:t>pero</w:t>
      </w:r>
      <w:proofErr w:type="spellEnd"/>
      <w:r w:rsidRPr="00E3052B">
        <w:rPr>
          <w:lang w:val="en-US"/>
        </w:rPr>
        <w:t xml:space="preserve"> </w:t>
      </w:r>
      <w:proofErr w:type="spellStart"/>
      <w:r w:rsidRPr="00E3052B">
        <w:rPr>
          <w:lang w:val="en-US"/>
        </w:rPr>
        <w:t>como</w:t>
      </w:r>
      <w:proofErr w:type="spellEnd"/>
      <w:r w:rsidRPr="00E3052B">
        <w:rPr>
          <w:lang w:val="en-US"/>
        </w:rPr>
        <w:t xml:space="preserve"> arrange</w:t>
      </w:r>
      <w:r w:rsidRPr="00E3052B">
        <w:rPr>
          <w:lang w:val="en-US"/>
        </w:rPr>
        <w:br/>
        <w:t xml:space="preserve">2 </w:t>
      </w:r>
      <w:r w:rsidRPr="00E3052B">
        <w:rPr>
          <w:rFonts w:ascii="Segoe UI Emoji" w:hAnsi="Segoe UI Emoji" w:cs="Segoe UI Emoji"/>
          <w:lang w:val="en-US"/>
        </w:rPr>
        <w:t>✅</w:t>
      </w:r>
      <w:r w:rsidRPr="00E3052B">
        <w:rPr>
          <w:lang w:val="en-US"/>
        </w:rPr>
        <w:t xml:space="preserve"> </w:t>
      </w:r>
      <w:proofErr w:type="spellStart"/>
      <w:r w:rsidRPr="00E3052B">
        <w:rPr>
          <w:lang w:val="en-US"/>
        </w:rPr>
        <w:t>np.</w:t>
      </w:r>
      <w:r w:rsidRPr="00E3052B">
        <w:rPr>
          <w:rStyle w:val="Textoennegrita"/>
          <w:lang w:val="en-US"/>
        </w:rPr>
        <w:t>zeros</w:t>
      </w:r>
      <w:proofErr w:type="spellEnd"/>
      <w:r w:rsidRPr="00E3052B">
        <w:rPr>
          <w:lang w:val="en-US"/>
        </w:rPr>
        <w:t>(n)</w:t>
      </w:r>
      <w:r w:rsidRPr="00E3052B">
        <w:rPr>
          <w:lang w:val="en-US"/>
        </w:rPr>
        <w:br/>
        <w:t xml:space="preserve">3 </w:t>
      </w:r>
      <w:r w:rsidRPr="00E3052B">
        <w:rPr>
          <w:rFonts w:ascii="Segoe UI Emoji" w:hAnsi="Segoe UI Emoji" w:cs="Segoe UI Emoji"/>
          <w:lang w:val="en-US"/>
        </w:rPr>
        <w:t>✅</w:t>
      </w:r>
      <w:r w:rsidRPr="00E3052B">
        <w:rPr>
          <w:lang w:val="en-US"/>
        </w:rPr>
        <w:t xml:space="preserve"> </w:t>
      </w:r>
      <w:proofErr w:type="spellStart"/>
      <w:r w:rsidRPr="00E3052B">
        <w:rPr>
          <w:lang w:val="en-US"/>
        </w:rPr>
        <w:t>np.</w:t>
      </w:r>
      <w:r w:rsidRPr="00E3052B">
        <w:rPr>
          <w:rStyle w:val="Textoennegrita"/>
          <w:lang w:val="en-US"/>
        </w:rPr>
        <w:t>ones</w:t>
      </w:r>
      <w:proofErr w:type="spellEnd"/>
      <w:r w:rsidRPr="00E3052B">
        <w:rPr>
          <w:lang w:val="en-US"/>
        </w:rPr>
        <w:t>(n)</w:t>
      </w:r>
      <w:r w:rsidRPr="00E3052B">
        <w:rPr>
          <w:lang w:val="en-US"/>
        </w:rPr>
        <w:br/>
        <w:t xml:space="preserve">4 </w:t>
      </w:r>
      <w:r w:rsidRPr="00E3052B">
        <w:rPr>
          <w:rFonts w:ascii="Segoe UI Emoji" w:hAnsi="Segoe UI Emoji" w:cs="Segoe UI Emoji"/>
          <w:lang w:val="en-US"/>
        </w:rPr>
        <w:t>✅</w:t>
      </w:r>
      <w:r w:rsidRPr="00E3052B">
        <w:rPr>
          <w:lang w:val="en-US"/>
        </w:rPr>
        <w:t xml:space="preserve"> </w:t>
      </w:r>
      <w:proofErr w:type="spellStart"/>
      <w:r w:rsidRPr="00E3052B">
        <w:rPr>
          <w:lang w:val="en-US"/>
        </w:rPr>
        <w:t>np.</w:t>
      </w:r>
      <w:r w:rsidRPr="00E3052B">
        <w:rPr>
          <w:rStyle w:val="Textoennegrita"/>
          <w:lang w:val="en-US"/>
        </w:rPr>
        <w:t>linspace</w:t>
      </w:r>
      <w:proofErr w:type="spellEnd"/>
      <w:r w:rsidRPr="00E3052B">
        <w:rPr>
          <w:lang w:val="en-US"/>
        </w:rPr>
        <w:t>(Start, End, Cant n de Start a End)</w:t>
      </w:r>
      <w:r w:rsidRPr="00E3052B">
        <w:rPr>
          <w:lang w:val="en-US"/>
        </w:rPr>
        <w:br/>
        <w:t xml:space="preserve">5 </w:t>
      </w:r>
      <w:r w:rsidRPr="00E3052B">
        <w:rPr>
          <w:rFonts w:ascii="Segoe UI Emoji" w:hAnsi="Segoe UI Emoji" w:cs="Segoe UI Emoji"/>
          <w:lang w:val="en-US"/>
        </w:rPr>
        <w:t>✅</w:t>
      </w:r>
      <w:r w:rsidRPr="00E3052B">
        <w:rPr>
          <w:lang w:val="en-US"/>
        </w:rPr>
        <w:t xml:space="preserve"> </w:t>
      </w:r>
      <w:proofErr w:type="spellStart"/>
      <w:r w:rsidRPr="00E3052B">
        <w:rPr>
          <w:lang w:val="en-US"/>
        </w:rPr>
        <w:t>np.</w:t>
      </w:r>
      <w:r w:rsidRPr="00E3052B">
        <w:rPr>
          <w:rStyle w:val="Textoennegrita"/>
          <w:lang w:val="en-US"/>
        </w:rPr>
        <w:t>eye</w:t>
      </w:r>
      <w:proofErr w:type="spellEnd"/>
      <w:r w:rsidRPr="00E3052B">
        <w:rPr>
          <w:lang w:val="en-US"/>
        </w:rPr>
        <w:t xml:space="preserve">(n) ·· </w:t>
      </w:r>
      <w:proofErr w:type="spellStart"/>
      <w:r w:rsidRPr="00E3052B">
        <w:rPr>
          <w:lang w:val="en-US"/>
        </w:rPr>
        <w:t>Matriz</w:t>
      </w:r>
      <w:proofErr w:type="spellEnd"/>
      <w:r w:rsidRPr="00E3052B">
        <w:rPr>
          <w:lang w:val="en-US"/>
        </w:rPr>
        <w:t xml:space="preserve"> </w:t>
      </w:r>
      <w:proofErr w:type="spellStart"/>
      <w:r w:rsidRPr="00E3052B">
        <w:rPr>
          <w:lang w:val="en-US"/>
        </w:rPr>
        <w:t>identidad</w:t>
      </w:r>
      <w:proofErr w:type="spellEnd"/>
    </w:p>
    <w:p w14:paraId="7DDAA5DF" w14:textId="77777777" w:rsidR="00E3052B" w:rsidRDefault="00E3052B" w:rsidP="00E3052B">
      <w:pPr>
        <w:pStyle w:val="NormalWeb"/>
      </w:pPr>
      <w:proofErr w:type="spellStart"/>
      <w:r>
        <w:rPr>
          <w:rStyle w:val="nfasis"/>
          <w:b/>
          <w:bCs/>
        </w:rPr>
        <w:t>Arrays</w:t>
      </w:r>
      <w:proofErr w:type="spellEnd"/>
      <w:r>
        <w:rPr>
          <w:rStyle w:val="nfasis"/>
          <w:b/>
          <w:bCs/>
        </w:rPr>
        <w:t xml:space="preserve"> con </w:t>
      </w:r>
      <w:proofErr w:type="spellStart"/>
      <w:r>
        <w:rPr>
          <w:rStyle w:val="nfasis"/>
          <w:b/>
          <w:bCs/>
        </w:rPr>
        <w:t>numeros</w:t>
      </w:r>
      <w:proofErr w:type="spellEnd"/>
      <w:r>
        <w:rPr>
          <w:rStyle w:val="nfasis"/>
          <w:b/>
          <w:bCs/>
        </w:rPr>
        <w:t xml:space="preserve"> </w:t>
      </w:r>
      <w:proofErr w:type="spellStart"/>
      <w:r>
        <w:rPr>
          <w:rStyle w:val="nfasis"/>
          <w:b/>
          <w:bCs/>
        </w:rPr>
        <w:t>randoms</w:t>
      </w:r>
      <w:proofErr w:type="spellEnd"/>
    </w:p>
    <w:p w14:paraId="481A68BA" w14:textId="77777777" w:rsidR="00E3052B" w:rsidRDefault="00E3052B" w:rsidP="00E3052B">
      <w:pPr>
        <w:pStyle w:val="NormalWeb"/>
      </w:pPr>
      <w:r>
        <w:rPr>
          <w:rFonts w:ascii="Segoe UI Emoji" w:hAnsi="Segoe UI Emoji" w:cs="Segoe UI Emoji"/>
        </w:rPr>
        <w:t>☑️</w:t>
      </w:r>
      <w:r>
        <w:t xml:space="preserve"> </w:t>
      </w:r>
      <w:proofErr w:type="spellStart"/>
      <w:proofErr w:type="gramStart"/>
      <w:r>
        <w:t>np.</w:t>
      </w:r>
      <w:r>
        <w:rPr>
          <w:rStyle w:val="Textoennegrita"/>
        </w:rPr>
        <w:t>random</w:t>
      </w:r>
      <w:proofErr w:type="gramEnd"/>
      <w:r>
        <w:rPr>
          <w:rStyle w:val="Textoennegrita"/>
        </w:rPr>
        <w:t>.rand</w:t>
      </w:r>
      <w:proofErr w:type="spellEnd"/>
      <w:r>
        <w:t xml:space="preserve">(Columnas, Filas, </w:t>
      </w:r>
      <w:proofErr w:type="spellStart"/>
      <w:r>
        <w:rPr>
          <w:rStyle w:val="nfasis"/>
        </w:rPr>
        <w:t>mas</w:t>
      </w:r>
      <w:proofErr w:type="spellEnd"/>
      <w:r>
        <w:rPr>
          <w:rStyle w:val="nfasis"/>
        </w:rPr>
        <w:t xml:space="preserve"> dimensiones</w:t>
      </w:r>
      <w:r>
        <w:t xml:space="preserve"> ) ·· Ambos con </w:t>
      </w:r>
      <w:proofErr w:type="spellStart"/>
      <w:r>
        <w:t>numeros</w:t>
      </w:r>
      <w:proofErr w:type="spellEnd"/>
      <w:r>
        <w:t xml:space="preserve"> </w:t>
      </w:r>
      <w:proofErr w:type="spellStart"/>
      <w:r>
        <w:t>randoms</w:t>
      </w:r>
      <w:proofErr w:type="spellEnd"/>
      <w:r>
        <w:br/>
      </w:r>
      <w:r>
        <w:rPr>
          <w:rFonts w:ascii="Segoe UI Emoji" w:hAnsi="Segoe UI Emoji" w:cs="Segoe UI Emoji"/>
        </w:rPr>
        <w:t>☑️</w:t>
      </w:r>
      <w:r>
        <w:t xml:space="preserve"> </w:t>
      </w:r>
      <w:proofErr w:type="spellStart"/>
      <w:r>
        <w:t>np.</w:t>
      </w:r>
      <w:r>
        <w:rPr>
          <w:rStyle w:val="Textoennegrita"/>
        </w:rPr>
        <w:t>random.randint</w:t>
      </w:r>
      <w:proofErr w:type="spellEnd"/>
      <w:r>
        <w:t>(</w:t>
      </w:r>
      <w:proofErr w:type="spellStart"/>
      <w:r>
        <w:t>Start</w:t>
      </w:r>
      <w:proofErr w:type="spellEnd"/>
      <w:r>
        <w:t xml:space="preserve">, </w:t>
      </w:r>
      <w:proofErr w:type="spellStart"/>
      <w:r>
        <w:t>End</w:t>
      </w:r>
      <w:proofErr w:type="spellEnd"/>
      <w:r>
        <w:t xml:space="preserve">, </w:t>
      </w:r>
      <w:r>
        <w:rPr>
          <w:rStyle w:val="nfasis"/>
        </w:rPr>
        <w:t>Dimensiones</w:t>
      </w:r>
      <w:r>
        <w:t xml:space="preserve">) ·· N </w:t>
      </w:r>
      <w:proofErr w:type="spellStart"/>
      <w:r>
        <w:t>random</w:t>
      </w:r>
      <w:proofErr w:type="spellEnd"/>
      <w:r>
        <w:t xml:space="preserve"> entre </w:t>
      </w:r>
      <w:proofErr w:type="spellStart"/>
      <w:r>
        <w:t>Start</w:t>
      </w:r>
      <w:proofErr w:type="spellEnd"/>
      <w:r>
        <w:t xml:space="preserve"> y </w:t>
      </w:r>
      <w:proofErr w:type="spellStart"/>
      <w:r>
        <w:t>End</w:t>
      </w:r>
      <w:proofErr w:type="spellEnd"/>
      <w:r>
        <w:t xml:space="preserve"> y tupla </w:t>
      </w:r>
      <w:proofErr w:type="spellStart"/>
      <w:r>
        <w:t>dims</w:t>
      </w:r>
      <w:proofErr w:type="spellEnd"/>
    </w:p>
    <w:p w14:paraId="6C511ADE" w14:textId="77777777" w:rsidR="007227D2" w:rsidRDefault="007227D2" w:rsidP="007227D2">
      <w:pPr>
        <w:pStyle w:val="Ttulo4"/>
      </w:pPr>
      <w:proofErr w:type="spellStart"/>
      <w:r>
        <w:t>Shape</w:t>
      </w:r>
      <w:proofErr w:type="spellEnd"/>
      <w:r>
        <w:t xml:space="preserve"> y </w:t>
      </w:r>
      <w:proofErr w:type="spellStart"/>
      <w:r>
        <w:t>Reshape</w:t>
      </w:r>
      <w:proofErr w:type="spellEnd"/>
    </w:p>
    <w:p w14:paraId="7E80B786" w14:textId="77777777" w:rsidR="007227D2" w:rsidRDefault="007227D2" w:rsidP="007227D2">
      <w:pPr>
        <w:pStyle w:val="NormalWeb"/>
      </w:pPr>
      <w:r>
        <w:t>Forma ····</w:t>
      </w:r>
      <w:r>
        <w:rPr>
          <w:rStyle w:val="nfasis"/>
        </w:rPr>
        <w:t>Como es la estructura del array····</w:t>
      </w:r>
      <w:r>
        <w:t xml:space="preserve"> y reforma del array</w:t>
      </w:r>
    </w:p>
    <w:p w14:paraId="2B0D79B4" w14:textId="77777777" w:rsidR="007227D2" w:rsidRDefault="007227D2" w:rsidP="007227D2">
      <w:pPr>
        <w:pStyle w:val="NormalWeb"/>
      </w:pPr>
      <w:r>
        <w:rPr>
          <w:rFonts w:ascii="Segoe UI Emoji" w:hAnsi="Segoe UI Emoji" w:cs="Segoe UI Emoji"/>
        </w:rPr>
        <w:t>✅</w:t>
      </w:r>
      <w:r>
        <w:t xml:space="preserve"> </w:t>
      </w:r>
      <w:proofErr w:type="spellStart"/>
      <w:r>
        <w:t>arr_shape</w:t>
      </w:r>
      <w:proofErr w:type="spellEnd"/>
      <w:r>
        <w:t xml:space="preserve"> = </w:t>
      </w:r>
      <w:proofErr w:type="spellStart"/>
      <w:proofErr w:type="gramStart"/>
      <w:r>
        <w:t>np.random</w:t>
      </w:r>
      <w:proofErr w:type="gramEnd"/>
      <w:r>
        <w:t>.randint</w:t>
      </w:r>
      <w:proofErr w:type="spellEnd"/>
      <w:r>
        <w:t>(</w:t>
      </w:r>
      <w:proofErr w:type="spellStart"/>
      <w:r>
        <w:t>Start</w:t>
      </w:r>
      <w:proofErr w:type="spellEnd"/>
      <w:r>
        <w:t xml:space="preserve">, </w:t>
      </w:r>
      <w:proofErr w:type="spellStart"/>
      <w:r>
        <w:t>End</w:t>
      </w:r>
      <w:proofErr w:type="spellEnd"/>
      <w:r>
        <w:t>,(3,2)) #Randoms entre 1 y 10 en una matriz (n, n)</w:t>
      </w:r>
      <w:r>
        <w:br/>
      </w:r>
      <w:r>
        <w:rPr>
          <w:rFonts w:ascii="Segoe UI Emoji" w:hAnsi="Segoe UI Emoji" w:cs="Segoe UI Emoji"/>
        </w:rPr>
        <w:t>✅</w:t>
      </w:r>
      <w:r>
        <w:t xml:space="preserve"> </w:t>
      </w:r>
      <w:proofErr w:type="spellStart"/>
      <w:r>
        <w:t>arr_shape.reshape</w:t>
      </w:r>
      <w:proofErr w:type="spellEnd"/>
      <w:r>
        <w:t>(</w:t>
      </w:r>
      <w:proofErr w:type="spellStart"/>
      <w:r>
        <w:t>dim</w:t>
      </w:r>
      <w:proofErr w:type="spellEnd"/>
      <w:r>
        <w:t xml:space="preserve">, </w:t>
      </w:r>
      <w:proofErr w:type="spellStart"/>
      <w:r>
        <w:t>dim</w:t>
      </w:r>
      <w:proofErr w:type="spellEnd"/>
      <w:r>
        <w:t>)</w:t>
      </w:r>
    </w:p>
    <w:p w14:paraId="3F02C921" w14:textId="77777777" w:rsidR="007227D2" w:rsidRDefault="007227D2" w:rsidP="007227D2">
      <w:pPr>
        <w:pStyle w:val="Ttulo4"/>
      </w:pPr>
      <w:r>
        <w:t>Reto</w:t>
      </w:r>
    </w:p>
    <w:p w14:paraId="68EACF8D" w14:textId="77777777" w:rsidR="007227D2" w:rsidRDefault="007227D2" w:rsidP="007227D2">
      <w:pPr>
        <w:pStyle w:val="HTMLconformatoprevio"/>
        <w:rPr>
          <w:rStyle w:val="CdigoHTML"/>
        </w:rPr>
      </w:pPr>
      <w:r>
        <w:rPr>
          <w:rStyle w:val="CdigoHTML"/>
        </w:rPr>
        <w:t>#</w:t>
      </w:r>
      <w:r>
        <w:rPr>
          <w:rStyle w:val="hljs-number"/>
        </w:rPr>
        <w:t>1</w:t>
      </w:r>
      <w:r>
        <w:rPr>
          <w:rStyle w:val="CdigoHTML"/>
        </w:rPr>
        <w:t xml:space="preserve"> Crear un tensor / array con </w:t>
      </w:r>
      <w:proofErr w:type="spellStart"/>
      <w:r>
        <w:rPr>
          <w:rStyle w:val="CdigoHTML"/>
        </w:rPr>
        <w:t>cualq</w:t>
      </w:r>
      <w:proofErr w:type="spellEnd"/>
      <w:r>
        <w:rPr>
          <w:rStyle w:val="CdigoHTML"/>
        </w:rPr>
        <w:t xml:space="preserve"> dimensionalidad</w:t>
      </w:r>
    </w:p>
    <w:p w14:paraId="132948E4" w14:textId="77777777" w:rsidR="007227D2" w:rsidRDefault="007227D2" w:rsidP="007227D2">
      <w:pPr>
        <w:pStyle w:val="HTMLconformatoprevio"/>
        <w:rPr>
          <w:rStyle w:val="CdigoHTML"/>
        </w:rPr>
      </w:pPr>
      <w:r>
        <w:rPr>
          <w:rStyle w:val="CdigoHTML"/>
        </w:rPr>
        <w:t>#</w:t>
      </w:r>
      <w:r>
        <w:rPr>
          <w:rStyle w:val="hljs-number"/>
        </w:rPr>
        <w:t>2</w:t>
      </w:r>
      <w:r>
        <w:rPr>
          <w:rStyle w:val="CdigoHTML"/>
        </w:rPr>
        <w:t xml:space="preserve"> Intercambiar valores de array</w:t>
      </w:r>
    </w:p>
    <w:p w14:paraId="31DDFF30" w14:textId="77777777" w:rsidR="007227D2" w:rsidRDefault="007227D2" w:rsidP="007227D2">
      <w:pPr>
        <w:pStyle w:val="HTMLconformatoprevio"/>
        <w:rPr>
          <w:rStyle w:val="CdigoHTML"/>
        </w:rPr>
      </w:pPr>
      <w:r>
        <w:rPr>
          <w:rStyle w:val="CdigoHTML"/>
        </w:rPr>
        <w:t>#</w:t>
      </w:r>
      <w:r>
        <w:rPr>
          <w:rStyle w:val="hljs-number"/>
        </w:rPr>
        <w:t>3</w:t>
      </w:r>
      <w:r>
        <w:rPr>
          <w:rStyle w:val="CdigoHTML"/>
        </w:rPr>
        <w:t xml:space="preserve"> Crear un valor que no respete los valores originales</w:t>
      </w:r>
    </w:p>
    <w:p w14:paraId="2C939C4C" w14:textId="77777777" w:rsidR="007227D2" w:rsidRDefault="007227D2" w:rsidP="007227D2">
      <w:pPr>
        <w:pStyle w:val="HTMLconformatoprevio"/>
        <w:rPr>
          <w:rStyle w:val="CdigoHTML"/>
        </w:rPr>
      </w:pPr>
    </w:p>
    <w:p w14:paraId="35DFCA81"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gramEnd"/>
      <w:r>
        <w:rPr>
          <w:rStyle w:val="hljs-string"/>
        </w:rPr>
        <w:t>'Generando la matriz...'</w:t>
      </w:r>
      <w:r>
        <w:rPr>
          <w:rStyle w:val="hljs-params"/>
        </w:rPr>
        <w:t>)</w:t>
      </w:r>
    </w:p>
    <w:p w14:paraId="656887DC" w14:textId="77777777" w:rsidR="007227D2" w:rsidRDefault="007227D2" w:rsidP="007227D2">
      <w:pPr>
        <w:pStyle w:val="HTMLconformatoprevio"/>
        <w:rPr>
          <w:rStyle w:val="CdigoHTML"/>
        </w:rPr>
      </w:pPr>
      <w:proofErr w:type="spellStart"/>
      <w:r>
        <w:rPr>
          <w:rStyle w:val="CdigoHTML"/>
        </w:rPr>
        <w:t>arr_reto</w:t>
      </w:r>
      <w:proofErr w:type="spellEnd"/>
      <w:r>
        <w:rPr>
          <w:rStyle w:val="CdigoHTML"/>
        </w:rPr>
        <w:t xml:space="preserve"> = </w:t>
      </w:r>
      <w:proofErr w:type="spellStart"/>
      <w:proofErr w:type="gramStart"/>
      <w:r>
        <w:rPr>
          <w:rStyle w:val="CdigoHTML"/>
        </w:rPr>
        <w:t>np</w:t>
      </w:r>
      <w:r>
        <w:rPr>
          <w:rStyle w:val="hljs-selector-class"/>
        </w:rPr>
        <w:t>.random</w:t>
      </w:r>
      <w:proofErr w:type="gramEnd"/>
      <w:r>
        <w:rPr>
          <w:rStyle w:val="hljs-selector-class"/>
        </w:rPr>
        <w:t>.randint</w:t>
      </w:r>
      <w:proofErr w:type="spellEnd"/>
      <w:r>
        <w:rPr>
          <w:rStyle w:val="CdigoHTML"/>
        </w:rPr>
        <w:t>(</w:t>
      </w:r>
      <w:r>
        <w:rPr>
          <w:rStyle w:val="hljs-number"/>
        </w:rPr>
        <w:t>1</w:t>
      </w:r>
      <w:r>
        <w:rPr>
          <w:rStyle w:val="CdigoHTML"/>
        </w:rPr>
        <w:t>,</w:t>
      </w:r>
      <w:r>
        <w:rPr>
          <w:rStyle w:val="hljs-number"/>
        </w:rPr>
        <w:t>100</w:t>
      </w:r>
      <w:r>
        <w:rPr>
          <w:rStyle w:val="CdigoHTML"/>
        </w:rPr>
        <w:t>,(</w:t>
      </w:r>
      <w:r>
        <w:rPr>
          <w:rStyle w:val="hljs-number"/>
        </w:rPr>
        <w:t>4</w:t>
      </w:r>
      <w:r>
        <w:rPr>
          <w:rStyle w:val="CdigoHTML"/>
        </w:rPr>
        <w:t>,</w:t>
      </w:r>
      <w:r>
        <w:rPr>
          <w:rStyle w:val="hljs-number"/>
        </w:rPr>
        <w:t>6</w:t>
      </w:r>
      <w:r>
        <w:rPr>
          <w:rStyle w:val="CdigoHTML"/>
        </w:rPr>
        <w:t>))</w:t>
      </w:r>
    </w:p>
    <w:p w14:paraId="7630EA52"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spellStart"/>
      <w:proofErr w:type="gramEnd"/>
      <w:r>
        <w:rPr>
          <w:rStyle w:val="hljs-params"/>
        </w:rPr>
        <w:t>f</w:t>
      </w:r>
      <w:r>
        <w:rPr>
          <w:rStyle w:val="hljs-string"/>
        </w:rPr>
        <w:t>'La</w:t>
      </w:r>
      <w:proofErr w:type="spellEnd"/>
      <w:r>
        <w:rPr>
          <w:rStyle w:val="hljs-string"/>
        </w:rPr>
        <w:t xml:space="preserve"> matriz es esta\n{</w:t>
      </w:r>
      <w:proofErr w:type="spellStart"/>
      <w:r>
        <w:rPr>
          <w:rStyle w:val="hljs-string"/>
        </w:rPr>
        <w:t>arr_reto</w:t>
      </w:r>
      <w:proofErr w:type="spellEnd"/>
      <w:r>
        <w:rPr>
          <w:rStyle w:val="hljs-string"/>
        </w:rPr>
        <w:t>}\</w:t>
      </w:r>
      <w:proofErr w:type="spellStart"/>
      <w:r>
        <w:rPr>
          <w:rStyle w:val="hljs-string"/>
        </w:rPr>
        <w:t>ntiene</w:t>
      </w:r>
      <w:proofErr w:type="spellEnd"/>
      <w:r>
        <w:rPr>
          <w:rStyle w:val="hljs-string"/>
        </w:rPr>
        <w:t xml:space="preserve"> {</w:t>
      </w:r>
      <w:proofErr w:type="spellStart"/>
      <w:r>
        <w:rPr>
          <w:rStyle w:val="hljs-string"/>
        </w:rPr>
        <w:t>arr_reto.ndim</w:t>
      </w:r>
      <w:proofErr w:type="spellEnd"/>
      <w:r>
        <w:rPr>
          <w:rStyle w:val="hljs-string"/>
        </w:rPr>
        <w:t>}'</w:t>
      </w:r>
      <w:r>
        <w:rPr>
          <w:rStyle w:val="hljs-params"/>
        </w:rPr>
        <w:t>)</w:t>
      </w:r>
    </w:p>
    <w:p w14:paraId="4D9A3F1A" w14:textId="77777777" w:rsidR="007227D2" w:rsidRDefault="007227D2" w:rsidP="007227D2">
      <w:pPr>
        <w:pStyle w:val="HTMLconformatoprevio"/>
        <w:rPr>
          <w:rStyle w:val="CdigoHTML"/>
        </w:rPr>
      </w:pPr>
    </w:p>
    <w:p w14:paraId="3173B744"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gramEnd"/>
      <w:r>
        <w:rPr>
          <w:rStyle w:val="hljs-params"/>
        </w:rPr>
        <w:t>)</w:t>
      </w:r>
    </w:p>
    <w:p w14:paraId="3F4A77FB" w14:textId="77777777" w:rsidR="007227D2" w:rsidRDefault="007227D2" w:rsidP="007227D2">
      <w:pPr>
        <w:pStyle w:val="HTMLconformatoprevio"/>
        <w:rPr>
          <w:rStyle w:val="CdigoHTML"/>
        </w:rPr>
      </w:pPr>
    </w:p>
    <w:p w14:paraId="26E9AE94"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gramEnd"/>
      <w:r>
        <w:rPr>
          <w:rStyle w:val="hljs-string"/>
        </w:rPr>
        <w:t>'Intercambiando las dimensiones + ajuste dimensiones'</w:t>
      </w:r>
      <w:r>
        <w:rPr>
          <w:rStyle w:val="hljs-params"/>
        </w:rPr>
        <w:t>)</w:t>
      </w:r>
    </w:p>
    <w:p w14:paraId="6DDB27CC" w14:textId="77777777" w:rsidR="007227D2" w:rsidRDefault="007227D2" w:rsidP="007227D2">
      <w:pPr>
        <w:pStyle w:val="HTMLconformatoprevio"/>
        <w:rPr>
          <w:rStyle w:val="CdigoHTML"/>
        </w:rPr>
      </w:pPr>
      <w:proofErr w:type="spellStart"/>
      <w:r>
        <w:rPr>
          <w:rStyle w:val="hljs-title"/>
        </w:rPr>
        <w:t>print</w:t>
      </w:r>
      <w:proofErr w:type="spellEnd"/>
      <w:r>
        <w:rPr>
          <w:rStyle w:val="hljs-params"/>
        </w:rPr>
        <w:t>(</w:t>
      </w:r>
      <w:r>
        <w:rPr>
          <w:rStyle w:val="hljs-string"/>
        </w:rPr>
        <w:t>'A'</w:t>
      </w:r>
      <w:r>
        <w:rPr>
          <w:rStyle w:val="hljs-params"/>
        </w:rPr>
        <w:t>)</w:t>
      </w:r>
    </w:p>
    <w:p w14:paraId="0B92BA9E" w14:textId="77777777" w:rsidR="007227D2" w:rsidRDefault="007227D2" w:rsidP="007227D2">
      <w:pPr>
        <w:pStyle w:val="HTMLconformatoprevio"/>
        <w:rPr>
          <w:rStyle w:val="CdigoHTML"/>
        </w:rPr>
      </w:pPr>
      <w:proofErr w:type="spellStart"/>
      <w:r>
        <w:rPr>
          <w:rStyle w:val="CdigoHTML"/>
        </w:rPr>
        <w:t>arr_reto_dims</w:t>
      </w:r>
      <w:proofErr w:type="spellEnd"/>
      <w:r>
        <w:rPr>
          <w:rStyle w:val="CdigoHTML"/>
        </w:rPr>
        <w:t xml:space="preserve"> = </w:t>
      </w:r>
      <w:proofErr w:type="spellStart"/>
      <w:proofErr w:type="gramStart"/>
      <w:r>
        <w:rPr>
          <w:rStyle w:val="CdigoHTML"/>
        </w:rPr>
        <w:t>np</w:t>
      </w:r>
      <w:r>
        <w:rPr>
          <w:rStyle w:val="hljs-selector-class"/>
        </w:rPr>
        <w:t>.squeeze</w:t>
      </w:r>
      <w:proofErr w:type="spellEnd"/>
      <w:proofErr w:type="gramEnd"/>
      <w:r>
        <w:rPr>
          <w:rStyle w:val="CdigoHTML"/>
        </w:rPr>
        <w:t>(</w:t>
      </w:r>
      <w:proofErr w:type="spellStart"/>
      <w:r>
        <w:rPr>
          <w:rStyle w:val="CdigoHTML"/>
        </w:rPr>
        <w:t>arr_reto</w:t>
      </w:r>
      <w:r>
        <w:rPr>
          <w:rStyle w:val="hljs-selector-class"/>
        </w:rPr>
        <w:t>.reshape</w:t>
      </w:r>
      <w:proofErr w:type="spellEnd"/>
      <w:r>
        <w:rPr>
          <w:rStyle w:val="CdigoHTML"/>
        </w:rPr>
        <w:t>(</w:t>
      </w:r>
      <w:r>
        <w:rPr>
          <w:rStyle w:val="hljs-number"/>
        </w:rPr>
        <w:t>1</w:t>
      </w:r>
      <w:r>
        <w:rPr>
          <w:rStyle w:val="CdigoHTML"/>
        </w:rPr>
        <w:t>,</w:t>
      </w:r>
      <w:r>
        <w:rPr>
          <w:rStyle w:val="hljs-number"/>
        </w:rPr>
        <w:t>24</w:t>
      </w:r>
      <w:r>
        <w:rPr>
          <w:rStyle w:val="CdigoHTML"/>
        </w:rPr>
        <w:t xml:space="preserve">)) </w:t>
      </w:r>
      <w:r>
        <w:rPr>
          <w:rStyle w:val="hljs-selector-id"/>
        </w:rPr>
        <w:t>#Concatenando</w:t>
      </w:r>
      <w:r>
        <w:rPr>
          <w:rStyle w:val="CdigoHTML"/>
        </w:rPr>
        <w:t xml:space="preserve"> </w:t>
      </w:r>
      <w:proofErr w:type="spellStart"/>
      <w:r>
        <w:rPr>
          <w:rStyle w:val="CdigoHTML"/>
        </w:rPr>
        <w:t>Squeeze</w:t>
      </w:r>
      <w:proofErr w:type="spellEnd"/>
      <w:r>
        <w:rPr>
          <w:rStyle w:val="CdigoHTML"/>
        </w:rPr>
        <w:t xml:space="preserve"> con el </w:t>
      </w:r>
      <w:proofErr w:type="spellStart"/>
      <w:r>
        <w:rPr>
          <w:rStyle w:val="CdigoHTML"/>
        </w:rPr>
        <w:t>reshape</w:t>
      </w:r>
      <w:proofErr w:type="spellEnd"/>
    </w:p>
    <w:p w14:paraId="170DFC78" w14:textId="77777777" w:rsidR="007227D2" w:rsidRDefault="007227D2" w:rsidP="007227D2">
      <w:pPr>
        <w:pStyle w:val="HTMLconformatoprevio"/>
        <w:rPr>
          <w:rStyle w:val="CdigoHTML"/>
        </w:rPr>
      </w:pPr>
    </w:p>
    <w:p w14:paraId="0E9B3C7F"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spellStart"/>
      <w:proofErr w:type="gramEnd"/>
      <w:r>
        <w:rPr>
          <w:rStyle w:val="hljs-params"/>
        </w:rPr>
        <w:t>f</w:t>
      </w:r>
      <w:r>
        <w:rPr>
          <w:rStyle w:val="hljs-string"/>
        </w:rPr>
        <w:t>'La</w:t>
      </w:r>
      <w:proofErr w:type="spellEnd"/>
      <w:r>
        <w:rPr>
          <w:rStyle w:val="hljs-string"/>
        </w:rPr>
        <w:t xml:space="preserve"> matriz es esta\n{</w:t>
      </w:r>
      <w:proofErr w:type="spellStart"/>
      <w:r>
        <w:rPr>
          <w:rStyle w:val="hljs-string"/>
        </w:rPr>
        <w:t>arr_reto_dims</w:t>
      </w:r>
      <w:proofErr w:type="spellEnd"/>
      <w:r>
        <w:rPr>
          <w:rStyle w:val="hljs-string"/>
        </w:rPr>
        <w:t>}\</w:t>
      </w:r>
      <w:proofErr w:type="spellStart"/>
      <w:r>
        <w:rPr>
          <w:rStyle w:val="hljs-string"/>
        </w:rPr>
        <w:t>ntiene</w:t>
      </w:r>
      <w:proofErr w:type="spellEnd"/>
      <w:r>
        <w:rPr>
          <w:rStyle w:val="hljs-string"/>
        </w:rPr>
        <w:t xml:space="preserve"> {</w:t>
      </w:r>
      <w:proofErr w:type="spellStart"/>
      <w:r>
        <w:rPr>
          <w:rStyle w:val="hljs-string"/>
        </w:rPr>
        <w:t>arr_reto_dims.ndim</w:t>
      </w:r>
      <w:proofErr w:type="spellEnd"/>
      <w:r>
        <w:rPr>
          <w:rStyle w:val="hljs-string"/>
        </w:rPr>
        <w:t>}'</w:t>
      </w:r>
      <w:r>
        <w:rPr>
          <w:rStyle w:val="hljs-params"/>
        </w:rPr>
        <w:t>)</w:t>
      </w:r>
    </w:p>
    <w:p w14:paraId="746C90C0" w14:textId="77777777" w:rsidR="007227D2" w:rsidRDefault="007227D2" w:rsidP="007227D2">
      <w:pPr>
        <w:pStyle w:val="HTMLconformatoprevio"/>
        <w:rPr>
          <w:rStyle w:val="CdigoHTML"/>
        </w:rPr>
      </w:pPr>
    </w:p>
    <w:p w14:paraId="03FA13EF" w14:textId="77777777" w:rsidR="007227D2" w:rsidRPr="007227D2" w:rsidRDefault="007227D2" w:rsidP="007227D2">
      <w:pPr>
        <w:pStyle w:val="HTMLconformatoprevio"/>
        <w:rPr>
          <w:rStyle w:val="CdigoHTML"/>
          <w:lang w:val="en-US"/>
        </w:rPr>
      </w:pPr>
      <w:proofErr w:type="gramStart"/>
      <w:r w:rsidRPr="007227D2">
        <w:rPr>
          <w:rStyle w:val="hljs-title"/>
          <w:lang w:val="en-US"/>
        </w:rPr>
        <w:t>print</w:t>
      </w:r>
      <w:r w:rsidRPr="007227D2">
        <w:rPr>
          <w:rStyle w:val="hljs-params"/>
          <w:lang w:val="en-US"/>
        </w:rPr>
        <w:t>(</w:t>
      </w:r>
      <w:proofErr w:type="gramEnd"/>
      <w:r w:rsidRPr="007227D2">
        <w:rPr>
          <w:rStyle w:val="hljs-params"/>
          <w:lang w:val="en-US"/>
        </w:rPr>
        <w:t>)</w:t>
      </w:r>
    </w:p>
    <w:p w14:paraId="2BDB66CE" w14:textId="77777777" w:rsidR="007227D2" w:rsidRPr="007227D2" w:rsidRDefault="007227D2" w:rsidP="007227D2">
      <w:pPr>
        <w:pStyle w:val="HTMLconformatoprevio"/>
        <w:rPr>
          <w:rStyle w:val="CdigoHTML"/>
          <w:lang w:val="en-US"/>
        </w:rPr>
      </w:pPr>
      <w:r w:rsidRPr="007227D2">
        <w:rPr>
          <w:rStyle w:val="hljs-title"/>
          <w:lang w:val="en-US"/>
        </w:rPr>
        <w:t>print</w:t>
      </w:r>
      <w:r w:rsidRPr="007227D2">
        <w:rPr>
          <w:rStyle w:val="hljs-params"/>
          <w:lang w:val="en-US"/>
        </w:rPr>
        <w:t>(</w:t>
      </w:r>
      <w:r w:rsidRPr="007227D2">
        <w:rPr>
          <w:rStyle w:val="hljs-string"/>
          <w:lang w:val="en-US"/>
        </w:rPr>
        <w:t>'B'</w:t>
      </w:r>
      <w:r w:rsidRPr="007227D2">
        <w:rPr>
          <w:rStyle w:val="hljs-params"/>
          <w:lang w:val="en-US"/>
        </w:rPr>
        <w:t>)</w:t>
      </w:r>
    </w:p>
    <w:p w14:paraId="1B03C268" w14:textId="77777777" w:rsidR="007227D2" w:rsidRPr="007227D2" w:rsidRDefault="007227D2" w:rsidP="007227D2">
      <w:pPr>
        <w:pStyle w:val="HTMLconformatoprevio"/>
        <w:rPr>
          <w:lang w:val="en-US"/>
        </w:rPr>
      </w:pPr>
      <w:proofErr w:type="spellStart"/>
      <w:r w:rsidRPr="007227D2">
        <w:rPr>
          <w:rStyle w:val="CdigoHTML"/>
          <w:lang w:val="en-US"/>
        </w:rPr>
        <w:t>arr_reto_dims</w:t>
      </w:r>
      <w:proofErr w:type="spellEnd"/>
      <w:r w:rsidRPr="007227D2">
        <w:rPr>
          <w:rStyle w:val="CdigoHTML"/>
          <w:lang w:val="en-US"/>
        </w:rPr>
        <w:t xml:space="preserve"> = </w:t>
      </w:r>
    </w:p>
    <w:p w14:paraId="7A45D3E3" w14:textId="77777777" w:rsidR="007227D2" w:rsidRDefault="007227D2" w:rsidP="007227D2">
      <w:pPr>
        <w:pStyle w:val="HTMLconformatoprevio"/>
        <w:rPr>
          <w:rStyle w:val="CdigoHTML"/>
        </w:rPr>
      </w:pPr>
      <w:proofErr w:type="spellStart"/>
      <w:proofErr w:type="gramStart"/>
      <w:r>
        <w:rPr>
          <w:rStyle w:val="CdigoHTML"/>
        </w:rPr>
        <w:t>np</w:t>
      </w:r>
      <w:r>
        <w:rPr>
          <w:rStyle w:val="hljs-selector-class"/>
        </w:rPr>
        <w:t>.squeeze</w:t>
      </w:r>
      <w:proofErr w:type="spellEnd"/>
      <w:proofErr w:type="gramEnd"/>
      <w:r>
        <w:rPr>
          <w:rStyle w:val="CdigoHTML"/>
        </w:rPr>
        <w:t>(</w:t>
      </w:r>
      <w:proofErr w:type="spellStart"/>
      <w:r>
        <w:rPr>
          <w:rStyle w:val="CdigoHTML"/>
        </w:rPr>
        <w:t>arr_reto</w:t>
      </w:r>
      <w:r>
        <w:rPr>
          <w:rStyle w:val="hljs-selector-class"/>
        </w:rPr>
        <w:t>.reshape</w:t>
      </w:r>
      <w:proofErr w:type="spellEnd"/>
      <w:r>
        <w:rPr>
          <w:rStyle w:val="CdigoHTML"/>
        </w:rPr>
        <w:t>(</w:t>
      </w:r>
      <w:r>
        <w:rPr>
          <w:rStyle w:val="hljs-number"/>
        </w:rPr>
        <w:t>8</w:t>
      </w:r>
      <w:r>
        <w:rPr>
          <w:rStyle w:val="CdigoHTML"/>
        </w:rPr>
        <w:t>,</w:t>
      </w:r>
      <w:r>
        <w:rPr>
          <w:rStyle w:val="hljs-number"/>
        </w:rPr>
        <w:t>3</w:t>
      </w:r>
      <w:r>
        <w:rPr>
          <w:rStyle w:val="CdigoHTML"/>
        </w:rPr>
        <w:t xml:space="preserve">)) </w:t>
      </w:r>
      <w:r>
        <w:rPr>
          <w:rStyle w:val="hljs-selector-id"/>
        </w:rPr>
        <w:t>#Concatenando</w:t>
      </w:r>
      <w:r>
        <w:rPr>
          <w:rStyle w:val="CdigoHTML"/>
        </w:rPr>
        <w:t xml:space="preserve"> </w:t>
      </w:r>
      <w:proofErr w:type="spellStart"/>
      <w:r>
        <w:rPr>
          <w:rStyle w:val="CdigoHTML"/>
        </w:rPr>
        <w:t>Squeeze</w:t>
      </w:r>
      <w:proofErr w:type="spellEnd"/>
      <w:r>
        <w:rPr>
          <w:rStyle w:val="CdigoHTML"/>
        </w:rPr>
        <w:t xml:space="preserve"> con el </w:t>
      </w:r>
      <w:proofErr w:type="spellStart"/>
      <w:r>
        <w:rPr>
          <w:rStyle w:val="CdigoHTML"/>
        </w:rPr>
        <w:t>reshape</w:t>
      </w:r>
      <w:proofErr w:type="spellEnd"/>
    </w:p>
    <w:p w14:paraId="63DEAFF0" w14:textId="77777777" w:rsidR="007227D2" w:rsidRDefault="007227D2" w:rsidP="007227D2">
      <w:pPr>
        <w:pStyle w:val="HTMLconformatoprevio"/>
        <w:rPr>
          <w:rStyle w:val="CdigoHTML"/>
        </w:rPr>
      </w:pPr>
    </w:p>
    <w:p w14:paraId="7110696B"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spellStart"/>
      <w:proofErr w:type="gramEnd"/>
      <w:r>
        <w:rPr>
          <w:rStyle w:val="hljs-params"/>
        </w:rPr>
        <w:t>f</w:t>
      </w:r>
      <w:r>
        <w:rPr>
          <w:rStyle w:val="hljs-string"/>
        </w:rPr>
        <w:t>'La</w:t>
      </w:r>
      <w:proofErr w:type="spellEnd"/>
      <w:r>
        <w:rPr>
          <w:rStyle w:val="hljs-string"/>
        </w:rPr>
        <w:t xml:space="preserve"> matriz es esta\n{</w:t>
      </w:r>
      <w:proofErr w:type="spellStart"/>
      <w:r>
        <w:rPr>
          <w:rStyle w:val="hljs-string"/>
        </w:rPr>
        <w:t>arr_reto_dims</w:t>
      </w:r>
      <w:proofErr w:type="spellEnd"/>
      <w:r>
        <w:rPr>
          <w:rStyle w:val="hljs-string"/>
        </w:rPr>
        <w:t>}\</w:t>
      </w:r>
      <w:proofErr w:type="spellStart"/>
      <w:r>
        <w:rPr>
          <w:rStyle w:val="hljs-string"/>
        </w:rPr>
        <w:t>ntiene</w:t>
      </w:r>
      <w:proofErr w:type="spellEnd"/>
      <w:r>
        <w:rPr>
          <w:rStyle w:val="hljs-string"/>
        </w:rPr>
        <w:t xml:space="preserve"> {</w:t>
      </w:r>
      <w:proofErr w:type="spellStart"/>
      <w:r>
        <w:rPr>
          <w:rStyle w:val="hljs-string"/>
        </w:rPr>
        <w:t>arr_reto_dims.ndim</w:t>
      </w:r>
      <w:proofErr w:type="spellEnd"/>
      <w:r>
        <w:rPr>
          <w:rStyle w:val="hljs-string"/>
        </w:rPr>
        <w:t>}'</w:t>
      </w:r>
      <w:r>
        <w:rPr>
          <w:rStyle w:val="hljs-params"/>
        </w:rPr>
        <w:t>)</w:t>
      </w:r>
    </w:p>
    <w:p w14:paraId="1DA928E8" w14:textId="77777777" w:rsidR="007227D2" w:rsidRDefault="007227D2" w:rsidP="007227D2">
      <w:pPr>
        <w:pStyle w:val="HTMLconformatoprevio"/>
        <w:rPr>
          <w:rStyle w:val="CdigoHTML"/>
        </w:rPr>
      </w:pPr>
    </w:p>
    <w:p w14:paraId="7D9309A5"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gramEnd"/>
      <w:r>
        <w:rPr>
          <w:rStyle w:val="hljs-params"/>
        </w:rPr>
        <w:t>)</w:t>
      </w:r>
    </w:p>
    <w:p w14:paraId="0CE5F615" w14:textId="77777777" w:rsidR="007227D2" w:rsidRDefault="007227D2" w:rsidP="007227D2">
      <w:pPr>
        <w:pStyle w:val="HTMLconformatoprevio"/>
        <w:rPr>
          <w:rStyle w:val="CdigoHTML"/>
        </w:rPr>
      </w:pPr>
      <w:proofErr w:type="spellStart"/>
      <w:proofErr w:type="gramStart"/>
      <w:r>
        <w:rPr>
          <w:rStyle w:val="hljs-title"/>
        </w:rPr>
        <w:t>print</w:t>
      </w:r>
      <w:proofErr w:type="spellEnd"/>
      <w:r>
        <w:rPr>
          <w:rStyle w:val="hljs-params"/>
        </w:rPr>
        <w:t>(</w:t>
      </w:r>
      <w:proofErr w:type="gramEnd"/>
      <w:r>
        <w:rPr>
          <w:rStyle w:val="hljs-string"/>
        </w:rPr>
        <w:t>'Generando un fallo intencional por incoherencia de dimensiones'</w:t>
      </w:r>
      <w:r>
        <w:rPr>
          <w:rStyle w:val="hljs-params"/>
        </w:rPr>
        <w:t>)</w:t>
      </w:r>
    </w:p>
    <w:p w14:paraId="6D1E2FE9" w14:textId="77777777" w:rsidR="007227D2" w:rsidRDefault="007227D2" w:rsidP="007227D2">
      <w:pPr>
        <w:pStyle w:val="HTMLconformatoprevio"/>
        <w:rPr>
          <w:rStyle w:val="CdigoHTML"/>
        </w:rPr>
      </w:pPr>
      <w:proofErr w:type="spellStart"/>
      <w:r>
        <w:rPr>
          <w:rStyle w:val="hljs-title"/>
        </w:rPr>
        <w:t>print</w:t>
      </w:r>
      <w:proofErr w:type="spellEnd"/>
      <w:r>
        <w:rPr>
          <w:rStyle w:val="hljs-params"/>
        </w:rPr>
        <w:t>(</w:t>
      </w:r>
      <w:r>
        <w:rPr>
          <w:rStyle w:val="hljs-string"/>
        </w:rPr>
        <w:t>'</w:t>
      </w:r>
      <w:proofErr w:type="spellStart"/>
      <w:r>
        <w:rPr>
          <w:rStyle w:val="hljs-string"/>
        </w:rPr>
        <w:t>arr_</w:t>
      </w:r>
      <w:proofErr w:type="gramStart"/>
      <w:r>
        <w:rPr>
          <w:rStyle w:val="hljs-string"/>
        </w:rPr>
        <w:t>reto.reshape</w:t>
      </w:r>
      <w:proofErr w:type="spellEnd"/>
      <w:proofErr w:type="gramEnd"/>
      <w:r>
        <w:rPr>
          <w:rStyle w:val="hljs-string"/>
        </w:rPr>
        <w:t>(4,10) --&gt; le paso 40 elementos y son 24'</w:t>
      </w:r>
      <w:r>
        <w:rPr>
          <w:rStyle w:val="hljs-params"/>
        </w:rPr>
        <w:t>)</w:t>
      </w:r>
    </w:p>
    <w:p w14:paraId="130B5896" w14:textId="77777777" w:rsidR="00543324" w:rsidRPr="00543324" w:rsidRDefault="00543324" w:rsidP="0054332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543324">
        <w:rPr>
          <w:rFonts w:ascii="Times New Roman" w:eastAsia="Times New Roman" w:hAnsi="Times New Roman" w:cs="Times New Roman"/>
          <w:b/>
          <w:bCs/>
          <w:sz w:val="36"/>
          <w:szCs w:val="36"/>
          <w:lang w:eastAsia="es-AR"/>
        </w:rPr>
        <w:lastRenderedPageBreak/>
        <w:t xml:space="preserve">Funciones principales de </w:t>
      </w:r>
      <w:proofErr w:type="spellStart"/>
      <w:r w:rsidRPr="00543324">
        <w:rPr>
          <w:rFonts w:ascii="Times New Roman" w:eastAsia="Times New Roman" w:hAnsi="Times New Roman" w:cs="Times New Roman"/>
          <w:b/>
          <w:bCs/>
          <w:sz w:val="36"/>
          <w:szCs w:val="36"/>
          <w:lang w:eastAsia="es-AR"/>
        </w:rPr>
        <w:t>NumPy</w:t>
      </w:r>
      <w:proofErr w:type="spellEnd"/>
    </w:p>
    <w:p w14:paraId="35522BE3" w14:textId="77777777" w:rsidR="00543324" w:rsidRPr="00543324" w:rsidRDefault="00277BAB" w:rsidP="00543324">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11272A1">
          <v:rect id="_x0000_i1029" style="width:0;height:1.5pt" o:hralign="center" o:hrstd="t" o:hr="t" fillcolor="#a0a0a0" stroked="f"/>
        </w:pict>
      </w:r>
    </w:p>
    <w:p w14:paraId="2C6A828D"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arr</w:t>
      </w:r>
      <w:proofErr w:type="spellEnd"/>
      <w:r w:rsidRPr="00543324">
        <w:rPr>
          <w:rFonts w:ascii="Courier New" w:eastAsia="Times New Roman" w:hAnsi="Courier New" w:cs="Courier New"/>
          <w:sz w:val="20"/>
          <w:szCs w:val="20"/>
          <w:lang w:val="en-US" w:eastAsia="es-AR"/>
        </w:rPr>
        <w:t xml:space="preserve"> = </w:t>
      </w:r>
      <w:proofErr w:type="spellStart"/>
      <w:proofErr w:type="gramStart"/>
      <w:r w:rsidRPr="00543324">
        <w:rPr>
          <w:rFonts w:ascii="Courier New" w:eastAsia="Times New Roman" w:hAnsi="Courier New" w:cs="Courier New"/>
          <w:sz w:val="20"/>
          <w:szCs w:val="20"/>
          <w:lang w:val="en-US" w:eastAsia="es-AR"/>
        </w:rPr>
        <w:t>np.random</w:t>
      </w:r>
      <w:proofErr w:type="gramEnd"/>
      <w:r w:rsidRPr="00543324">
        <w:rPr>
          <w:rFonts w:ascii="Courier New" w:eastAsia="Times New Roman" w:hAnsi="Courier New" w:cs="Courier New"/>
          <w:sz w:val="20"/>
          <w:szCs w:val="20"/>
          <w:lang w:val="en-US" w:eastAsia="es-AR"/>
        </w:rPr>
        <w:t>.randint</w:t>
      </w:r>
      <w:proofErr w:type="spellEnd"/>
      <w:r w:rsidRPr="00543324">
        <w:rPr>
          <w:rFonts w:ascii="Courier New" w:eastAsia="Times New Roman" w:hAnsi="Courier New" w:cs="Courier New"/>
          <w:sz w:val="20"/>
          <w:szCs w:val="20"/>
          <w:lang w:val="en-US" w:eastAsia="es-AR"/>
        </w:rPr>
        <w:t>(1, 20, 10)</w:t>
      </w:r>
    </w:p>
    <w:p w14:paraId="0D1F21F5"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matriz</w:t>
      </w:r>
      <w:proofErr w:type="spellEnd"/>
      <w:r w:rsidRPr="00543324">
        <w:rPr>
          <w:rFonts w:ascii="Courier New" w:eastAsia="Times New Roman" w:hAnsi="Courier New" w:cs="Courier New"/>
          <w:sz w:val="20"/>
          <w:szCs w:val="20"/>
          <w:lang w:val="en-US" w:eastAsia="es-AR"/>
        </w:rPr>
        <w:t xml:space="preserve"> = </w:t>
      </w:r>
      <w:proofErr w:type="spellStart"/>
      <w:proofErr w:type="gramStart"/>
      <w:r w:rsidRPr="00543324">
        <w:rPr>
          <w:rFonts w:ascii="Courier New" w:eastAsia="Times New Roman" w:hAnsi="Courier New" w:cs="Courier New"/>
          <w:sz w:val="20"/>
          <w:szCs w:val="20"/>
          <w:lang w:val="en-US" w:eastAsia="es-AR"/>
        </w:rPr>
        <w:t>arr.reshape</w:t>
      </w:r>
      <w:proofErr w:type="spellEnd"/>
      <w:proofErr w:type="gramEnd"/>
      <w:r w:rsidRPr="00543324">
        <w:rPr>
          <w:rFonts w:ascii="Courier New" w:eastAsia="Times New Roman" w:hAnsi="Courier New" w:cs="Courier New"/>
          <w:sz w:val="20"/>
          <w:szCs w:val="20"/>
          <w:lang w:val="en-US" w:eastAsia="es-AR"/>
        </w:rPr>
        <w:t>(2,5)</w:t>
      </w:r>
    </w:p>
    <w:p w14:paraId="7E667975"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matriz</w:t>
      </w:r>
    </w:p>
    <w:p w14:paraId="3C4E8C5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----&gt; </w:t>
      </w:r>
      <w:proofErr w:type="gramStart"/>
      <w:r w:rsidRPr="00543324">
        <w:rPr>
          <w:rFonts w:ascii="Courier New" w:eastAsia="Times New Roman" w:hAnsi="Courier New" w:cs="Courier New"/>
          <w:sz w:val="20"/>
          <w:szCs w:val="20"/>
          <w:lang w:eastAsia="es-AR"/>
        </w:rPr>
        <w:t>array(</w:t>
      </w:r>
      <w:proofErr w:type="gramEnd"/>
      <w:r w:rsidRPr="00543324">
        <w:rPr>
          <w:rFonts w:ascii="Courier New" w:eastAsia="Times New Roman" w:hAnsi="Courier New" w:cs="Courier New"/>
          <w:sz w:val="20"/>
          <w:szCs w:val="20"/>
          <w:lang w:eastAsia="es-AR"/>
        </w:rPr>
        <w:t>[[18,  8,  3, 11,  1],</w:t>
      </w:r>
    </w:p>
    <w:p w14:paraId="2C69E15C"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       [15, 10, </w:t>
      </w:r>
      <w:proofErr w:type="gramStart"/>
      <w:r w:rsidRPr="00543324">
        <w:rPr>
          <w:rFonts w:ascii="Courier New" w:eastAsia="Times New Roman" w:hAnsi="Courier New" w:cs="Courier New"/>
          <w:sz w:val="20"/>
          <w:szCs w:val="20"/>
          <w:lang w:eastAsia="es-AR"/>
        </w:rPr>
        <w:t>13,  9</w:t>
      </w:r>
      <w:proofErr w:type="gramEnd"/>
      <w:r w:rsidRPr="00543324">
        <w:rPr>
          <w:rFonts w:ascii="Courier New" w:eastAsia="Times New Roman" w:hAnsi="Courier New" w:cs="Courier New"/>
          <w:sz w:val="20"/>
          <w:szCs w:val="20"/>
          <w:lang w:eastAsia="es-AR"/>
        </w:rPr>
        <w:t>, 15]])</w:t>
      </w:r>
    </w:p>
    <w:p w14:paraId="74F74968"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43324">
        <w:rPr>
          <w:rFonts w:ascii="Courier New" w:eastAsia="Times New Roman" w:hAnsi="Courier New" w:cs="Courier New"/>
          <w:sz w:val="20"/>
          <w:szCs w:val="20"/>
          <w:lang w:eastAsia="es-AR"/>
        </w:rPr>
        <w:t>arr</w:t>
      </w:r>
      <w:proofErr w:type="spellEnd"/>
    </w:p>
    <w:p w14:paraId="4DC80375" w14:textId="77777777" w:rsidR="00543324" w:rsidRPr="00843E66"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843E66">
        <w:rPr>
          <w:rFonts w:ascii="Courier New" w:eastAsia="Times New Roman" w:hAnsi="Courier New" w:cs="Courier New"/>
          <w:sz w:val="20"/>
          <w:szCs w:val="20"/>
          <w:lang w:val="en-US" w:eastAsia="es-AR"/>
        </w:rPr>
        <w:t xml:space="preserve">----&gt; </w:t>
      </w:r>
      <w:proofErr w:type="gramStart"/>
      <w:r w:rsidRPr="00843E66">
        <w:rPr>
          <w:rFonts w:ascii="Courier New" w:eastAsia="Times New Roman" w:hAnsi="Courier New" w:cs="Courier New"/>
          <w:sz w:val="20"/>
          <w:szCs w:val="20"/>
          <w:lang w:val="en-US" w:eastAsia="es-AR"/>
        </w:rPr>
        <w:t>array(</w:t>
      </w:r>
      <w:proofErr w:type="gramEnd"/>
      <w:r w:rsidRPr="00843E66">
        <w:rPr>
          <w:rFonts w:ascii="Courier New" w:eastAsia="Times New Roman" w:hAnsi="Courier New" w:cs="Courier New"/>
          <w:sz w:val="20"/>
          <w:szCs w:val="20"/>
          <w:lang w:val="en-US" w:eastAsia="es-AR"/>
        </w:rPr>
        <w:t>[18,  8,  3, 11,  1, 15, 10, 13,  9, 15])</w:t>
      </w:r>
    </w:p>
    <w:p w14:paraId="0D396FE8" w14:textId="77777777" w:rsidR="00543324" w:rsidRPr="00843E66"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843E66">
        <w:rPr>
          <w:rFonts w:ascii="Courier New" w:eastAsia="Times New Roman" w:hAnsi="Courier New" w:cs="Courier New"/>
          <w:sz w:val="20"/>
          <w:szCs w:val="20"/>
          <w:lang w:val="en-US" w:eastAsia="es-AR"/>
        </w:rPr>
        <w:t>arr.max</w:t>
      </w:r>
      <w:proofErr w:type="spellEnd"/>
      <w:r w:rsidRPr="00843E66">
        <w:rPr>
          <w:rFonts w:ascii="Courier New" w:eastAsia="Times New Roman" w:hAnsi="Courier New" w:cs="Courier New"/>
          <w:sz w:val="20"/>
          <w:szCs w:val="20"/>
          <w:lang w:val="en-US" w:eastAsia="es-AR"/>
        </w:rPr>
        <w:t>(</w:t>
      </w:r>
      <w:proofErr w:type="gramEnd"/>
      <w:r w:rsidRPr="00843E66">
        <w:rPr>
          <w:rFonts w:ascii="Courier New" w:eastAsia="Times New Roman" w:hAnsi="Courier New" w:cs="Courier New"/>
          <w:sz w:val="20"/>
          <w:szCs w:val="20"/>
          <w:lang w:val="en-US" w:eastAsia="es-AR"/>
        </w:rPr>
        <w:t>) ----&gt; 18</w:t>
      </w:r>
    </w:p>
    <w:p w14:paraId="6F86C6EF" w14:textId="77777777" w:rsidR="00543324" w:rsidRPr="00843E66"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843E66">
        <w:rPr>
          <w:rFonts w:ascii="Courier New" w:eastAsia="Times New Roman" w:hAnsi="Courier New" w:cs="Courier New"/>
          <w:sz w:val="20"/>
          <w:szCs w:val="20"/>
          <w:lang w:val="en-US" w:eastAsia="es-AR"/>
        </w:rPr>
        <w:t>matriz.max</w:t>
      </w:r>
      <w:proofErr w:type="spellEnd"/>
      <w:r w:rsidRPr="00843E66">
        <w:rPr>
          <w:rFonts w:ascii="Courier New" w:eastAsia="Times New Roman" w:hAnsi="Courier New" w:cs="Courier New"/>
          <w:sz w:val="20"/>
          <w:szCs w:val="20"/>
          <w:lang w:val="en-US" w:eastAsia="es-AR"/>
        </w:rPr>
        <w:t>(</w:t>
      </w:r>
      <w:proofErr w:type="gramEnd"/>
      <w:r w:rsidRPr="00843E66">
        <w:rPr>
          <w:rFonts w:ascii="Courier New" w:eastAsia="Times New Roman" w:hAnsi="Courier New" w:cs="Courier New"/>
          <w:sz w:val="20"/>
          <w:szCs w:val="20"/>
          <w:lang w:val="en-US" w:eastAsia="es-AR"/>
        </w:rPr>
        <w:t>) ----&gt; 18</w:t>
      </w:r>
    </w:p>
    <w:p w14:paraId="208AACBF"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Podemos regresar los máximos de cada fila o columna especificando el eje.</w:t>
      </w:r>
    </w:p>
    <w:p w14:paraId="0311E0D9"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matriz.max</w:t>
      </w:r>
      <w:proofErr w:type="spellEnd"/>
      <w:r w:rsidRPr="00543324">
        <w:rPr>
          <w:rFonts w:ascii="Courier New" w:eastAsia="Times New Roman" w:hAnsi="Courier New" w:cs="Courier New"/>
          <w:sz w:val="20"/>
          <w:szCs w:val="20"/>
          <w:lang w:val="en-US" w:eastAsia="es-AR"/>
        </w:rPr>
        <w:t>(</w:t>
      </w:r>
      <w:proofErr w:type="gramEnd"/>
      <w:r w:rsidRPr="00543324">
        <w:rPr>
          <w:rFonts w:ascii="Courier New" w:eastAsia="Times New Roman" w:hAnsi="Courier New" w:cs="Courier New"/>
          <w:sz w:val="20"/>
          <w:szCs w:val="20"/>
          <w:lang w:val="en-US" w:eastAsia="es-AR"/>
        </w:rPr>
        <w:t>1) ----&gt; array([18, 15])</w:t>
      </w:r>
    </w:p>
    <w:p w14:paraId="5FEBA6EB"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matriz.max</w:t>
      </w:r>
      <w:proofErr w:type="spellEnd"/>
      <w:r w:rsidRPr="00543324">
        <w:rPr>
          <w:rFonts w:ascii="Courier New" w:eastAsia="Times New Roman" w:hAnsi="Courier New" w:cs="Courier New"/>
          <w:sz w:val="20"/>
          <w:szCs w:val="20"/>
          <w:lang w:val="en-US" w:eastAsia="es-AR"/>
        </w:rPr>
        <w:t>(</w:t>
      </w:r>
      <w:proofErr w:type="gramEnd"/>
      <w:r w:rsidRPr="00543324">
        <w:rPr>
          <w:rFonts w:ascii="Courier New" w:eastAsia="Times New Roman" w:hAnsi="Courier New" w:cs="Courier New"/>
          <w:sz w:val="20"/>
          <w:szCs w:val="20"/>
          <w:lang w:val="en-US" w:eastAsia="es-AR"/>
        </w:rPr>
        <w:t>0) ----&gt;array([18, 10, 13, 11, 15])</w:t>
      </w:r>
    </w:p>
    <w:p w14:paraId="6E6F6727"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proofErr w:type="spellStart"/>
      <w:r w:rsidRPr="00543324">
        <w:rPr>
          <w:rFonts w:ascii="Times New Roman" w:eastAsia="Times New Roman" w:hAnsi="Times New Roman" w:cs="Times New Roman"/>
          <w:sz w:val="24"/>
          <w:szCs w:val="24"/>
          <w:lang w:eastAsia="es-AR"/>
        </w:rPr>
        <w:t>Tambien</w:t>
      </w:r>
      <w:proofErr w:type="spellEnd"/>
      <w:r w:rsidRPr="00543324">
        <w:rPr>
          <w:rFonts w:ascii="Times New Roman" w:eastAsia="Times New Roman" w:hAnsi="Times New Roman" w:cs="Times New Roman"/>
          <w:sz w:val="24"/>
          <w:szCs w:val="24"/>
          <w:lang w:eastAsia="es-AR"/>
        </w:rPr>
        <w:t xml:space="preserve"> </w:t>
      </w:r>
      <w:proofErr w:type="gramStart"/>
      <w:r w:rsidRPr="00543324">
        <w:rPr>
          <w:rFonts w:ascii="Times New Roman" w:eastAsia="Times New Roman" w:hAnsi="Times New Roman" w:cs="Times New Roman"/>
          <w:sz w:val="24"/>
          <w:szCs w:val="24"/>
          <w:lang w:eastAsia="es-AR"/>
        </w:rPr>
        <w:t>tenemos .</w:t>
      </w:r>
      <w:proofErr w:type="spellStart"/>
      <w:r w:rsidRPr="00543324">
        <w:rPr>
          <w:rFonts w:ascii="Times New Roman" w:eastAsia="Times New Roman" w:hAnsi="Times New Roman" w:cs="Times New Roman"/>
          <w:sz w:val="24"/>
          <w:szCs w:val="24"/>
          <w:lang w:eastAsia="es-AR"/>
        </w:rPr>
        <w:t>argmax</w:t>
      </w:r>
      <w:proofErr w:type="spellEnd"/>
      <w:proofErr w:type="gramEnd"/>
      <w:r w:rsidRPr="00543324">
        <w:rPr>
          <w:rFonts w:ascii="Times New Roman" w:eastAsia="Times New Roman" w:hAnsi="Times New Roman" w:cs="Times New Roman"/>
          <w:sz w:val="24"/>
          <w:szCs w:val="24"/>
          <w:lang w:eastAsia="es-AR"/>
        </w:rPr>
        <w:t>() que nos devuelve la posición del elemento</w:t>
      </w:r>
    </w:p>
    <w:p w14:paraId="42D53595"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arr.argmax</w:t>
      </w:r>
      <w:proofErr w:type="spellEnd"/>
      <w:proofErr w:type="gramEnd"/>
      <w:r w:rsidRPr="00543324">
        <w:rPr>
          <w:rFonts w:ascii="Courier New" w:eastAsia="Times New Roman" w:hAnsi="Courier New" w:cs="Courier New"/>
          <w:sz w:val="20"/>
          <w:szCs w:val="20"/>
          <w:lang w:eastAsia="es-AR"/>
        </w:rPr>
        <w:t>() ----&gt; 0</w:t>
      </w:r>
    </w:p>
    <w:p w14:paraId="08757D0F"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matriz.argmax</w:t>
      </w:r>
      <w:proofErr w:type="spellEnd"/>
      <w:proofErr w:type="gramEnd"/>
      <w:r w:rsidRPr="00543324">
        <w:rPr>
          <w:rFonts w:ascii="Courier New" w:eastAsia="Times New Roman" w:hAnsi="Courier New" w:cs="Courier New"/>
          <w:sz w:val="20"/>
          <w:szCs w:val="20"/>
          <w:lang w:eastAsia="es-AR"/>
        </w:rPr>
        <w:t>(0) ----&gt; array([0, 1, 1, 0, 1])</w:t>
      </w:r>
    </w:p>
    <w:p w14:paraId="1E4B5974"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 xml:space="preserve">De forma análoga </w:t>
      </w:r>
      <w:proofErr w:type="gramStart"/>
      <w:r w:rsidRPr="00543324">
        <w:rPr>
          <w:rFonts w:ascii="Times New Roman" w:eastAsia="Times New Roman" w:hAnsi="Times New Roman" w:cs="Times New Roman"/>
          <w:sz w:val="24"/>
          <w:szCs w:val="24"/>
          <w:lang w:eastAsia="es-AR"/>
        </w:rPr>
        <w:t>tenemos .min</w:t>
      </w:r>
      <w:proofErr w:type="gramEnd"/>
      <w:r w:rsidRPr="00543324">
        <w:rPr>
          <w:rFonts w:ascii="Times New Roman" w:eastAsia="Times New Roman" w:hAnsi="Times New Roman" w:cs="Times New Roman"/>
          <w:sz w:val="24"/>
          <w:szCs w:val="24"/>
          <w:lang w:eastAsia="es-AR"/>
        </w:rPr>
        <w:t>()</w:t>
      </w:r>
    </w:p>
    <w:p w14:paraId="4BB38909"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arr.min</w:t>
      </w:r>
      <w:proofErr w:type="spellEnd"/>
      <w:r w:rsidRPr="00543324">
        <w:rPr>
          <w:rFonts w:ascii="Courier New" w:eastAsia="Times New Roman" w:hAnsi="Courier New" w:cs="Courier New"/>
          <w:sz w:val="20"/>
          <w:szCs w:val="20"/>
          <w:lang w:eastAsia="es-AR"/>
        </w:rPr>
        <w:t>(</w:t>
      </w:r>
      <w:proofErr w:type="gramEnd"/>
      <w:r w:rsidRPr="00543324">
        <w:rPr>
          <w:rFonts w:ascii="Courier New" w:eastAsia="Times New Roman" w:hAnsi="Courier New" w:cs="Courier New"/>
          <w:sz w:val="20"/>
          <w:szCs w:val="20"/>
          <w:lang w:eastAsia="es-AR"/>
        </w:rPr>
        <w:t>) ----&gt; 1</w:t>
      </w:r>
    </w:p>
    <w:p w14:paraId="419D0C90"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arr.argmin</w:t>
      </w:r>
      <w:proofErr w:type="spellEnd"/>
      <w:proofErr w:type="gramEnd"/>
      <w:r w:rsidRPr="00543324">
        <w:rPr>
          <w:rFonts w:ascii="Courier New" w:eastAsia="Times New Roman" w:hAnsi="Courier New" w:cs="Courier New"/>
          <w:sz w:val="20"/>
          <w:szCs w:val="20"/>
          <w:lang w:eastAsia="es-AR"/>
        </w:rPr>
        <w:t>() ----&gt; 4</w:t>
      </w:r>
    </w:p>
    <w:p w14:paraId="40F7D88A"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matriz.min</w:t>
      </w:r>
      <w:proofErr w:type="spellEnd"/>
      <w:r w:rsidRPr="00543324">
        <w:rPr>
          <w:rFonts w:ascii="Courier New" w:eastAsia="Times New Roman" w:hAnsi="Courier New" w:cs="Courier New"/>
          <w:sz w:val="20"/>
          <w:szCs w:val="20"/>
          <w:lang w:eastAsia="es-AR"/>
        </w:rPr>
        <w:t>(</w:t>
      </w:r>
      <w:proofErr w:type="gramEnd"/>
      <w:r w:rsidRPr="00543324">
        <w:rPr>
          <w:rFonts w:ascii="Courier New" w:eastAsia="Times New Roman" w:hAnsi="Courier New" w:cs="Courier New"/>
          <w:sz w:val="20"/>
          <w:szCs w:val="20"/>
          <w:lang w:eastAsia="es-AR"/>
        </w:rPr>
        <w:t>0) ----&gt; array([15,  8,  3,  9,  1])</w:t>
      </w:r>
    </w:p>
    <w:p w14:paraId="7F3AF30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matriz.argmin</w:t>
      </w:r>
      <w:proofErr w:type="spellEnd"/>
      <w:proofErr w:type="gramEnd"/>
      <w:r w:rsidRPr="00543324">
        <w:rPr>
          <w:rFonts w:ascii="Courier New" w:eastAsia="Times New Roman" w:hAnsi="Courier New" w:cs="Courier New"/>
          <w:sz w:val="20"/>
          <w:szCs w:val="20"/>
          <w:lang w:eastAsia="es-AR"/>
        </w:rPr>
        <w:t>(1) ----&gt; array([4, 3])</w:t>
      </w:r>
    </w:p>
    <w:p w14:paraId="13897B81"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Podemos saber la diferencia de valor más bajo con el más alto.</w:t>
      </w:r>
    </w:p>
    <w:p w14:paraId="1C53CD5F"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arr.ptp</w:t>
      </w:r>
      <w:proofErr w:type="spellEnd"/>
      <w:r w:rsidRPr="00543324">
        <w:rPr>
          <w:rFonts w:ascii="Courier New" w:eastAsia="Times New Roman" w:hAnsi="Courier New" w:cs="Courier New"/>
          <w:sz w:val="20"/>
          <w:szCs w:val="20"/>
          <w:lang w:val="en-US" w:eastAsia="es-AR"/>
        </w:rPr>
        <w:t>(</w:t>
      </w:r>
      <w:proofErr w:type="gramEnd"/>
      <w:r w:rsidRPr="00543324">
        <w:rPr>
          <w:rFonts w:ascii="Courier New" w:eastAsia="Times New Roman" w:hAnsi="Courier New" w:cs="Courier New"/>
          <w:sz w:val="20"/>
          <w:szCs w:val="20"/>
          <w:lang w:val="en-US" w:eastAsia="es-AR"/>
        </w:rPr>
        <w:t>) # 18 - 1 ----&gt; 17</w:t>
      </w:r>
    </w:p>
    <w:p w14:paraId="55FA704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matriz.ptp</w:t>
      </w:r>
      <w:proofErr w:type="spellEnd"/>
      <w:r w:rsidRPr="00543324">
        <w:rPr>
          <w:rFonts w:ascii="Courier New" w:eastAsia="Times New Roman" w:hAnsi="Courier New" w:cs="Courier New"/>
          <w:sz w:val="20"/>
          <w:szCs w:val="20"/>
          <w:lang w:val="en-US" w:eastAsia="es-AR"/>
        </w:rPr>
        <w:t>(</w:t>
      </w:r>
      <w:proofErr w:type="gramEnd"/>
      <w:r w:rsidRPr="00543324">
        <w:rPr>
          <w:rFonts w:ascii="Courier New" w:eastAsia="Times New Roman" w:hAnsi="Courier New" w:cs="Courier New"/>
          <w:sz w:val="20"/>
          <w:szCs w:val="20"/>
          <w:lang w:val="en-US" w:eastAsia="es-AR"/>
        </w:rPr>
        <w:t>0)  ----&gt; array([ 3,  2, 10,  2, 14])</w:t>
      </w:r>
    </w:p>
    <w:p w14:paraId="03B1570B"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 xml:space="preserve">Para hacer análisis </w:t>
      </w:r>
      <w:proofErr w:type="spellStart"/>
      <w:r w:rsidRPr="00543324">
        <w:rPr>
          <w:rFonts w:ascii="Times New Roman" w:eastAsia="Times New Roman" w:hAnsi="Times New Roman" w:cs="Times New Roman"/>
          <w:sz w:val="24"/>
          <w:szCs w:val="24"/>
          <w:lang w:eastAsia="es-AR"/>
        </w:rPr>
        <w:t>estádistico</w:t>
      </w:r>
      <w:proofErr w:type="spellEnd"/>
      <w:r w:rsidRPr="00543324">
        <w:rPr>
          <w:rFonts w:ascii="Times New Roman" w:eastAsia="Times New Roman" w:hAnsi="Times New Roman" w:cs="Times New Roman"/>
          <w:sz w:val="24"/>
          <w:szCs w:val="24"/>
          <w:lang w:eastAsia="es-AR"/>
        </w:rPr>
        <w:t xml:space="preserve"> se tienen </w:t>
      </w:r>
      <w:proofErr w:type="gramStart"/>
      <w:r w:rsidRPr="00543324">
        <w:rPr>
          <w:rFonts w:ascii="Times New Roman" w:eastAsia="Times New Roman" w:hAnsi="Times New Roman" w:cs="Times New Roman"/>
          <w:sz w:val="24"/>
          <w:szCs w:val="24"/>
          <w:lang w:eastAsia="es-AR"/>
        </w:rPr>
        <w:t>la siguientes funciones</w:t>
      </w:r>
      <w:proofErr w:type="gramEnd"/>
      <w:r w:rsidRPr="00543324">
        <w:rPr>
          <w:rFonts w:ascii="Times New Roman" w:eastAsia="Times New Roman" w:hAnsi="Times New Roman" w:cs="Times New Roman"/>
          <w:sz w:val="24"/>
          <w:szCs w:val="24"/>
          <w:lang w:eastAsia="es-AR"/>
        </w:rPr>
        <w:t>.</w:t>
      </w:r>
    </w:p>
    <w:p w14:paraId="4564E3EA"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Ordenar los elementos:</w:t>
      </w:r>
    </w:p>
    <w:p w14:paraId="4A88543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arr.sort</w:t>
      </w:r>
      <w:proofErr w:type="spellEnd"/>
      <w:proofErr w:type="gramEnd"/>
      <w:r w:rsidRPr="00543324">
        <w:rPr>
          <w:rFonts w:ascii="Courier New" w:eastAsia="Times New Roman" w:hAnsi="Courier New" w:cs="Courier New"/>
          <w:sz w:val="20"/>
          <w:szCs w:val="20"/>
          <w:lang w:eastAsia="es-AR"/>
        </w:rPr>
        <w:t>() ----&gt; array([1, 3, 8, 9,10, 11,13, 15,15,18])</w:t>
      </w:r>
    </w:p>
    <w:p w14:paraId="6B136B0A"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Obtener un percentil:</w:t>
      </w:r>
    </w:p>
    <w:p w14:paraId="62FE4D2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np.percentile</w:t>
      </w:r>
      <w:proofErr w:type="spellEnd"/>
      <w:proofErr w:type="gramEnd"/>
      <w:r w:rsidRPr="00543324">
        <w:rPr>
          <w:rFonts w:ascii="Courier New" w:eastAsia="Times New Roman" w:hAnsi="Courier New" w:cs="Courier New"/>
          <w:sz w:val="20"/>
          <w:szCs w:val="20"/>
          <w:lang w:eastAsia="es-AR"/>
        </w:rPr>
        <w:t>(</w:t>
      </w:r>
      <w:proofErr w:type="spellStart"/>
      <w:r w:rsidRPr="00543324">
        <w:rPr>
          <w:rFonts w:ascii="Courier New" w:eastAsia="Times New Roman" w:hAnsi="Courier New" w:cs="Courier New"/>
          <w:sz w:val="20"/>
          <w:szCs w:val="20"/>
          <w:lang w:eastAsia="es-AR"/>
        </w:rPr>
        <w:t>arr</w:t>
      </w:r>
      <w:proofErr w:type="spellEnd"/>
      <w:r w:rsidRPr="00543324">
        <w:rPr>
          <w:rFonts w:ascii="Courier New" w:eastAsia="Times New Roman" w:hAnsi="Courier New" w:cs="Courier New"/>
          <w:sz w:val="20"/>
          <w:szCs w:val="20"/>
          <w:lang w:eastAsia="es-AR"/>
        </w:rPr>
        <w:t>, 0) ----&gt; 1.0</w:t>
      </w:r>
    </w:p>
    <w:p w14:paraId="50E2A802"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Mediana:</w:t>
      </w:r>
    </w:p>
    <w:p w14:paraId="22544293"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np.median</w:t>
      </w:r>
      <w:proofErr w:type="spellEnd"/>
      <w:proofErr w:type="gramEnd"/>
      <w:r w:rsidRPr="00543324">
        <w:rPr>
          <w:rFonts w:ascii="Courier New" w:eastAsia="Times New Roman" w:hAnsi="Courier New" w:cs="Courier New"/>
          <w:sz w:val="20"/>
          <w:szCs w:val="20"/>
          <w:lang w:eastAsia="es-AR"/>
        </w:rPr>
        <w:t>(</w:t>
      </w:r>
      <w:proofErr w:type="spellStart"/>
      <w:r w:rsidRPr="00543324">
        <w:rPr>
          <w:rFonts w:ascii="Courier New" w:eastAsia="Times New Roman" w:hAnsi="Courier New" w:cs="Courier New"/>
          <w:sz w:val="20"/>
          <w:szCs w:val="20"/>
          <w:lang w:eastAsia="es-AR"/>
        </w:rPr>
        <w:t>arr</w:t>
      </w:r>
      <w:proofErr w:type="spellEnd"/>
      <w:r w:rsidRPr="00543324">
        <w:rPr>
          <w:rFonts w:ascii="Courier New" w:eastAsia="Times New Roman" w:hAnsi="Courier New" w:cs="Courier New"/>
          <w:sz w:val="20"/>
          <w:szCs w:val="20"/>
          <w:lang w:eastAsia="es-AR"/>
        </w:rPr>
        <w:t>) ----&gt; 10.5</w:t>
      </w:r>
    </w:p>
    <w:p w14:paraId="158ABFD2"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Desviación estándar:</w:t>
      </w:r>
    </w:p>
    <w:p w14:paraId="06ED9A88"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43324">
        <w:rPr>
          <w:rFonts w:ascii="Courier New" w:eastAsia="Times New Roman" w:hAnsi="Courier New" w:cs="Courier New"/>
          <w:sz w:val="20"/>
          <w:szCs w:val="20"/>
          <w:lang w:eastAsia="es-AR"/>
        </w:rPr>
        <w:t>np.std</w:t>
      </w:r>
      <w:proofErr w:type="spellEnd"/>
      <w:r w:rsidRPr="00543324">
        <w:rPr>
          <w:rFonts w:ascii="Courier New" w:eastAsia="Times New Roman" w:hAnsi="Courier New" w:cs="Courier New"/>
          <w:sz w:val="20"/>
          <w:szCs w:val="20"/>
          <w:lang w:eastAsia="es-AR"/>
        </w:rPr>
        <w:t>(</w:t>
      </w:r>
      <w:proofErr w:type="spellStart"/>
      <w:r w:rsidRPr="00543324">
        <w:rPr>
          <w:rFonts w:ascii="Courier New" w:eastAsia="Times New Roman" w:hAnsi="Courier New" w:cs="Courier New"/>
          <w:sz w:val="20"/>
          <w:szCs w:val="20"/>
          <w:lang w:eastAsia="es-AR"/>
        </w:rPr>
        <w:t>arr</w:t>
      </w:r>
      <w:proofErr w:type="spellEnd"/>
      <w:r w:rsidRPr="00543324">
        <w:rPr>
          <w:rFonts w:ascii="Courier New" w:eastAsia="Times New Roman" w:hAnsi="Courier New" w:cs="Courier New"/>
          <w:sz w:val="20"/>
          <w:szCs w:val="20"/>
          <w:lang w:eastAsia="es-AR"/>
        </w:rPr>
        <w:t>) ----&gt; 5.080354</w:t>
      </w:r>
    </w:p>
    <w:p w14:paraId="644E1292"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Varianza:</w:t>
      </w:r>
    </w:p>
    <w:p w14:paraId="222B499A"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543324">
        <w:rPr>
          <w:rFonts w:ascii="Courier New" w:eastAsia="Times New Roman" w:hAnsi="Courier New" w:cs="Courier New"/>
          <w:sz w:val="20"/>
          <w:szCs w:val="20"/>
          <w:lang w:eastAsia="es-AR"/>
        </w:rPr>
        <w:lastRenderedPageBreak/>
        <w:t>np.var</w:t>
      </w:r>
      <w:proofErr w:type="spellEnd"/>
      <w:r w:rsidRPr="00543324">
        <w:rPr>
          <w:rFonts w:ascii="Courier New" w:eastAsia="Times New Roman" w:hAnsi="Courier New" w:cs="Courier New"/>
          <w:sz w:val="20"/>
          <w:szCs w:val="20"/>
          <w:lang w:eastAsia="es-AR"/>
        </w:rPr>
        <w:t>(</w:t>
      </w:r>
      <w:proofErr w:type="spellStart"/>
      <w:r w:rsidRPr="00543324">
        <w:rPr>
          <w:rFonts w:ascii="Courier New" w:eastAsia="Times New Roman" w:hAnsi="Courier New" w:cs="Courier New"/>
          <w:sz w:val="20"/>
          <w:szCs w:val="20"/>
          <w:lang w:eastAsia="es-AR"/>
        </w:rPr>
        <w:t>arr</w:t>
      </w:r>
      <w:proofErr w:type="spellEnd"/>
      <w:r w:rsidRPr="00543324">
        <w:rPr>
          <w:rFonts w:ascii="Courier New" w:eastAsia="Times New Roman" w:hAnsi="Courier New" w:cs="Courier New"/>
          <w:sz w:val="20"/>
          <w:szCs w:val="20"/>
          <w:lang w:eastAsia="es-AR"/>
        </w:rPr>
        <w:t>) ----&gt; 25.81000</w:t>
      </w:r>
    </w:p>
    <w:p w14:paraId="71B35543"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Promedio</w:t>
      </w:r>
    </w:p>
    <w:p w14:paraId="07DACDA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np.mean</w:t>
      </w:r>
      <w:proofErr w:type="spellEnd"/>
      <w:proofErr w:type="gramEnd"/>
      <w:r w:rsidRPr="00543324">
        <w:rPr>
          <w:rFonts w:ascii="Courier New" w:eastAsia="Times New Roman" w:hAnsi="Courier New" w:cs="Courier New"/>
          <w:sz w:val="20"/>
          <w:szCs w:val="20"/>
          <w:lang w:eastAsia="es-AR"/>
        </w:rPr>
        <w:t>(</w:t>
      </w:r>
      <w:proofErr w:type="spellStart"/>
      <w:r w:rsidRPr="00543324">
        <w:rPr>
          <w:rFonts w:ascii="Courier New" w:eastAsia="Times New Roman" w:hAnsi="Courier New" w:cs="Courier New"/>
          <w:sz w:val="20"/>
          <w:szCs w:val="20"/>
          <w:lang w:eastAsia="es-AR"/>
        </w:rPr>
        <w:t>arr</w:t>
      </w:r>
      <w:proofErr w:type="spellEnd"/>
      <w:r w:rsidRPr="00543324">
        <w:rPr>
          <w:rFonts w:ascii="Courier New" w:eastAsia="Times New Roman" w:hAnsi="Courier New" w:cs="Courier New"/>
          <w:sz w:val="20"/>
          <w:szCs w:val="20"/>
          <w:lang w:eastAsia="es-AR"/>
        </w:rPr>
        <w:t>) ----&gt; 10.3</w:t>
      </w:r>
    </w:p>
    <w:p w14:paraId="701018C4"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Lo mismo aplica para las matrices.</w:t>
      </w:r>
    </w:p>
    <w:p w14:paraId="349311A3"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543324">
        <w:rPr>
          <w:rFonts w:ascii="Courier New" w:eastAsia="Times New Roman" w:hAnsi="Courier New" w:cs="Courier New"/>
          <w:sz w:val="20"/>
          <w:szCs w:val="20"/>
          <w:lang w:eastAsia="es-AR"/>
        </w:rPr>
        <w:t>np.median</w:t>
      </w:r>
      <w:proofErr w:type="spellEnd"/>
      <w:proofErr w:type="gramEnd"/>
      <w:r w:rsidRPr="00543324">
        <w:rPr>
          <w:rFonts w:ascii="Courier New" w:eastAsia="Times New Roman" w:hAnsi="Courier New" w:cs="Courier New"/>
          <w:sz w:val="20"/>
          <w:szCs w:val="20"/>
          <w:lang w:eastAsia="es-AR"/>
        </w:rPr>
        <w:t>(matriz, 1) ----&gt; array([ 8., 15.])</w:t>
      </w:r>
    </w:p>
    <w:p w14:paraId="09186C91"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 xml:space="preserve">Se pueden unir dos </w:t>
      </w:r>
      <w:proofErr w:type="spellStart"/>
      <w:r w:rsidRPr="00543324">
        <w:rPr>
          <w:rFonts w:ascii="Times New Roman" w:eastAsia="Times New Roman" w:hAnsi="Times New Roman" w:cs="Times New Roman"/>
          <w:sz w:val="24"/>
          <w:szCs w:val="24"/>
          <w:lang w:eastAsia="es-AR"/>
        </w:rPr>
        <w:t>arrays</w:t>
      </w:r>
      <w:proofErr w:type="spellEnd"/>
      <w:r w:rsidRPr="00543324">
        <w:rPr>
          <w:rFonts w:ascii="Times New Roman" w:eastAsia="Times New Roman" w:hAnsi="Times New Roman" w:cs="Times New Roman"/>
          <w:sz w:val="24"/>
          <w:szCs w:val="24"/>
          <w:lang w:eastAsia="es-AR"/>
        </w:rPr>
        <w:t xml:space="preserve"> por medio de la concatenación</w:t>
      </w:r>
    </w:p>
    <w:p w14:paraId="09099BB2"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 xml:space="preserve">a = </w:t>
      </w:r>
      <w:proofErr w:type="spellStart"/>
      <w:proofErr w:type="gramStart"/>
      <w:r w:rsidRPr="00543324">
        <w:rPr>
          <w:rFonts w:ascii="Courier New" w:eastAsia="Times New Roman" w:hAnsi="Courier New" w:cs="Courier New"/>
          <w:sz w:val="20"/>
          <w:szCs w:val="20"/>
          <w:lang w:val="en-US" w:eastAsia="es-AR"/>
        </w:rPr>
        <w:t>np.array</w:t>
      </w:r>
      <w:proofErr w:type="spellEnd"/>
      <w:proofErr w:type="gramEnd"/>
      <w:r w:rsidRPr="00543324">
        <w:rPr>
          <w:rFonts w:ascii="Courier New" w:eastAsia="Times New Roman" w:hAnsi="Courier New" w:cs="Courier New"/>
          <w:sz w:val="20"/>
          <w:szCs w:val="20"/>
          <w:lang w:val="en-US" w:eastAsia="es-AR"/>
        </w:rPr>
        <w:t>([[1,2], [3,4]])</w:t>
      </w:r>
    </w:p>
    <w:p w14:paraId="50A6A4CD"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 xml:space="preserve">b= </w:t>
      </w:r>
      <w:proofErr w:type="spellStart"/>
      <w:proofErr w:type="gramStart"/>
      <w:r w:rsidRPr="00543324">
        <w:rPr>
          <w:rFonts w:ascii="Courier New" w:eastAsia="Times New Roman" w:hAnsi="Courier New" w:cs="Courier New"/>
          <w:sz w:val="20"/>
          <w:szCs w:val="20"/>
          <w:lang w:val="en-US" w:eastAsia="es-AR"/>
        </w:rPr>
        <w:t>np.array</w:t>
      </w:r>
      <w:proofErr w:type="spellEnd"/>
      <w:proofErr w:type="gramEnd"/>
      <w:r w:rsidRPr="00543324">
        <w:rPr>
          <w:rFonts w:ascii="Courier New" w:eastAsia="Times New Roman" w:hAnsi="Courier New" w:cs="Courier New"/>
          <w:sz w:val="20"/>
          <w:szCs w:val="20"/>
          <w:lang w:val="en-US" w:eastAsia="es-AR"/>
        </w:rPr>
        <w:t>([5, 6])</w:t>
      </w:r>
    </w:p>
    <w:p w14:paraId="240D1B99"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w:t>
      </w:r>
      <w:proofErr w:type="spellEnd"/>
      <w:r w:rsidRPr="00543324">
        <w:rPr>
          <w:rFonts w:ascii="Courier New" w:eastAsia="Times New Roman" w:hAnsi="Courier New" w:cs="Courier New"/>
          <w:sz w:val="20"/>
          <w:szCs w:val="20"/>
          <w:lang w:val="en-US" w:eastAsia="es-AR"/>
        </w:rPr>
        <w:t>), axis = 0)</w:t>
      </w:r>
    </w:p>
    <w:p w14:paraId="25E88F3B"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w:t>
      </w:r>
    </w:p>
    <w:p w14:paraId="65CB8B52"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ValueError</w:t>
      </w:r>
      <w:proofErr w:type="spellEnd"/>
      <w:r w:rsidRPr="00543324">
        <w:rPr>
          <w:rFonts w:ascii="Courier New" w:eastAsia="Times New Roman" w:hAnsi="Courier New" w:cs="Courier New"/>
          <w:sz w:val="20"/>
          <w:szCs w:val="20"/>
          <w:lang w:val="en-US" w:eastAsia="es-AR"/>
        </w:rPr>
        <w:t xml:space="preserve">                  Traceback (most recent call last)</w:t>
      </w:r>
    </w:p>
    <w:p w14:paraId="4CACAE2B"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&lt;ipython-input-213-97c6fb2c6837&gt; in &lt;module</w:t>
      </w:r>
      <w:proofErr w:type="gramStart"/>
      <w:r w:rsidRPr="00543324">
        <w:rPr>
          <w:rFonts w:ascii="Courier New" w:eastAsia="Times New Roman" w:hAnsi="Courier New" w:cs="Courier New"/>
          <w:sz w:val="20"/>
          <w:szCs w:val="20"/>
          <w:lang w:val="en-US" w:eastAsia="es-AR"/>
        </w:rPr>
        <w:t>&gt;(</w:t>
      </w:r>
      <w:proofErr w:type="gramEnd"/>
      <w:r w:rsidRPr="00543324">
        <w:rPr>
          <w:rFonts w:ascii="Courier New" w:eastAsia="Times New Roman" w:hAnsi="Courier New" w:cs="Courier New"/>
          <w:sz w:val="20"/>
          <w:szCs w:val="20"/>
          <w:lang w:val="en-US" w:eastAsia="es-AR"/>
        </w:rPr>
        <w:t>)</w:t>
      </w:r>
    </w:p>
    <w:p w14:paraId="17A2783F"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 xml:space="preserve">----&gt; 1 </w:t>
      </w: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w:t>
      </w:r>
      <w:proofErr w:type="spellEnd"/>
      <w:r w:rsidRPr="00543324">
        <w:rPr>
          <w:rFonts w:ascii="Courier New" w:eastAsia="Times New Roman" w:hAnsi="Courier New" w:cs="Courier New"/>
          <w:sz w:val="20"/>
          <w:szCs w:val="20"/>
          <w:lang w:val="en-US" w:eastAsia="es-AR"/>
        </w:rPr>
        <w:t>), axis = 0)</w:t>
      </w:r>
    </w:p>
    <w:p w14:paraId="4EEBCD72"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47356FF8"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&lt;__</w:t>
      </w:r>
      <w:proofErr w:type="spellStart"/>
      <w:r w:rsidRPr="00543324">
        <w:rPr>
          <w:rFonts w:ascii="Courier New" w:eastAsia="Times New Roman" w:hAnsi="Courier New" w:cs="Courier New"/>
          <w:sz w:val="20"/>
          <w:szCs w:val="20"/>
          <w:lang w:val="en-US" w:eastAsia="es-AR"/>
        </w:rPr>
        <w:t>array_function</w:t>
      </w:r>
      <w:proofErr w:type="spellEnd"/>
      <w:r w:rsidRPr="00543324">
        <w:rPr>
          <w:rFonts w:ascii="Courier New" w:eastAsia="Times New Roman" w:hAnsi="Courier New" w:cs="Courier New"/>
          <w:sz w:val="20"/>
          <w:szCs w:val="20"/>
          <w:lang w:val="en-US" w:eastAsia="es-AR"/>
        </w:rPr>
        <w:t xml:space="preserve">__ internals&gt; in </w:t>
      </w:r>
      <w:proofErr w:type="gramStart"/>
      <w:r w:rsidRPr="00543324">
        <w:rPr>
          <w:rFonts w:ascii="Courier New" w:eastAsia="Times New Roman" w:hAnsi="Courier New" w:cs="Courier New"/>
          <w:sz w:val="20"/>
          <w:szCs w:val="20"/>
          <w:lang w:val="en-US" w:eastAsia="es-AR"/>
        </w:rPr>
        <w:t>concatenate(</w:t>
      </w:r>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args</w:t>
      </w:r>
      <w:proofErr w:type="spellEnd"/>
      <w:r w:rsidRPr="00543324">
        <w:rPr>
          <w:rFonts w:ascii="Courier New" w:eastAsia="Times New Roman" w:hAnsi="Courier New" w:cs="Courier New"/>
          <w:sz w:val="20"/>
          <w:szCs w:val="20"/>
          <w:lang w:val="en-US" w:eastAsia="es-AR"/>
        </w:rPr>
        <w:t>, **</w:t>
      </w:r>
      <w:proofErr w:type="spellStart"/>
      <w:r w:rsidRPr="00543324">
        <w:rPr>
          <w:rFonts w:ascii="Courier New" w:eastAsia="Times New Roman" w:hAnsi="Courier New" w:cs="Courier New"/>
          <w:sz w:val="20"/>
          <w:szCs w:val="20"/>
          <w:lang w:val="en-US" w:eastAsia="es-AR"/>
        </w:rPr>
        <w:t>kwargs</w:t>
      </w:r>
      <w:proofErr w:type="spellEnd"/>
      <w:r w:rsidRPr="00543324">
        <w:rPr>
          <w:rFonts w:ascii="Courier New" w:eastAsia="Times New Roman" w:hAnsi="Courier New" w:cs="Courier New"/>
          <w:sz w:val="20"/>
          <w:szCs w:val="20"/>
          <w:lang w:val="en-US" w:eastAsia="es-AR"/>
        </w:rPr>
        <w:t>)</w:t>
      </w:r>
    </w:p>
    <w:p w14:paraId="681569F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188EFFA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ValueError</w:t>
      </w:r>
      <w:proofErr w:type="spellEnd"/>
      <w:r w:rsidRPr="00543324">
        <w:rPr>
          <w:rFonts w:ascii="Courier New" w:eastAsia="Times New Roman" w:hAnsi="Courier New" w:cs="Courier New"/>
          <w:sz w:val="20"/>
          <w:szCs w:val="20"/>
          <w:lang w:val="en-US" w:eastAsia="es-AR"/>
        </w:rPr>
        <w:t>: all the input arrays must have same number of dimensions, but the array at index 0 has 2 dimension(s) and the array at index 1 has 1 dimension(s)</w:t>
      </w:r>
    </w:p>
    <w:p w14:paraId="40F251C1"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 xml:space="preserve">El error anterior es debido a </w:t>
      </w:r>
      <w:proofErr w:type="spellStart"/>
      <w:r w:rsidRPr="00543324">
        <w:rPr>
          <w:rFonts w:ascii="Times New Roman" w:eastAsia="Times New Roman" w:hAnsi="Times New Roman" w:cs="Times New Roman"/>
          <w:sz w:val="24"/>
          <w:szCs w:val="24"/>
          <w:lang w:eastAsia="es-AR"/>
        </w:rPr>
        <w:t>a</w:t>
      </w:r>
      <w:proofErr w:type="spellEnd"/>
      <w:r w:rsidRPr="00543324">
        <w:rPr>
          <w:rFonts w:ascii="Times New Roman" w:eastAsia="Times New Roman" w:hAnsi="Times New Roman" w:cs="Times New Roman"/>
          <w:sz w:val="24"/>
          <w:szCs w:val="24"/>
          <w:lang w:eastAsia="es-AR"/>
        </w:rPr>
        <w:t xml:space="preserve"> tiene 2 dimensiones mientras que b tiene 1.</w:t>
      </w:r>
    </w:p>
    <w:p w14:paraId="2B3739C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print(</w:t>
      </w:r>
      <w:proofErr w:type="spellStart"/>
      <w:proofErr w:type="gramStart"/>
      <w:r w:rsidRPr="00543324">
        <w:rPr>
          <w:rFonts w:ascii="Courier New" w:eastAsia="Times New Roman" w:hAnsi="Courier New" w:cs="Courier New"/>
          <w:sz w:val="20"/>
          <w:szCs w:val="20"/>
          <w:lang w:val="en-US" w:eastAsia="es-AR"/>
        </w:rPr>
        <w:t>a.ndim</w:t>
      </w:r>
      <w:proofErr w:type="spellEnd"/>
      <w:proofErr w:type="gramEnd"/>
      <w:r w:rsidRPr="00543324">
        <w:rPr>
          <w:rFonts w:ascii="Courier New" w:eastAsia="Times New Roman" w:hAnsi="Courier New" w:cs="Courier New"/>
          <w:sz w:val="20"/>
          <w:szCs w:val="20"/>
          <w:lang w:val="en-US" w:eastAsia="es-AR"/>
        </w:rPr>
        <w:t>) ----&gt; 2</w:t>
      </w:r>
    </w:p>
    <w:p w14:paraId="00B0208C"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b.ndim</w:t>
      </w:r>
      <w:proofErr w:type="spellEnd"/>
      <w:proofErr w:type="gramEnd"/>
      <w:r w:rsidRPr="00543324">
        <w:rPr>
          <w:rFonts w:ascii="Courier New" w:eastAsia="Times New Roman" w:hAnsi="Courier New" w:cs="Courier New"/>
          <w:sz w:val="20"/>
          <w:szCs w:val="20"/>
          <w:lang w:val="en-US" w:eastAsia="es-AR"/>
        </w:rPr>
        <w:t xml:space="preserve"> ----&gt; 1</w:t>
      </w:r>
    </w:p>
    <w:p w14:paraId="7FDD5680"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 xml:space="preserve">b = </w:t>
      </w:r>
      <w:proofErr w:type="spellStart"/>
      <w:proofErr w:type="gramStart"/>
      <w:r w:rsidRPr="00543324">
        <w:rPr>
          <w:rFonts w:ascii="Courier New" w:eastAsia="Times New Roman" w:hAnsi="Courier New" w:cs="Courier New"/>
          <w:sz w:val="20"/>
          <w:szCs w:val="20"/>
          <w:lang w:val="en-US" w:eastAsia="es-AR"/>
        </w:rPr>
        <w:t>np.expand</w:t>
      </w:r>
      <w:proofErr w:type="gramEnd"/>
      <w:r w:rsidRPr="00543324">
        <w:rPr>
          <w:rFonts w:ascii="Courier New" w:eastAsia="Times New Roman" w:hAnsi="Courier New" w:cs="Courier New"/>
          <w:sz w:val="20"/>
          <w:szCs w:val="20"/>
          <w:lang w:val="en-US" w:eastAsia="es-AR"/>
        </w:rPr>
        <w:t>_dims</w:t>
      </w:r>
      <w:proofErr w:type="spellEnd"/>
      <w:r w:rsidRPr="00543324">
        <w:rPr>
          <w:rFonts w:ascii="Courier New" w:eastAsia="Times New Roman" w:hAnsi="Courier New" w:cs="Courier New"/>
          <w:sz w:val="20"/>
          <w:szCs w:val="20"/>
          <w:lang w:val="en-US" w:eastAsia="es-AR"/>
        </w:rPr>
        <w:t>(b, axis = 0)</w:t>
      </w:r>
    </w:p>
    <w:p w14:paraId="694C5CD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w:t>
      </w:r>
      <w:proofErr w:type="spellEnd"/>
      <w:r w:rsidRPr="00543324">
        <w:rPr>
          <w:rFonts w:ascii="Courier New" w:eastAsia="Times New Roman" w:hAnsi="Courier New" w:cs="Courier New"/>
          <w:sz w:val="20"/>
          <w:szCs w:val="20"/>
          <w:lang w:val="en-US" w:eastAsia="es-AR"/>
        </w:rPr>
        <w:t>), axis = 0)</w:t>
      </w:r>
    </w:p>
    <w:p w14:paraId="3191AE18"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----&gt; </w:t>
      </w:r>
      <w:proofErr w:type="gramStart"/>
      <w:r w:rsidRPr="00543324">
        <w:rPr>
          <w:rFonts w:ascii="Courier New" w:eastAsia="Times New Roman" w:hAnsi="Courier New" w:cs="Courier New"/>
          <w:sz w:val="20"/>
          <w:szCs w:val="20"/>
          <w:lang w:eastAsia="es-AR"/>
        </w:rPr>
        <w:t>array(</w:t>
      </w:r>
      <w:proofErr w:type="gramEnd"/>
      <w:r w:rsidRPr="00543324">
        <w:rPr>
          <w:rFonts w:ascii="Courier New" w:eastAsia="Times New Roman" w:hAnsi="Courier New" w:cs="Courier New"/>
          <w:sz w:val="20"/>
          <w:szCs w:val="20"/>
          <w:lang w:eastAsia="es-AR"/>
        </w:rPr>
        <w:t>[[1, 2],</w:t>
      </w:r>
    </w:p>
    <w:p w14:paraId="3CD0A556"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       [3, 4],</w:t>
      </w:r>
    </w:p>
    <w:p w14:paraId="2B63AD2F"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       [5, 6]])</w:t>
      </w:r>
    </w:p>
    <w:p w14:paraId="29F7AEDB"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De igual forma podemos agregarlo en el otro eje</w:t>
      </w:r>
    </w:p>
    <w:p w14:paraId="1DFBC5AD"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w:t>
      </w:r>
      <w:proofErr w:type="spellEnd"/>
      <w:r w:rsidRPr="00543324">
        <w:rPr>
          <w:rFonts w:ascii="Courier New" w:eastAsia="Times New Roman" w:hAnsi="Courier New" w:cs="Courier New"/>
          <w:sz w:val="20"/>
          <w:szCs w:val="20"/>
          <w:lang w:val="en-US" w:eastAsia="es-AR"/>
        </w:rPr>
        <w:t>), axis = 1)</w:t>
      </w:r>
    </w:p>
    <w:p w14:paraId="5EDB4793"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w:t>
      </w:r>
    </w:p>
    <w:p w14:paraId="1D55C86B"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ValueError</w:t>
      </w:r>
      <w:proofErr w:type="spellEnd"/>
      <w:r w:rsidRPr="00543324">
        <w:rPr>
          <w:rFonts w:ascii="Courier New" w:eastAsia="Times New Roman" w:hAnsi="Courier New" w:cs="Courier New"/>
          <w:sz w:val="20"/>
          <w:szCs w:val="20"/>
          <w:lang w:val="en-US" w:eastAsia="es-AR"/>
        </w:rPr>
        <w:t xml:space="preserve">               Traceback (most recent call last)</w:t>
      </w:r>
    </w:p>
    <w:p w14:paraId="7EF6679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&lt;ipython-input-217-3ae7237876ab&gt; in &lt;module</w:t>
      </w:r>
      <w:proofErr w:type="gramStart"/>
      <w:r w:rsidRPr="00543324">
        <w:rPr>
          <w:rFonts w:ascii="Courier New" w:eastAsia="Times New Roman" w:hAnsi="Courier New" w:cs="Courier New"/>
          <w:sz w:val="20"/>
          <w:szCs w:val="20"/>
          <w:lang w:val="en-US" w:eastAsia="es-AR"/>
        </w:rPr>
        <w:t>&gt;(</w:t>
      </w:r>
      <w:proofErr w:type="gramEnd"/>
      <w:r w:rsidRPr="00543324">
        <w:rPr>
          <w:rFonts w:ascii="Courier New" w:eastAsia="Times New Roman" w:hAnsi="Courier New" w:cs="Courier New"/>
          <w:sz w:val="20"/>
          <w:szCs w:val="20"/>
          <w:lang w:val="en-US" w:eastAsia="es-AR"/>
        </w:rPr>
        <w:t>)</w:t>
      </w:r>
    </w:p>
    <w:p w14:paraId="4DF0167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val="en-US" w:eastAsia="es-AR"/>
        </w:rPr>
        <w:t xml:space="preserve">      </w:t>
      </w:r>
      <w:r w:rsidRPr="00543324">
        <w:rPr>
          <w:rFonts w:ascii="Courier New" w:eastAsia="Times New Roman" w:hAnsi="Courier New" w:cs="Courier New"/>
          <w:sz w:val="20"/>
          <w:szCs w:val="20"/>
          <w:lang w:eastAsia="es-AR"/>
        </w:rPr>
        <w:t>1 # De igual forma podemos agregarlo en el otro eje</w:t>
      </w:r>
    </w:p>
    <w:p w14:paraId="0E99D521"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 xml:space="preserve">----&gt; 2 </w:t>
      </w: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w:t>
      </w:r>
      <w:proofErr w:type="spellEnd"/>
      <w:r w:rsidRPr="00543324">
        <w:rPr>
          <w:rFonts w:ascii="Courier New" w:eastAsia="Times New Roman" w:hAnsi="Courier New" w:cs="Courier New"/>
          <w:sz w:val="20"/>
          <w:szCs w:val="20"/>
          <w:lang w:val="en-US" w:eastAsia="es-AR"/>
        </w:rPr>
        <w:t>), axis = 1)</w:t>
      </w:r>
    </w:p>
    <w:p w14:paraId="3E9211EE"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4C6A11F"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543324">
        <w:rPr>
          <w:rFonts w:ascii="Courier New" w:eastAsia="Times New Roman" w:hAnsi="Courier New" w:cs="Courier New"/>
          <w:sz w:val="20"/>
          <w:szCs w:val="20"/>
          <w:lang w:val="en-US" w:eastAsia="es-AR"/>
        </w:rPr>
        <w:t>&lt;__</w:t>
      </w:r>
      <w:proofErr w:type="spellStart"/>
      <w:r w:rsidRPr="00543324">
        <w:rPr>
          <w:rFonts w:ascii="Courier New" w:eastAsia="Times New Roman" w:hAnsi="Courier New" w:cs="Courier New"/>
          <w:sz w:val="20"/>
          <w:szCs w:val="20"/>
          <w:lang w:val="en-US" w:eastAsia="es-AR"/>
        </w:rPr>
        <w:t>array_function</w:t>
      </w:r>
      <w:proofErr w:type="spellEnd"/>
      <w:r w:rsidRPr="00543324">
        <w:rPr>
          <w:rFonts w:ascii="Courier New" w:eastAsia="Times New Roman" w:hAnsi="Courier New" w:cs="Courier New"/>
          <w:sz w:val="20"/>
          <w:szCs w:val="20"/>
          <w:lang w:val="en-US" w:eastAsia="es-AR"/>
        </w:rPr>
        <w:t xml:space="preserve">__ internals&gt; in </w:t>
      </w:r>
      <w:proofErr w:type="gramStart"/>
      <w:r w:rsidRPr="00543324">
        <w:rPr>
          <w:rFonts w:ascii="Courier New" w:eastAsia="Times New Roman" w:hAnsi="Courier New" w:cs="Courier New"/>
          <w:sz w:val="20"/>
          <w:szCs w:val="20"/>
          <w:lang w:val="en-US" w:eastAsia="es-AR"/>
        </w:rPr>
        <w:t>concatenate(</w:t>
      </w:r>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args</w:t>
      </w:r>
      <w:proofErr w:type="spellEnd"/>
      <w:r w:rsidRPr="00543324">
        <w:rPr>
          <w:rFonts w:ascii="Courier New" w:eastAsia="Times New Roman" w:hAnsi="Courier New" w:cs="Courier New"/>
          <w:sz w:val="20"/>
          <w:szCs w:val="20"/>
          <w:lang w:val="en-US" w:eastAsia="es-AR"/>
        </w:rPr>
        <w:t>, **</w:t>
      </w:r>
      <w:proofErr w:type="spellStart"/>
      <w:r w:rsidRPr="00543324">
        <w:rPr>
          <w:rFonts w:ascii="Courier New" w:eastAsia="Times New Roman" w:hAnsi="Courier New" w:cs="Courier New"/>
          <w:sz w:val="20"/>
          <w:szCs w:val="20"/>
          <w:lang w:val="en-US" w:eastAsia="es-AR"/>
        </w:rPr>
        <w:t>kwargs</w:t>
      </w:r>
      <w:proofErr w:type="spellEnd"/>
      <w:r w:rsidRPr="00543324">
        <w:rPr>
          <w:rFonts w:ascii="Courier New" w:eastAsia="Times New Roman" w:hAnsi="Courier New" w:cs="Courier New"/>
          <w:sz w:val="20"/>
          <w:szCs w:val="20"/>
          <w:lang w:val="en-US" w:eastAsia="es-AR"/>
        </w:rPr>
        <w:t>)</w:t>
      </w:r>
    </w:p>
    <w:p w14:paraId="531FC494"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04C542F4"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543324">
        <w:rPr>
          <w:rFonts w:ascii="Courier New" w:eastAsia="Times New Roman" w:hAnsi="Courier New" w:cs="Courier New"/>
          <w:sz w:val="20"/>
          <w:szCs w:val="20"/>
          <w:lang w:val="en-US" w:eastAsia="es-AR"/>
        </w:rPr>
        <w:t>ValueError</w:t>
      </w:r>
      <w:proofErr w:type="spellEnd"/>
      <w:r w:rsidRPr="00543324">
        <w:rPr>
          <w:rFonts w:ascii="Courier New" w:eastAsia="Times New Roman" w:hAnsi="Courier New" w:cs="Courier New"/>
          <w:sz w:val="20"/>
          <w:szCs w:val="20"/>
          <w:lang w:val="en-US" w:eastAsia="es-AR"/>
        </w:rPr>
        <w:t>: all the input array dimensions for the concatenation axis must match exactly, but along dimension 0, the array at index 0 has size 2 and the array at index 1 has size 1</w:t>
      </w:r>
    </w:p>
    <w:p w14:paraId="1EA62E4F" w14:textId="77777777" w:rsidR="00543324" w:rsidRPr="00543324" w:rsidRDefault="00543324" w:rsidP="00543324">
      <w:pPr>
        <w:spacing w:before="100" w:beforeAutospacing="1" w:after="100" w:afterAutospacing="1" w:line="240" w:lineRule="auto"/>
        <w:rPr>
          <w:rFonts w:ascii="Times New Roman" w:eastAsia="Times New Roman" w:hAnsi="Times New Roman" w:cs="Times New Roman"/>
          <w:sz w:val="24"/>
          <w:szCs w:val="24"/>
          <w:lang w:eastAsia="es-AR"/>
        </w:rPr>
      </w:pPr>
      <w:r w:rsidRPr="00543324">
        <w:rPr>
          <w:rFonts w:ascii="Times New Roman" w:eastAsia="Times New Roman" w:hAnsi="Times New Roman" w:cs="Times New Roman"/>
          <w:sz w:val="24"/>
          <w:szCs w:val="24"/>
          <w:lang w:eastAsia="es-AR"/>
        </w:rPr>
        <w:t>Como b es una fila y no una columna, no se puede concatenar a menos que se aplique la transpuesta.</w:t>
      </w:r>
    </w:p>
    <w:p w14:paraId="684B51DB"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543324">
        <w:rPr>
          <w:rFonts w:ascii="Courier New" w:eastAsia="Times New Roman" w:hAnsi="Courier New" w:cs="Courier New"/>
          <w:sz w:val="20"/>
          <w:szCs w:val="20"/>
          <w:lang w:val="en-US" w:eastAsia="es-AR"/>
        </w:rPr>
        <w:t>np.concatenate</w:t>
      </w:r>
      <w:proofErr w:type="spellEnd"/>
      <w:proofErr w:type="gramEnd"/>
      <w:r w:rsidRPr="00543324">
        <w:rPr>
          <w:rFonts w:ascii="Courier New" w:eastAsia="Times New Roman" w:hAnsi="Courier New" w:cs="Courier New"/>
          <w:sz w:val="20"/>
          <w:szCs w:val="20"/>
          <w:lang w:val="en-US" w:eastAsia="es-AR"/>
        </w:rPr>
        <w:t>((</w:t>
      </w:r>
      <w:proofErr w:type="spellStart"/>
      <w:r w:rsidRPr="00543324">
        <w:rPr>
          <w:rFonts w:ascii="Courier New" w:eastAsia="Times New Roman" w:hAnsi="Courier New" w:cs="Courier New"/>
          <w:sz w:val="20"/>
          <w:szCs w:val="20"/>
          <w:lang w:val="en-US" w:eastAsia="es-AR"/>
        </w:rPr>
        <w:t>a,b.T</w:t>
      </w:r>
      <w:proofErr w:type="spellEnd"/>
      <w:r w:rsidRPr="00543324">
        <w:rPr>
          <w:rFonts w:ascii="Courier New" w:eastAsia="Times New Roman" w:hAnsi="Courier New" w:cs="Courier New"/>
          <w:sz w:val="20"/>
          <w:szCs w:val="20"/>
          <w:lang w:val="en-US" w:eastAsia="es-AR"/>
        </w:rPr>
        <w:t>), axis = 1)</w:t>
      </w:r>
    </w:p>
    <w:p w14:paraId="2C903180"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w:t>
      </w:r>
    </w:p>
    <w:p w14:paraId="32C7C767" w14:textId="77777777" w:rsidR="00543324" w:rsidRP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t xml:space="preserve">---&gt; </w:t>
      </w:r>
      <w:proofErr w:type="gramStart"/>
      <w:r w:rsidRPr="00543324">
        <w:rPr>
          <w:rFonts w:ascii="Courier New" w:eastAsia="Times New Roman" w:hAnsi="Courier New" w:cs="Courier New"/>
          <w:sz w:val="20"/>
          <w:szCs w:val="20"/>
          <w:lang w:eastAsia="es-AR"/>
        </w:rPr>
        <w:t>array(</w:t>
      </w:r>
      <w:proofErr w:type="gramEnd"/>
      <w:r w:rsidRPr="00543324">
        <w:rPr>
          <w:rFonts w:ascii="Courier New" w:eastAsia="Times New Roman" w:hAnsi="Courier New" w:cs="Courier New"/>
          <w:sz w:val="20"/>
          <w:szCs w:val="20"/>
          <w:lang w:eastAsia="es-AR"/>
        </w:rPr>
        <w:t>[[1, 2, 5],</w:t>
      </w:r>
    </w:p>
    <w:p w14:paraId="29D3013E" w14:textId="058E89A8" w:rsidR="00543324" w:rsidRDefault="00543324"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543324">
        <w:rPr>
          <w:rFonts w:ascii="Courier New" w:eastAsia="Times New Roman" w:hAnsi="Courier New" w:cs="Courier New"/>
          <w:sz w:val="20"/>
          <w:szCs w:val="20"/>
          <w:lang w:eastAsia="es-AR"/>
        </w:rPr>
        <w:lastRenderedPageBreak/>
        <w:t xml:space="preserve">       [3, 4, 6]])</w:t>
      </w:r>
    </w:p>
    <w:p w14:paraId="4843AEF3" w14:textId="679B6D9A" w:rsidR="00DD7D09" w:rsidRDefault="00DD7D09"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50C8982B" w14:textId="3A8280B0" w:rsidR="00DD7D09" w:rsidRDefault="00DD7D09"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499BA3B3" w14:textId="77777777" w:rsidR="00DD7D09" w:rsidRPr="00DD7D09" w:rsidRDefault="00DD7D09" w:rsidP="00DD7D0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DD7D09">
        <w:rPr>
          <w:rFonts w:ascii="Times New Roman" w:eastAsia="Times New Roman" w:hAnsi="Times New Roman" w:cs="Times New Roman"/>
          <w:b/>
          <w:bCs/>
          <w:sz w:val="36"/>
          <w:szCs w:val="36"/>
          <w:lang w:eastAsia="es-AR"/>
        </w:rPr>
        <w:t>Copy</w:t>
      </w:r>
      <w:proofErr w:type="spellEnd"/>
    </w:p>
    <w:p w14:paraId="72E3F3C0" w14:textId="77777777" w:rsidR="00DD7D09" w:rsidRPr="00DD7D09" w:rsidRDefault="00277BAB" w:rsidP="00DD7D09">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28DD3735">
          <v:rect id="_x0000_i1030" style="width:0;height:1.5pt" o:hralign="center" o:hrstd="t" o:hr="t" fillcolor="#a0a0a0" stroked="f"/>
        </w:pict>
      </w:r>
    </w:p>
    <w:p w14:paraId="2E0AF1E8"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proofErr w:type="gramStart"/>
      <w:r w:rsidRPr="00DD7D09">
        <w:rPr>
          <w:rFonts w:ascii="Times New Roman" w:eastAsia="Times New Roman" w:hAnsi="Times New Roman" w:cs="Times New Roman"/>
          <w:sz w:val="24"/>
          <w:szCs w:val="24"/>
          <w:lang w:eastAsia="es-AR"/>
        </w:rPr>
        <w:t>.</w:t>
      </w:r>
      <w:proofErr w:type="spellStart"/>
      <w:r w:rsidRPr="00DD7D09">
        <w:rPr>
          <w:rFonts w:ascii="Times New Roman" w:eastAsia="Times New Roman" w:hAnsi="Times New Roman" w:cs="Times New Roman"/>
          <w:sz w:val="24"/>
          <w:szCs w:val="24"/>
          <w:lang w:eastAsia="es-AR"/>
        </w:rPr>
        <w:t>copy</w:t>
      </w:r>
      <w:proofErr w:type="spellEnd"/>
      <w:proofErr w:type="gramEnd"/>
      <w:r w:rsidRPr="00DD7D09">
        <w:rPr>
          <w:rFonts w:ascii="Times New Roman" w:eastAsia="Times New Roman" w:hAnsi="Times New Roman" w:cs="Times New Roman"/>
          <w:sz w:val="24"/>
          <w:szCs w:val="24"/>
          <w:lang w:eastAsia="es-AR"/>
        </w:rPr>
        <w:t xml:space="preserve">() nos permite copiar un array de </w:t>
      </w:r>
      <w:proofErr w:type="spellStart"/>
      <w:r w:rsidRPr="00DD7D09">
        <w:rPr>
          <w:rFonts w:ascii="Times New Roman" w:eastAsia="Times New Roman" w:hAnsi="Times New Roman" w:cs="Times New Roman"/>
          <w:sz w:val="24"/>
          <w:szCs w:val="24"/>
          <w:lang w:eastAsia="es-AR"/>
        </w:rPr>
        <w:t>NumPy</w:t>
      </w:r>
      <w:proofErr w:type="spellEnd"/>
      <w:r w:rsidRPr="00DD7D09">
        <w:rPr>
          <w:rFonts w:ascii="Times New Roman" w:eastAsia="Times New Roman" w:hAnsi="Times New Roman" w:cs="Times New Roman"/>
          <w:sz w:val="24"/>
          <w:szCs w:val="24"/>
          <w:lang w:eastAsia="es-AR"/>
        </w:rPr>
        <w:t xml:space="preserve"> en otra variable de tal forma que al modificar el nuevo array los cambios no se vean reflejados en array original.</w:t>
      </w:r>
    </w:p>
    <w:p w14:paraId="74EF0D25"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 </w:t>
      </w:r>
      <w:proofErr w:type="spellStart"/>
      <w:proofErr w:type="gramStart"/>
      <w:r w:rsidRPr="00DD7D09">
        <w:rPr>
          <w:rFonts w:ascii="Courier New" w:eastAsia="Times New Roman" w:hAnsi="Courier New" w:cs="Courier New"/>
          <w:sz w:val="20"/>
          <w:szCs w:val="20"/>
          <w:lang w:val="en-US" w:eastAsia="es-AR"/>
        </w:rPr>
        <w:t>np.arange</w:t>
      </w:r>
      <w:proofErr w:type="spellEnd"/>
      <w:proofErr w:type="gramEnd"/>
      <w:r w:rsidRPr="00DD7D09">
        <w:rPr>
          <w:rFonts w:ascii="Courier New" w:eastAsia="Times New Roman" w:hAnsi="Courier New" w:cs="Courier New"/>
          <w:sz w:val="20"/>
          <w:szCs w:val="20"/>
          <w:lang w:val="en-US" w:eastAsia="es-AR"/>
        </w:rPr>
        <w:t>(0, 11)</w:t>
      </w:r>
    </w:p>
    <w:p w14:paraId="11D849AB"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[ 0,  1,  2,  3,  4,  5,  6,  7,  8,  9, 10])</w:t>
      </w:r>
    </w:p>
    <w:p w14:paraId="318ED719"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DD7D09">
        <w:rPr>
          <w:rFonts w:ascii="Courier New" w:eastAsia="Times New Roman" w:hAnsi="Courier New" w:cs="Courier New"/>
          <w:sz w:val="20"/>
          <w:szCs w:val="20"/>
          <w:lang w:eastAsia="es-AR"/>
        </w:rPr>
        <w:t>arr</w:t>
      </w:r>
      <w:proofErr w:type="spellEnd"/>
      <w:r w:rsidRPr="00DD7D09">
        <w:rPr>
          <w:rFonts w:ascii="Courier New" w:eastAsia="Times New Roman" w:hAnsi="Courier New" w:cs="Courier New"/>
          <w:sz w:val="20"/>
          <w:szCs w:val="20"/>
          <w:lang w:eastAsia="es-AR"/>
        </w:rPr>
        <w:t>[</w:t>
      </w:r>
      <w:proofErr w:type="gramEnd"/>
      <w:r w:rsidRPr="00DD7D09">
        <w:rPr>
          <w:rFonts w:ascii="Courier New" w:eastAsia="Times New Roman" w:hAnsi="Courier New" w:cs="Courier New"/>
          <w:sz w:val="20"/>
          <w:szCs w:val="20"/>
          <w:lang w:eastAsia="es-AR"/>
        </w:rPr>
        <w:t>0:6] ----&gt; array([0, 1, 2, 3, 4, 5])</w:t>
      </w:r>
    </w:p>
    <w:p w14:paraId="4FDEB9D7"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DD7D09">
        <w:rPr>
          <w:rFonts w:ascii="Courier New" w:eastAsia="Times New Roman" w:hAnsi="Courier New" w:cs="Courier New"/>
          <w:sz w:val="20"/>
          <w:szCs w:val="20"/>
          <w:lang w:eastAsia="es-AR"/>
        </w:rPr>
        <w:t>trozo_de_arr</w:t>
      </w:r>
      <w:proofErr w:type="spellEnd"/>
      <w:r w:rsidRPr="00DD7D09">
        <w:rPr>
          <w:rFonts w:ascii="Courier New" w:eastAsia="Times New Roman" w:hAnsi="Courier New" w:cs="Courier New"/>
          <w:sz w:val="20"/>
          <w:szCs w:val="20"/>
          <w:lang w:eastAsia="es-AR"/>
        </w:rPr>
        <w:t xml:space="preserve"> = </w:t>
      </w:r>
      <w:proofErr w:type="spellStart"/>
      <w:proofErr w:type="gramStart"/>
      <w:r w:rsidRPr="00DD7D09">
        <w:rPr>
          <w:rFonts w:ascii="Courier New" w:eastAsia="Times New Roman" w:hAnsi="Courier New" w:cs="Courier New"/>
          <w:sz w:val="20"/>
          <w:szCs w:val="20"/>
          <w:lang w:eastAsia="es-AR"/>
        </w:rPr>
        <w:t>arr</w:t>
      </w:r>
      <w:proofErr w:type="spellEnd"/>
      <w:r w:rsidRPr="00DD7D09">
        <w:rPr>
          <w:rFonts w:ascii="Courier New" w:eastAsia="Times New Roman" w:hAnsi="Courier New" w:cs="Courier New"/>
          <w:sz w:val="20"/>
          <w:szCs w:val="20"/>
          <w:lang w:eastAsia="es-AR"/>
        </w:rPr>
        <w:t>[</w:t>
      </w:r>
      <w:proofErr w:type="gramEnd"/>
      <w:r w:rsidRPr="00DD7D09">
        <w:rPr>
          <w:rFonts w:ascii="Courier New" w:eastAsia="Times New Roman" w:hAnsi="Courier New" w:cs="Courier New"/>
          <w:sz w:val="20"/>
          <w:szCs w:val="20"/>
          <w:lang w:eastAsia="es-AR"/>
        </w:rPr>
        <w:t>0:6]</w:t>
      </w:r>
    </w:p>
    <w:p w14:paraId="2E8C4C31"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DD7D09">
        <w:rPr>
          <w:rFonts w:ascii="Courier New" w:eastAsia="Times New Roman" w:hAnsi="Courier New" w:cs="Courier New"/>
          <w:sz w:val="20"/>
          <w:szCs w:val="20"/>
          <w:lang w:eastAsia="es-AR"/>
        </w:rPr>
        <w:t>trozo_de_</w:t>
      </w:r>
      <w:proofErr w:type="gramStart"/>
      <w:r w:rsidRPr="00DD7D09">
        <w:rPr>
          <w:rFonts w:ascii="Courier New" w:eastAsia="Times New Roman" w:hAnsi="Courier New" w:cs="Courier New"/>
          <w:sz w:val="20"/>
          <w:szCs w:val="20"/>
          <w:lang w:eastAsia="es-AR"/>
        </w:rPr>
        <w:t>arr</w:t>
      </w:r>
      <w:proofErr w:type="spellEnd"/>
      <w:r w:rsidRPr="00DD7D09">
        <w:rPr>
          <w:rFonts w:ascii="Courier New" w:eastAsia="Times New Roman" w:hAnsi="Courier New" w:cs="Courier New"/>
          <w:sz w:val="20"/>
          <w:szCs w:val="20"/>
          <w:lang w:eastAsia="es-AR"/>
        </w:rPr>
        <w:t>[</w:t>
      </w:r>
      <w:proofErr w:type="gramEnd"/>
      <w:r w:rsidRPr="00DD7D09">
        <w:rPr>
          <w:rFonts w:ascii="Courier New" w:eastAsia="Times New Roman" w:hAnsi="Courier New" w:cs="Courier New"/>
          <w:sz w:val="20"/>
          <w:szCs w:val="20"/>
          <w:lang w:eastAsia="es-AR"/>
        </w:rPr>
        <w:t>:] = 0</w:t>
      </w:r>
    </w:p>
    <w:p w14:paraId="5753BA88"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DD7D09">
        <w:rPr>
          <w:rFonts w:ascii="Courier New" w:eastAsia="Times New Roman" w:hAnsi="Courier New" w:cs="Courier New"/>
          <w:sz w:val="20"/>
          <w:szCs w:val="20"/>
          <w:lang w:eastAsia="es-AR"/>
        </w:rPr>
        <w:t>trozo_de_arr</w:t>
      </w:r>
      <w:proofErr w:type="spellEnd"/>
      <w:r w:rsidRPr="00DD7D09">
        <w:rPr>
          <w:rFonts w:ascii="Courier New" w:eastAsia="Times New Roman" w:hAnsi="Courier New" w:cs="Courier New"/>
          <w:sz w:val="20"/>
          <w:szCs w:val="20"/>
          <w:lang w:eastAsia="es-AR"/>
        </w:rPr>
        <w:t xml:space="preserve"> ----&gt; </w:t>
      </w:r>
      <w:proofErr w:type="gramStart"/>
      <w:r w:rsidRPr="00DD7D09">
        <w:rPr>
          <w:rFonts w:ascii="Courier New" w:eastAsia="Times New Roman" w:hAnsi="Courier New" w:cs="Courier New"/>
          <w:sz w:val="20"/>
          <w:szCs w:val="20"/>
          <w:lang w:eastAsia="es-AR"/>
        </w:rPr>
        <w:t>array(</w:t>
      </w:r>
      <w:proofErr w:type="gramEnd"/>
      <w:r w:rsidRPr="00DD7D09">
        <w:rPr>
          <w:rFonts w:ascii="Courier New" w:eastAsia="Times New Roman" w:hAnsi="Courier New" w:cs="Courier New"/>
          <w:sz w:val="20"/>
          <w:szCs w:val="20"/>
          <w:lang w:eastAsia="es-AR"/>
        </w:rPr>
        <w:t>[0, 0, 0, 0, 0, 0])</w:t>
      </w:r>
    </w:p>
    <w:p w14:paraId="4227DF3A"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t>Se han modificado los datos del array original porque seguía haciendo referencia a esa variable.</w:t>
      </w:r>
    </w:p>
    <w:p w14:paraId="0EAB9C86"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[ 0,  0,  0,  0,  0,  0,  6,  7,  8,  9, 10])</w:t>
      </w:r>
    </w:p>
    <w:p w14:paraId="68A07C18"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arr_copy</w:t>
      </w:r>
      <w:proofErr w:type="spellEnd"/>
      <w:r w:rsidRPr="00DD7D09">
        <w:rPr>
          <w:rFonts w:ascii="Courier New" w:eastAsia="Times New Roman" w:hAnsi="Courier New" w:cs="Courier New"/>
          <w:sz w:val="20"/>
          <w:szCs w:val="20"/>
          <w:lang w:val="en-US" w:eastAsia="es-AR"/>
        </w:rPr>
        <w:t xml:space="preserve"> = </w:t>
      </w:r>
      <w:proofErr w:type="spellStart"/>
      <w:proofErr w:type="gramStart"/>
      <w:r w:rsidRPr="00DD7D09">
        <w:rPr>
          <w:rFonts w:ascii="Courier New" w:eastAsia="Times New Roman" w:hAnsi="Courier New" w:cs="Courier New"/>
          <w:sz w:val="20"/>
          <w:szCs w:val="20"/>
          <w:lang w:val="en-US" w:eastAsia="es-AR"/>
        </w:rPr>
        <w:t>arr.copy</w:t>
      </w:r>
      <w:proofErr w:type="spellEnd"/>
      <w:proofErr w:type="gramEnd"/>
      <w:r w:rsidRPr="00DD7D09">
        <w:rPr>
          <w:rFonts w:ascii="Courier New" w:eastAsia="Times New Roman" w:hAnsi="Courier New" w:cs="Courier New"/>
          <w:sz w:val="20"/>
          <w:szCs w:val="20"/>
          <w:lang w:val="en-US" w:eastAsia="es-AR"/>
        </w:rPr>
        <w:t>()</w:t>
      </w:r>
    </w:p>
    <w:p w14:paraId="6FC5A67E"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arr_</w:t>
      </w:r>
      <w:proofErr w:type="gramStart"/>
      <w:r w:rsidRPr="00DD7D09">
        <w:rPr>
          <w:rFonts w:ascii="Courier New" w:eastAsia="Times New Roman" w:hAnsi="Courier New" w:cs="Courier New"/>
          <w:sz w:val="20"/>
          <w:szCs w:val="20"/>
          <w:lang w:val="en-US" w:eastAsia="es-AR"/>
        </w:rPr>
        <w:t>copy</w:t>
      </w:r>
      <w:proofErr w:type="spellEnd"/>
      <w:r w:rsidRPr="00DD7D09">
        <w:rPr>
          <w:rFonts w:ascii="Courier New" w:eastAsia="Times New Roman" w:hAnsi="Courier New" w:cs="Courier New"/>
          <w:sz w:val="20"/>
          <w:szCs w:val="20"/>
          <w:lang w:val="en-US" w:eastAsia="es-AR"/>
        </w:rPr>
        <w:t>[</w:t>
      </w:r>
      <w:proofErr w:type="gramEnd"/>
      <w:r w:rsidRPr="00DD7D09">
        <w:rPr>
          <w:rFonts w:ascii="Courier New" w:eastAsia="Times New Roman" w:hAnsi="Courier New" w:cs="Courier New"/>
          <w:sz w:val="20"/>
          <w:szCs w:val="20"/>
          <w:lang w:val="en-US" w:eastAsia="es-AR"/>
        </w:rPr>
        <w:t>:] = 100</w:t>
      </w:r>
    </w:p>
    <w:p w14:paraId="0C9120B2"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arr_copy</w:t>
      </w:r>
      <w:proofErr w:type="spellEnd"/>
      <w:r w:rsidRPr="00DD7D09">
        <w:rPr>
          <w:rFonts w:ascii="Courier New" w:eastAsia="Times New Roman" w:hAnsi="Courier New" w:cs="Courier New"/>
          <w:sz w:val="20"/>
          <w:szCs w:val="20"/>
          <w:lang w:val="en-US" w:eastAsia="es-AR"/>
        </w:rPr>
        <w:t xml:space="preserve"> ----&gt;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[100, 100, 100, 100, 100, 100, 100, 100, 100, 100, 100])</w:t>
      </w:r>
    </w:p>
    <w:p w14:paraId="369FF5F3"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DD7D09">
        <w:rPr>
          <w:rFonts w:ascii="Courier New" w:eastAsia="Times New Roman" w:hAnsi="Courier New" w:cs="Courier New"/>
          <w:sz w:val="20"/>
          <w:szCs w:val="20"/>
          <w:lang w:eastAsia="es-AR"/>
        </w:rPr>
        <w:t>arr</w:t>
      </w:r>
      <w:proofErr w:type="spellEnd"/>
      <w:r w:rsidRPr="00DD7D09">
        <w:rPr>
          <w:rFonts w:ascii="Courier New" w:eastAsia="Times New Roman" w:hAnsi="Courier New" w:cs="Courier New"/>
          <w:sz w:val="20"/>
          <w:szCs w:val="20"/>
          <w:lang w:eastAsia="es-AR"/>
        </w:rPr>
        <w:t xml:space="preserve"> ----&gt; </w:t>
      </w:r>
      <w:proofErr w:type="gramStart"/>
      <w:r w:rsidRPr="00DD7D09">
        <w:rPr>
          <w:rFonts w:ascii="Courier New" w:eastAsia="Times New Roman" w:hAnsi="Courier New" w:cs="Courier New"/>
          <w:sz w:val="20"/>
          <w:szCs w:val="20"/>
          <w:lang w:eastAsia="es-AR"/>
        </w:rPr>
        <w:t>array(</w:t>
      </w:r>
      <w:proofErr w:type="gramEnd"/>
      <w:r w:rsidRPr="00DD7D09">
        <w:rPr>
          <w:rFonts w:ascii="Courier New" w:eastAsia="Times New Roman" w:hAnsi="Courier New" w:cs="Courier New"/>
          <w:sz w:val="20"/>
          <w:szCs w:val="20"/>
          <w:lang w:eastAsia="es-AR"/>
        </w:rPr>
        <w:t>[ 0,  0,  0,  0,  0,  0,  6,  7,  8,  9, 10])</w:t>
      </w:r>
    </w:p>
    <w:p w14:paraId="3B8FBC53" w14:textId="79CD299C" w:rsidR="00DD7D09" w:rsidRDefault="00DD7D09"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4EC2365D" w14:textId="0BAC6ED2" w:rsidR="00DD7D09" w:rsidRDefault="00DD7D09"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50367772" w14:textId="77777777" w:rsidR="00DD7D09" w:rsidRPr="00DD7D09" w:rsidRDefault="00DD7D09" w:rsidP="00DD7D09">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DD7D09">
        <w:rPr>
          <w:rFonts w:ascii="Times New Roman" w:eastAsia="Times New Roman" w:hAnsi="Times New Roman" w:cs="Times New Roman"/>
          <w:b/>
          <w:bCs/>
          <w:sz w:val="36"/>
          <w:szCs w:val="36"/>
          <w:lang w:eastAsia="es-AR"/>
        </w:rPr>
        <w:t>Condiciones</w:t>
      </w:r>
    </w:p>
    <w:p w14:paraId="549141DB" w14:textId="77777777" w:rsidR="00DD7D09" w:rsidRPr="00DD7D09" w:rsidRDefault="00277BAB" w:rsidP="00DD7D09">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5194B026">
          <v:rect id="_x0000_i1031" style="width:0;height:1.5pt" o:hralign="center" o:hrstd="t" o:hr="t" fillcolor="#a0a0a0" stroked="f"/>
        </w:pict>
      </w:r>
    </w:p>
    <w:p w14:paraId="6398488C"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t>Las condiciones nos permiten hacer consultas más específicas.</w:t>
      </w:r>
    </w:p>
    <w:p w14:paraId="64240277"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 </w:t>
      </w:r>
      <w:proofErr w:type="spellStart"/>
      <w:proofErr w:type="gramStart"/>
      <w:r w:rsidRPr="00DD7D09">
        <w:rPr>
          <w:rFonts w:ascii="Courier New" w:eastAsia="Times New Roman" w:hAnsi="Courier New" w:cs="Courier New"/>
          <w:sz w:val="20"/>
          <w:szCs w:val="20"/>
          <w:lang w:val="en-US" w:eastAsia="es-AR"/>
        </w:rPr>
        <w:t>np.linspace</w:t>
      </w:r>
      <w:proofErr w:type="spellEnd"/>
      <w:proofErr w:type="gramEnd"/>
      <w:r w:rsidRPr="00DD7D09">
        <w:rPr>
          <w:rFonts w:ascii="Courier New" w:eastAsia="Times New Roman" w:hAnsi="Courier New" w:cs="Courier New"/>
          <w:sz w:val="20"/>
          <w:szCs w:val="20"/>
          <w:lang w:val="en-US" w:eastAsia="es-AR"/>
        </w:rPr>
        <w:t xml:space="preserve">(1,10,10, </w:t>
      </w:r>
      <w:proofErr w:type="spellStart"/>
      <w:r w:rsidRPr="00DD7D09">
        <w:rPr>
          <w:rFonts w:ascii="Courier New" w:eastAsia="Times New Roman" w:hAnsi="Courier New" w:cs="Courier New"/>
          <w:sz w:val="20"/>
          <w:szCs w:val="20"/>
          <w:lang w:val="en-US" w:eastAsia="es-AR"/>
        </w:rPr>
        <w:t>dtype</w:t>
      </w:r>
      <w:proofErr w:type="spellEnd"/>
      <w:r w:rsidRPr="00DD7D09">
        <w:rPr>
          <w:rFonts w:ascii="Courier New" w:eastAsia="Times New Roman" w:hAnsi="Courier New" w:cs="Courier New"/>
          <w:sz w:val="20"/>
          <w:szCs w:val="20"/>
          <w:lang w:val="en-US" w:eastAsia="es-AR"/>
        </w:rPr>
        <w:t xml:space="preserve"> = 'int8')</w:t>
      </w:r>
    </w:p>
    <w:p w14:paraId="547F86BD"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DD7D09">
        <w:rPr>
          <w:rFonts w:ascii="Courier New" w:eastAsia="Times New Roman" w:hAnsi="Courier New" w:cs="Courier New"/>
          <w:sz w:val="20"/>
          <w:szCs w:val="20"/>
          <w:lang w:eastAsia="es-AR"/>
        </w:rPr>
        <w:t>arr</w:t>
      </w:r>
      <w:proofErr w:type="spellEnd"/>
      <w:r w:rsidRPr="00DD7D09">
        <w:rPr>
          <w:rFonts w:ascii="Courier New" w:eastAsia="Times New Roman" w:hAnsi="Courier New" w:cs="Courier New"/>
          <w:sz w:val="20"/>
          <w:szCs w:val="20"/>
          <w:lang w:eastAsia="es-AR"/>
        </w:rPr>
        <w:t xml:space="preserve"> ----&gt; </w:t>
      </w:r>
      <w:proofErr w:type="gramStart"/>
      <w:r w:rsidRPr="00DD7D09">
        <w:rPr>
          <w:rFonts w:ascii="Courier New" w:eastAsia="Times New Roman" w:hAnsi="Courier New" w:cs="Courier New"/>
          <w:sz w:val="20"/>
          <w:szCs w:val="20"/>
          <w:lang w:eastAsia="es-AR"/>
        </w:rPr>
        <w:t>array(</w:t>
      </w:r>
      <w:proofErr w:type="gramEnd"/>
      <w:r w:rsidRPr="00DD7D09">
        <w:rPr>
          <w:rFonts w:ascii="Courier New" w:eastAsia="Times New Roman" w:hAnsi="Courier New" w:cs="Courier New"/>
          <w:sz w:val="20"/>
          <w:szCs w:val="20"/>
          <w:lang w:eastAsia="es-AR"/>
        </w:rPr>
        <w:t xml:space="preserve">[ 1,  2,  3,  4,  5,  6,  7,  8,  9, 10], </w:t>
      </w:r>
      <w:proofErr w:type="spellStart"/>
      <w:r w:rsidRPr="00DD7D09">
        <w:rPr>
          <w:rFonts w:ascii="Courier New" w:eastAsia="Times New Roman" w:hAnsi="Courier New" w:cs="Courier New"/>
          <w:sz w:val="20"/>
          <w:szCs w:val="20"/>
          <w:lang w:eastAsia="es-AR"/>
        </w:rPr>
        <w:t>dtype</w:t>
      </w:r>
      <w:proofErr w:type="spellEnd"/>
      <w:r w:rsidRPr="00DD7D09">
        <w:rPr>
          <w:rFonts w:ascii="Courier New" w:eastAsia="Times New Roman" w:hAnsi="Courier New" w:cs="Courier New"/>
          <w:sz w:val="20"/>
          <w:szCs w:val="20"/>
          <w:lang w:eastAsia="es-AR"/>
        </w:rPr>
        <w:t>=int8)</w:t>
      </w:r>
    </w:p>
    <w:p w14:paraId="3B60F600"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t xml:space="preserve">Regresa un array de booleanos donde </w:t>
      </w:r>
      <w:proofErr w:type="gramStart"/>
      <w:r w:rsidRPr="00DD7D09">
        <w:rPr>
          <w:rFonts w:ascii="Times New Roman" w:eastAsia="Times New Roman" w:hAnsi="Times New Roman" w:cs="Times New Roman"/>
          <w:sz w:val="24"/>
          <w:szCs w:val="24"/>
          <w:lang w:eastAsia="es-AR"/>
        </w:rPr>
        <w:t>la condiciones</w:t>
      </w:r>
      <w:proofErr w:type="gramEnd"/>
      <w:r w:rsidRPr="00DD7D09">
        <w:rPr>
          <w:rFonts w:ascii="Times New Roman" w:eastAsia="Times New Roman" w:hAnsi="Times New Roman" w:cs="Times New Roman"/>
          <w:sz w:val="24"/>
          <w:szCs w:val="24"/>
          <w:lang w:eastAsia="es-AR"/>
        </w:rPr>
        <w:t xml:space="preserve"> se cumple.</w:t>
      </w:r>
    </w:p>
    <w:p w14:paraId="11CA22B6"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indices_cond</w:t>
      </w:r>
      <w:proofErr w:type="spellEnd"/>
      <w:r w:rsidRPr="00DD7D09">
        <w:rPr>
          <w:rFonts w:ascii="Courier New" w:eastAsia="Times New Roman" w:hAnsi="Courier New" w:cs="Courier New"/>
          <w:sz w:val="20"/>
          <w:szCs w:val="20"/>
          <w:lang w:val="en-US" w:eastAsia="es-AR"/>
        </w:rPr>
        <w:t xml:space="preserve"> = </w:t>
      </w: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5</w:t>
      </w:r>
    </w:p>
    <w:p w14:paraId="12A26940"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indices_cond</w:t>
      </w:r>
      <w:proofErr w:type="spellEnd"/>
    </w:p>
    <w:p w14:paraId="7BAC7A83"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DD7D09">
        <w:rPr>
          <w:rFonts w:ascii="Courier New" w:eastAsia="Times New Roman" w:hAnsi="Courier New" w:cs="Courier New"/>
          <w:sz w:val="20"/>
          <w:szCs w:val="20"/>
          <w:lang w:val="en-US" w:eastAsia="es-AR"/>
        </w:rPr>
        <w:t xml:space="preserve">----&gt;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[False, False, False, False, False,  True,  True,  True,  True, True])</w:t>
      </w:r>
    </w:p>
    <w:p w14:paraId="22E4F19F"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t>Regresa los valores para donde la condiciones True.</w:t>
      </w:r>
    </w:p>
    <w:p w14:paraId="44162851"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w:t>
      </w:r>
      <w:proofErr w:type="spellStart"/>
      <w:r w:rsidRPr="00DD7D09">
        <w:rPr>
          <w:rFonts w:ascii="Courier New" w:eastAsia="Times New Roman" w:hAnsi="Courier New" w:cs="Courier New"/>
          <w:sz w:val="20"/>
          <w:szCs w:val="20"/>
          <w:lang w:val="en-US" w:eastAsia="es-AR"/>
        </w:rPr>
        <w:t>indices_cond</w:t>
      </w:r>
      <w:proofErr w:type="spellEnd"/>
      <w:r w:rsidRPr="00DD7D09">
        <w:rPr>
          <w:rFonts w:ascii="Courier New" w:eastAsia="Times New Roman" w:hAnsi="Courier New" w:cs="Courier New"/>
          <w:sz w:val="20"/>
          <w:szCs w:val="20"/>
          <w:lang w:val="en-US" w:eastAsia="es-AR"/>
        </w:rPr>
        <w:t xml:space="preserve">] ----&gt;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 xml:space="preserve">[ 6,  7,  8,  9, 10], </w:t>
      </w:r>
      <w:proofErr w:type="spellStart"/>
      <w:r w:rsidRPr="00DD7D09">
        <w:rPr>
          <w:rFonts w:ascii="Courier New" w:eastAsia="Times New Roman" w:hAnsi="Courier New" w:cs="Courier New"/>
          <w:sz w:val="20"/>
          <w:szCs w:val="20"/>
          <w:lang w:val="en-US" w:eastAsia="es-AR"/>
        </w:rPr>
        <w:t>dtype</w:t>
      </w:r>
      <w:proofErr w:type="spellEnd"/>
      <w:r w:rsidRPr="00DD7D09">
        <w:rPr>
          <w:rFonts w:ascii="Courier New" w:eastAsia="Times New Roman" w:hAnsi="Courier New" w:cs="Courier New"/>
          <w:sz w:val="20"/>
          <w:szCs w:val="20"/>
          <w:lang w:val="en-US" w:eastAsia="es-AR"/>
        </w:rPr>
        <w:t>=int8)</w:t>
      </w:r>
    </w:p>
    <w:p w14:paraId="2115972D"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t>Se pueden agregar múltiples condiciones.</w:t>
      </w:r>
    </w:p>
    <w:p w14:paraId="54555477"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w:t>
      </w:r>
      <w:proofErr w:type="gramEnd"/>
      <w:r w:rsidRPr="00DD7D09">
        <w:rPr>
          <w:rFonts w:ascii="Courier New" w:eastAsia="Times New Roman" w:hAnsi="Courier New" w:cs="Courier New"/>
          <w:sz w:val="20"/>
          <w:szCs w:val="20"/>
          <w:lang w:val="en-US" w:eastAsia="es-AR"/>
        </w:rPr>
        <w:t>(</w:t>
      </w: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5) &amp; (</w:t>
      </w: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&lt; 9)] ----&gt; array([6, 7, 8], </w:t>
      </w:r>
      <w:proofErr w:type="spellStart"/>
      <w:r w:rsidRPr="00DD7D09">
        <w:rPr>
          <w:rFonts w:ascii="Courier New" w:eastAsia="Times New Roman" w:hAnsi="Courier New" w:cs="Courier New"/>
          <w:sz w:val="20"/>
          <w:szCs w:val="20"/>
          <w:lang w:val="en-US" w:eastAsia="es-AR"/>
        </w:rPr>
        <w:t>dtype</w:t>
      </w:r>
      <w:proofErr w:type="spellEnd"/>
      <w:r w:rsidRPr="00DD7D09">
        <w:rPr>
          <w:rFonts w:ascii="Courier New" w:eastAsia="Times New Roman" w:hAnsi="Courier New" w:cs="Courier New"/>
          <w:sz w:val="20"/>
          <w:szCs w:val="20"/>
          <w:lang w:val="en-US" w:eastAsia="es-AR"/>
        </w:rPr>
        <w:t>=int8)</w:t>
      </w:r>
    </w:p>
    <w:p w14:paraId="68963F21" w14:textId="77777777" w:rsidR="00DD7D09" w:rsidRPr="00DD7D09" w:rsidRDefault="00DD7D09" w:rsidP="00DD7D09">
      <w:pPr>
        <w:spacing w:before="100" w:beforeAutospacing="1" w:after="100" w:afterAutospacing="1" w:line="240" w:lineRule="auto"/>
        <w:rPr>
          <w:rFonts w:ascii="Times New Roman" w:eastAsia="Times New Roman" w:hAnsi="Times New Roman" w:cs="Times New Roman"/>
          <w:sz w:val="24"/>
          <w:szCs w:val="24"/>
          <w:lang w:eastAsia="es-AR"/>
        </w:rPr>
      </w:pPr>
      <w:r w:rsidRPr="00DD7D09">
        <w:rPr>
          <w:rFonts w:ascii="Times New Roman" w:eastAsia="Times New Roman" w:hAnsi="Times New Roman" w:cs="Times New Roman"/>
          <w:sz w:val="24"/>
          <w:szCs w:val="24"/>
          <w:lang w:eastAsia="es-AR"/>
        </w:rPr>
        <w:lastRenderedPageBreak/>
        <w:t>De igual forma modificar los valores que cumplan la condición.</w:t>
      </w:r>
    </w:p>
    <w:p w14:paraId="6700D663"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proofErr w:type="gram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w:t>
      </w:r>
      <w:proofErr w:type="spellStart"/>
      <w:proofErr w:type="gramEnd"/>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5] = 99</w:t>
      </w:r>
    </w:p>
    <w:p w14:paraId="262D8868" w14:textId="77777777" w:rsidR="00DD7D09" w:rsidRPr="00DD7D09" w:rsidRDefault="00DD7D09" w:rsidP="00DD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DD7D09">
        <w:rPr>
          <w:rFonts w:ascii="Courier New" w:eastAsia="Times New Roman" w:hAnsi="Courier New" w:cs="Courier New"/>
          <w:sz w:val="20"/>
          <w:szCs w:val="20"/>
          <w:lang w:val="en-US" w:eastAsia="es-AR"/>
        </w:rPr>
        <w:t>arr</w:t>
      </w:r>
      <w:proofErr w:type="spellEnd"/>
      <w:r w:rsidRPr="00DD7D09">
        <w:rPr>
          <w:rFonts w:ascii="Courier New" w:eastAsia="Times New Roman" w:hAnsi="Courier New" w:cs="Courier New"/>
          <w:sz w:val="20"/>
          <w:szCs w:val="20"/>
          <w:lang w:val="en-US" w:eastAsia="es-AR"/>
        </w:rPr>
        <w:t xml:space="preserve"> ----&gt; </w:t>
      </w:r>
      <w:proofErr w:type="gramStart"/>
      <w:r w:rsidRPr="00DD7D09">
        <w:rPr>
          <w:rFonts w:ascii="Courier New" w:eastAsia="Times New Roman" w:hAnsi="Courier New" w:cs="Courier New"/>
          <w:sz w:val="20"/>
          <w:szCs w:val="20"/>
          <w:lang w:val="en-US" w:eastAsia="es-AR"/>
        </w:rPr>
        <w:t>array(</w:t>
      </w:r>
      <w:proofErr w:type="gramEnd"/>
      <w:r w:rsidRPr="00DD7D09">
        <w:rPr>
          <w:rFonts w:ascii="Courier New" w:eastAsia="Times New Roman" w:hAnsi="Courier New" w:cs="Courier New"/>
          <w:sz w:val="20"/>
          <w:szCs w:val="20"/>
          <w:lang w:val="en-US" w:eastAsia="es-AR"/>
        </w:rPr>
        <w:t xml:space="preserve">[ 1,  2,  3,  4,  5, 99, 99, 99, 99, 99], </w:t>
      </w:r>
      <w:proofErr w:type="spellStart"/>
      <w:r w:rsidRPr="00DD7D09">
        <w:rPr>
          <w:rFonts w:ascii="Courier New" w:eastAsia="Times New Roman" w:hAnsi="Courier New" w:cs="Courier New"/>
          <w:sz w:val="20"/>
          <w:szCs w:val="20"/>
          <w:lang w:val="en-US" w:eastAsia="es-AR"/>
        </w:rPr>
        <w:t>dtype</w:t>
      </w:r>
      <w:proofErr w:type="spellEnd"/>
      <w:r w:rsidRPr="00DD7D09">
        <w:rPr>
          <w:rFonts w:ascii="Courier New" w:eastAsia="Times New Roman" w:hAnsi="Courier New" w:cs="Courier New"/>
          <w:sz w:val="20"/>
          <w:szCs w:val="20"/>
          <w:lang w:val="en-US" w:eastAsia="es-AR"/>
        </w:rPr>
        <w:t>=int8)</w:t>
      </w:r>
    </w:p>
    <w:p w14:paraId="71242A61" w14:textId="77777777" w:rsidR="00DD7D09" w:rsidRPr="00543324" w:rsidRDefault="00DD7D09" w:rsidP="005433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3A20E4E5" w14:textId="1E8DCB35" w:rsidR="007227D2" w:rsidRDefault="007227D2" w:rsidP="007227D2">
      <w:pPr>
        <w:pStyle w:val="NormalWeb"/>
        <w:rPr>
          <w:lang w:val="en-US"/>
        </w:rPr>
      </w:pPr>
    </w:p>
    <w:p w14:paraId="022C0333" w14:textId="77777777" w:rsidR="00DD7D09" w:rsidRDefault="00DD7D09" w:rsidP="00DD7D09">
      <w:pPr>
        <w:pStyle w:val="NormalWeb"/>
      </w:pPr>
      <w:r>
        <w:t xml:space="preserve">Otra </w:t>
      </w:r>
      <w:proofErr w:type="spellStart"/>
      <w:r>
        <w:t>funcion</w:t>
      </w:r>
      <w:proofErr w:type="spellEnd"/>
      <w:r>
        <w:t xml:space="preserve"> muy </w:t>
      </w:r>
      <w:proofErr w:type="spellStart"/>
      <w:r>
        <w:t>util</w:t>
      </w:r>
      <w:proofErr w:type="spellEnd"/>
      <w:r>
        <w:t xml:space="preserve"> de </w:t>
      </w:r>
      <w:proofErr w:type="spellStart"/>
      <w:r>
        <w:t>numpy</w:t>
      </w:r>
      <w:proofErr w:type="spellEnd"/>
      <w:r>
        <w:t xml:space="preserve"> </w:t>
      </w:r>
      <w:proofErr w:type="spellStart"/>
      <w:r>
        <w:t>tambien</w:t>
      </w:r>
      <w:proofErr w:type="spellEnd"/>
      <w:r>
        <w:t xml:space="preserve"> es </w:t>
      </w:r>
      <w:proofErr w:type="spellStart"/>
      <w:proofErr w:type="gramStart"/>
      <w:r>
        <w:t>np.where</w:t>
      </w:r>
      <w:proofErr w:type="spellEnd"/>
      <w:proofErr w:type="gramEnd"/>
      <w:r>
        <w:t>(</w:t>
      </w:r>
      <w:proofErr w:type="spellStart"/>
      <w:r>
        <w:t>condicion</w:t>
      </w:r>
      <w:proofErr w:type="spellEnd"/>
      <w:r>
        <w:t xml:space="preserve">, valor si, valor si la </w:t>
      </w:r>
      <w:proofErr w:type="spellStart"/>
      <w:r>
        <w:t>condicion</w:t>
      </w:r>
      <w:proofErr w:type="spellEnd"/>
      <w:r>
        <w:t xml:space="preserve"> no se cumple), ejemplo:</w:t>
      </w:r>
    </w:p>
    <w:p w14:paraId="6D837BBD" w14:textId="77777777" w:rsidR="00DD7D09" w:rsidRDefault="00DD7D09" w:rsidP="00DD7D09">
      <w:pPr>
        <w:pStyle w:val="HTMLconformatoprevio"/>
        <w:rPr>
          <w:rStyle w:val="hljs-string"/>
        </w:rPr>
      </w:pPr>
      <w:r>
        <w:rPr>
          <w:rStyle w:val="CdigoHTML"/>
        </w:rPr>
        <w:t xml:space="preserve">matriz = </w:t>
      </w:r>
      <w:proofErr w:type="gramStart"/>
      <w:r>
        <w:rPr>
          <w:rStyle w:val="CdigoHTML"/>
        </w:rPr>
        <w:t>array(</w:t>
      </w:r>
      <w:proofErr w:type="gramEnd"/>
      <w:r>
        <w:rPr>
          <w:rStyle w:val="hljs-string"/>
        </w:rPr>
        <w:t>[[19,  4, 43],</w:t>
      </w:r>
    </w:p>
    <w:p w14:paraId="682EF50D" w14:textId="77777777" w:rsidR="00DD7D09" w:rsidRDefault="00DD7D09" w:rsidP="00DD7D09">
      <w:pPr>
        <w:pStyle w:val="HTMLconformatoprevio"/>
        <w:rPr>
          <w:rStyle w:val="hljs-string"/>
        </w:rPr>
      </w:pPr>
      <w:r>
        <w:rPr>
          <w:rStyle w:val="hljs-string"/>
        </w:rPr>
        <w:t xml:space="preserve">       [ 8, 96, 80],</w:t>
      </w:r>
    </w:p>
    <w:p w14:paraId="6C7BDA26" w14:textId="77777777" w:rsidR="00DD7D09" w:rsidRDefault="00DD7D09" w:rsidP="00DD7D09">
      <w:pPr>
        <w:pStyle w:val="HTMLconformatoprevio"/>
        <w:rPr>
          <w:rStyle w:val="CdigoHTML"/>
        </w:rPr>
      </w:pPr>
      <w:r>
        <w:rPr>
          <w:rStyle w:val="hljs-string"/>
        </w:rPr>
        <w:t xml:space="preserve">       [ 6, 99, 35]]</w:t>
      </w:r>
      <w:r>
        <w:rPr>
          <w:rStyle w:val="CdigoHTML"/>
        </w:rPr>
        <w:t>)</w:t>
      </w:r>
    </w:p>
    <w:p w14:paraId="666CC941" w14:textId="77777777" w:rsidR="00DD7D09" w:rsidRDefault="00DD7D09" w:rsidP="00DD7D09">
      <w:pPr>
        <w:pStyle w:val="HTMLconformatoprevio"/>
        <w:rPr>
          <w:rStyle w:val="CdigoHTML"/>
        </w:rPr>
      </w:pPr>
    </w:p>
    <w:p w14:paraId="7671C0B7" w14:textId="77777777" w:rsidR="00DD7D09" w:rsidRDefault="00DD7D09" w:rsidP="00DD7D09">
      <w:pPr>
        <w:pStyle w:val="HTMLconformatoprevio"/>
        <w:rPr>
          <w:rStyle w:val="CdigoHTML"/>
        </w:rPr>
      </w:pPr>
      <w:proofErr w:type="spellStart"/>
      <w:proofErr w:type="gramStart"/>
      <w:r>
        <w:rPr>
          <w:rStyle w:val="CdigoHTML"/>
        </w:rPr>
        <w:t>np.where</w:t>
      </w:r>
      <w:proofErr w:type="spellEnd"/>
      <w:proofErr w:type="gramEnd"/>
      <w:r>
        <w:rPr>
          <w:rStyle w:val="CdigoHTML"/>
        </w:rPr>
        <w:t xml:space="preserve">(matriz &gt; </w:t>
      </w:r>
      <w:r>
        <w:rPr>
          <w:rStyle w:val="hljs-number"/>
        </w:rPr>
        <w:t>50</w:t>
      </w:r>
      <w:r>
        <w:rPr>
          <w:rStyle w:val="CdigoHTML"/>
        </w:rPr>
        <w:t xml:space="preserve">, </w:t>
      </w:r>
      <w:r>
        <w:rPr>
          <w:rStyle w:val="hljs-number"/>
        </w:rPr>
        <w:t>0</w:t>
      </w:r>
      <w:r>
        <w:rPr>
          <w:rStyle w:val="CdigoHTML"/>
        </w:rPr>
        <w:t xml:space="preserve">, </w:t>
      </w:r>
      <w:r>
        <w:rPr>
          <w:rStyle w:val="hljs-number"/>
        </w:rPr>
        <w:t>1</w:t>
      </w:r>
      <w:r>
        <w:rPr>
          <w:rStyle w:val="CdigoHTML"/>
        </w:rPr>
        <w:t>)</w:t>
      </w:r>
    </w:p>
    <w:p w14:paraId="04FB2139" w14:textId="77777777" w:rsidR="00DD7D09" w:rsidRDefault="00DD7D09" w:rsidP="00DD7D09">
      <w:pPr>
        <w:pStyle w:val="HTMLconformatoprevio"/>
        <w:rPr>
          <w:rStyle w:val="CdigoHTML"/>
        </w:rPr>
      </w:pPr>
      <w:r>
        <w:rPr>
          <w:rStyle w:val="hljs-comment"/>
        </w:rPr>
        <w:t xml:space="preserve">--&gt; </w:t>
      </w:r>
    </w:p>
    <w:p w14:paraId="31363B2F" w14:textId="77777777" w:rsidR="00DD7D09" w:rsidRDefault="00DD7D09" w:rsidP="00DD7D09">
      <w:pPr>
        <w:pStyle w:val="HTMLconformatoprevio"/>
        <w:rPr>
          <w:rStyle w:val="hljs-string"/>
        </w:rPr>
      </w:pPr>
      <w:proofErr w:type="gramStart"/>
      <w:r>
        <w:rPr>
          <w:rStyle w:val="CdigoHTML"/>
        </w:rPr>
        <w:t>array(</w:t>
      </w:r>
      <w:proofErr w:type="gramEnd"/>
      <w:r>
        <w:rPr>
          <w:rStyle w:val="hljs-string"/>
        </w:rPr>
        <w:t>[[1, 1, 1],</w:t>
      </w:r>
    </w:p>
    <w:p w14:paraId="08894BC0" w14:textId="77777777" w:rsidR="00DD7D09" w:rsidRDefault="00DD7D09" w:rsidP="00DD7D09">
      <w:pPr>
        <w:pStyle w:val="HTMLconformatoprevio"/>
        <w:rPr>
          <w:rStyle w:val="hljs-string"/>
        </w:rPr>
      </w:pPr>
      <w:r>
        <w:rPr>
          <w:rStyle w:val="hljs-string"/>
        </w:rPr>
        <w:t xml:space="preserve">       [1, 0, 0],</w:t>
      </w:r>
    </w:p>
    <w:p w14:paraId="162BB7C7" w14:textId="77777777" w:rsidR="00DD7D09" w:rsidRDefault="00DD7D09" w:rsidP="00DD7D09">
      <w:pPr>
        <w:pStyle w:val="HTMLconformatoprevio"/>
        <w:rPr>
          <w:rStyle w:val="CdigoHTML"/>
        </w:rPr>
      </w:pPr>
      <w:r>
        <w:rPr>
          <w:rStyle w:val="hljs-string"/>
        </w:rPr>
        <w:t xml:space="preserve">       [1, 0, 1]]</w:t>
      </w:r>
      <w:r>
        <w:rPr>
          <w:rStyle w:val="CdigoHTML"/>
        </w:rPr>
        <w:t>)</w:t>
      </w:r>
    </w:p>
    <w:p w14:paraId="507893C9" w14:textId="77777777" w:rsidR="002668AB" w:rsidRPr="002668AB" w:rsidRDefault="002668AB" w:rsidP="002668AB">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2668AB">
        <w:rPr>
          <w:rFonts w:ascii="Times New Roman" w:eastAsia="Times New Roman" w:hAnsi="Times New Roman" w:cs="Times New Roman"/>
          <w:b/>
          <w:bCs/>
          <w:sz w:val="36"/>
          <w:szCs w:val="36"/>
          <w:lang w:eastAsia="es-AR"/>
        </w:rPr>
        <w:t>Operaciones</w:t>
      </w:r>
    </w:p>
    <w:p w14:paraId="3CCA58E4" w14:textId="77777777" w:rsidR="002668AB" w:rsidRPr="002668AB" w:rsidRDefault="00277BAB" w:rsidP="002668AB">
      <w:pPr>
        <w:spacing w:after="0"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pict w14:anchorId="35EFED8A">
          <v:rect id="_x0000_i1032" style="width:0;height:1.5pt" o:hralign="center" o:hrstd="t" o:hr="t" fillcolor="#a0a0a0" stroked="f"/>
        </w:pict>
      </w:r>
    </w:p>
    <w:p w14:paraId="39C0F89F"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 xml:space="preserve">Existen diferentes operaciones que se pueden usar para los </w:t>
      </w:r>
      <w:proofErr w:type="spellStart"/>
      <w:r w:rsidRPr="002668AB">
        <w:rPr>
          <w:rFonts w:ascii="Times New Roman" w:eastAsia="Times New Roman" w:hAnsi="Times New Roman" w:cs="Times New Roman"/>
          <w:sz w:val="24"/>
          <w:szCs w:val="24"/>
          <w:lang w:eastAsia="es-AR"/>
        </w:rPr>
        <w:t>arrays</w:t>
      </w:r>
      <w:proofErr w:type="spellEnd"/>
      <w:r w:rsidRPr="002668AB">
        <w:rPr>
          <w:rFonts w:ascii="Times New Roman" w:eastAsia="Times New Roman" w:hAnsi="Times New Roman" w:cs="Times New Roman"/>
          <w:sz w:val="24"/>
          <w:szCs w:val="24"/>
          <w:lang w:eastAsia="es-AR"/>
        </w:rPr>
        <w:t xml:space="preserve"> de </w:t>
      </w:r>
      <w:proofErr w:type="spellStart"/>
      <w:r w:rsidRPr="002668AB">
        <w:rPr>
          <w:rFonts w:ascii="Times New Roman" w:eastAsia="Times New Roman" w:hAnsi="Times New Roman" w:cs="Times New Roman"/>
          <w:sz w:val="24"/>
          <w:szCs w:val="24"/>
          <w:lang w:eastAsia="es-AR"/>
        </w:rPr>
        <w:t>NumPy</w:t>
      </w:r>
      <w:proofErr w:type="spellEnd"/>
      <w:r w:rsidRPr="002668AB">
        <w:rPr>
          <w:rFonts w:ascii="Times New Roman" w:eastAsia="Times New Roman" w:hAnsi="Times New Roman" w:cs="Times New Roman"/>
          <w:sz w:val="24"/>
          <w:szCs w:val="24"/>
          <w:lang w:eastAsia="es-AR"/>
        </w:rPr>
        <w:t>.</w:t>
      </w:r>
    </w:p>
    <w:p w14:paraId="3B0EC4C7"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lista = [1,2]</w:t>
      </w:r>
    </w:p>
    <w:p w14:paraId="409FD80A"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lista ----&gt; [1, 2]</w:t>
      </w:r>
    </w:p>
    <w:p w14:paraId="4F2FD7FD"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Una lista de Python entiende que quieres duplicar los datos. Cosa que no buscamos.</w:t>
      </w:r>
    </w:p>
    <w:p w14:paraId="797DF560"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lista * 2 ----&gt; [1, 2, 1, 2]</w:t>
      </w:r>
    </w:p>
    <w:p w14:paraId="703B565D"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2668AB">
        <w:rPr>
          <w:rFonts w:ascii="Courier New" w:eastAsia="Times New Roman" w:hAnsi="Courier New" w:cs="Courier New"/>
          <w:sz w:val="20"/>
          <w:szCs w:val="20"/>
          <w:lang w:val="en-US" w:eastAsia="es-AR"/>
        </w:rPr>
        <w:t>arr</w:t>
      </w:r>
      <w:proofErr w:type="spellEnd"/>
      <w:r w:rsidRPr="002668AB">
        <w:rPr>
          <w:rFonts w:ascii="Courier New" w:eastAsia="Times New Roman" w:hAnsi="Courier New" w:cs="Courier New"/>
          <w:sz w:val="20"/>
          <w:szCs w:val="20"/>
          <w:lang w:val="en-US" w:eastAsia="es-AR"/>
        </w:rPr>
        <w:t xml:space="preserve"> = </w:t>
      </w:r>
      <w:proofErr w:type="spellStart"/>
      <w:proofErr w:type="gramStart"/>
      <w:r w:rsidRPr="002668AB">
        <w:rPr>
          <w:rFonts w:ascii="Courier New" w:eastAsia="Times New Roman" w:hAnsi="Courier New" w:cs="Courier New"/>
          <w:sz w:val="20"/>
          <w:szCs w:val="20"/>
          <w:lang w:val="en-US" w:eastAsia="es-AR"/>
        </w:rPr>
        <w:t>np.arange</w:t>
      </w:r>
      <w:proofErr w:type="spellEnd"/>
      <w:proofErr w:type="gramEnd"/>
      <w:r w:rsidRPr="002668AB">
        <w:rPr>
          <w:rFonts w:ascii="Courier New" w:eastAsia="Times New Roman" w:hAnsi="Courier New" w:cs="Courier New"/>
          <w:sz w:val="20"/>
          <w:szCs w:val="20"/>
          <w:lang w:val="en-US" w:eastAsia="es-AR"/>
        </w:rPr>
        <w:t>(0,10)</w:t>
      </w:r>
    </w:p>
    <w:p w14:paraId="2F6D1C9B"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2668AB">
        <w:rPr>
          <w:rFonts w:ascii="Courier New" w:eastAsia="Times New Roman" w:hAnsi="Courier New" w:cs="Courier New"/>
          <w:sz w:val="20"/>
          <w:szCs w:val="20"/>
          <w:lang w:val="en-US" w:eastAsia="es-AR"/>
        </w:rPr>
        <w:t xml:space="preserve">arr2 = </w:t>
      </w:r>
      <w:proofErr w:type="spellStart"/>
      <w:proofErr w:type="gramStart"/>
      <w:r w:rsidRPr="002668AB">
        <w:rPr>
          <w:rFonts w:ascii="Courier New" w:eastAsia="Times New Roman" w:hAnsi="Courier New" w:cs="Courier New"/>
          <w:sz w:val="20"/>
          <w:szCs w:val="20"/>
          <w:lang w:val="en-US" w:eastAsia="es-AR"/>
        </w:rPr>
        <w:t>arr.copy</w:t>
      </w:r>
      <w:proofErr w:type="spellEnd"/>
      <w:proofErr w:type="gramEnd"/>
      <w:r w:rsidRPr="002668AB">
        <w:rPr>
          <w:rFonts w:ascii="Courier New" w:eastAsia="Times New Roman" w:hAnsi="Courier New" w:cs="Courier New"/>
          <w:sz w:val="20"/>
          <w:szCs w:val="20"/>
          <w:lang w:val="en-US" w:eastAsia="es-AR"/>
        </w:rPr>
        <w:t>()</w:t>
      </w:r>
    </w:p>
    <w:p w14:paraId="07EF32AA"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668AB">
        <w:rPr>
          <w:rFonts w:ascii="Courier New" w:eastAsia="Times New Roman" w:hAnsi="Courier New" w:cs="Courier New"/>
          <w:sz w:val="20"/>
          <w:szCs w:val="20"/>
          <w:lang w:eastAsia="es-AR"/>
        </w:rPr>
        <w:t>arr</w:t>
      </w:r>
      <w:proofErr w:type="spellEnd"/>
      <w:r w:rsidRPr="002668AB">
        <w:rPr>
          <w:rFonts w:ascii="Courier New" w:eastAsia="Times New Roman" w:hAnsi="Courier New" w:cs="Courier New"/>
          <w:sz w:val="20"/>
          <w:szCs w:val="20"/>
          <w:lang w:eastAsia="es-AR"/>
        </w:rPr>
        <w:t xml:space="preserve"> ----&gt;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[0, 1, 2, 3, 4, 5, 6, 7, 8, 9])</w:t>
      </w:r>
    </w:p>
    <w:p w14:paraId="7E775AC0"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Ahora multiplicamos por un escalar:</w:t>
      </w:r>
    </w:p>
    <w:p w14:paraId="43E18464"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668AB">
        <w:rPr>
          <w:rFonts w:ascii="Courier New" w:eastAsia="Times New Roman" w:hAnsi="Courier New" w:cs="Courier New"/>
          <w:sz w:val="20"/>
          <w:szCs w:val="20"/>
          <w:lang w:eastAsia="es-AR"/>
        </w:rPr>
        <w:t>arr</w:t>
      </w:r>
      <w:proofErr w:type="spellEnd"/>
      <w:r w:rsidRPr="002668AB">
        <w:rPr>
          <w:rFonts w:ascii="Courier New" w:eastAsia="Times New Roman" w:hAnsi="Courier New" w:cs="Courier New"/>
          <w:sz w:val="20"/>
          <w:szCs w:val="20"/>
          <w:lang w:eastAsia="es-AR"/>
        </w:rPr>
        <w:t xml:space="preserve"> * 2 ----&gt;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[ 0,  2,  4,  6,  8, 10, 12, 14, 16, 18])</w:t>
      </w:r>
    </w:p>
    <w:p w14:paraId="3DA0C7EB"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Operación suma de escalar:</w:t>
      </w:r>
    </w:p>
    <w:p w14:paraId="5C22692C"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668AB">
        <w:rPr>
          <w:rFonts w:ascii="Courier New" w:eastAsia="Times New Roman" w:hAnsi="Courier New" w:cs="Courier New"/>
          <w:sz w:val="20"/>
          <w:szCs w:val="20"/>
          <w:lang w:eastAsia="es-AR"/>
        </w:rPr>
        <w:t>arr</w:t>
      </w:r>
      <w:proofErr w:type="spellEnd"/>
      <w:r w:rsidRPr="002668AB">
        <w:rPr>
          <w:rFonts w:ascii="Courier New" w:eastAsia="Times New Roman" w:hAnsi="Courier New" w:cs="Courier New"/>
          <w:sz w:val="20"/>
          <w:szCs w:val="20"/>
          <w:lang w:eastAsia="es-AR"/>
        </w:rPr>
        <w:t xml:space="preserve"> + 2 ----&gt;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[ 2,  3,  4,  5,  6,  7,  8,  9, 10, 11])</w:t>
      </w:r>
    </w:p>
    <w:p w14:paraId="2F299EEB"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División con un escalar</w:t>
      </w:r>
      <w:r w:rsidRPr="002668AB">
        <w:rPr>
          <w:rFonts w:ascii="Times New Roman" w:eastAsia="Times New Roman" w:hAnsi="Times New Roman" w:cs="Times New Roman"/>
          <w:sz w:val="24"/>
          <w:szCs w:val="24"/>
          <w:lang w:eastAsia="es-AR"/>
        </w:rPr>
        <w:br/>
        <w:t xml:space="preserve">Como en este caso la primera posición del array es 0, muestra un </w:t>
      </w:r>
      <w:proofErr w:type="gramStart"/>
      <w:r w:rsidRPr="002668AB">
        <w:rPr>
          <w:rFonts w:ascii="Times New Roman" w:eastAsia="Times New Roman" w:hAnsi="Times New Roman" w:cs="Times New Roman"/>
          <w:sz w:val="24"/>
          <w:szCs w:val="24"/>
          <w:lang w:eastAsia="es-AR"/>
        </w:rPr>
        <w:t>error</w:t>
      </w:r>
      <w:proofErr w:type="gramEnd"/>
      <w:r w:rsidRPr="002668AB">
        <w:rPr>
          <w:rFonts w:ascii="Times New Roman" w:eastAsia="Times New Roman" w:hAnsi="Times New Roman" w:cs="Times New Roman"/>
          <w:sz w:val="24"/>
          <w:szCs w:val="24"/>
          <w:lang w:eastAsia="es-AR"/>
        </w:rPr>
        <w:t xml:space="preserve"> pero no detiene el proceso.</w:t>
      </w:r>
    </w:p>
    <w:p w14:paraId="6AC2605B"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2668AB">
        <w:rPr>
          <w:rFonts w:ascii="Courier New" w:eastAsia="Times New Roman" w:hAnsi="Courier New" w:cs="Courier New"/>
          <w:sz w:val="20"/>
          <w:szCs w:val="20"/>
          <w:lang w:val="en-US" w:eastAsia="es-AR"/>
        </w:rPr>
        <w:t>1/</w:t>
      </w:r>
      <w:proofErr w:type="spellStart"/>
      <w:r w:rsidRPr="002668AB">
        <w:rPr>
          <w:rFonts w:ascii="Courier New" w:eastAsia="Times New Roman" w:hAnsi="Courier New" w:cs="Courier New"/>
          <w:sz w:val="20"/>
          <w:szCs w:val="20"/>
          <w:lang w:val="en-US" w:eastAsia="es-AR"/>
        </w:rPr>
        <w:t>arr</w:t>
      </w:r>
      <w:proofErr w:type="spellEnd"/>
    </w:p>
    <w:p w14:paraId="3DF76BBC"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2668AB">
        <w:rPr>
          <w:rFonts w:ascii="Courier New" w:eastAsia="Times New Roman" w:hAnsi="Courier New" w:cs="Courier New"/>
          <w:sz w:val="20"/>
          <w:szCs w:val="20"/>
          <w:lang w:val="en-US" w:eastAsia="es-AR"/>
        </w:rPr>
        <w:t>/</w:t>
      </w:r>
      <w:proofErr w:type="spellStart"/>
      <w:r w:rsidRPr="002668AB">
        <w:rPr>
          <w:rFonts w:ascii="Courier New" w:eastAsia="Times New Roman" w:hAnsi="Courier New" w:cs="Courier New"/>
          <w:sz w:val="20"/>
          <w:szCs w:val="20"/>
          <w:lang w:val="en-US" w:eastAsia="es-AR"/>
        </w:rPr>
        <w:t>usr</w:t>
      </w:r>
      <w:proofErr w:type="spellEnd"/>
      <w:r w:rsidRPr="002668AB">
        <w:rPr>
          <w:rFonts w:ascii="Courier New" w:eastAsia="Times New Roman" w:hAnsi="Courier New" w:cs="Courier New"/>
          <w:sz w:val="20"/>
          <w:szCs w:val="20"/>
          <w:lang w:val="en-US" w:eastAsia="es-AR"/>
        </w:rPr>
        <w:t>/local/lib/python3.7/</w:t>
      </w:r>
      <w:proofErr w:type="spellStart"/>
      <w:r w:rsidRPr="002668AB">
        <w:rPr>
          <w:rFonts w:ascii="Courier New" w:eastAsia="Times New Roman" w:hAnsi="Courier New" w:cs="Courier New"/>
          <w:sz w:val="20"/>
          <w:szCs w:val="20"/>
          <w:lang w:val="en-US" w:eastAsia="es-AR"/>
        </w:rPr>
        <w:t>dist</w:t>
      </w:r>
      <w:proofErr w:type="spellEnd"/>
      <w:r w:rsidRPr="002668AB">
        <w:rPr>
          <w:rFonts w:ascii="Courier New" w:eastAsia="Times New Roman" w:hAnsi="Courier New" w:cs="Courier New"/>
          <w:sz w:val="20"/>
          <w:szCs w:val="20"/>
          <w:lang w:val="en-US" w:eastAsia="es-AR"/>
        </w:rPr>
        <w:t xml:space="preserve">-packages/ipykernel_launcher.py:1: </w:t>
      </w:r>
      <w:proofErr w:type="spellStart"/>
      <w:r w:rsidRPr="002668AB">
        <w:rPr>
          <w:rFonts w:ascii="Courier New" w:eastAsia="Times New Roman" w:hAnsi="Courier New" w:cs="Courier New"/>
          <w:sz w:val="20"/>
          <w:szCs w:val="20"/>
          <w:lang w:val="en-US" w:eastAsia="es-AR"/>
        </w:rPr>
        <w:t>RuntimeWarning</w:t>
      </w:r>
      <w:proofErr w:type="spellEnd"/>
      <w:r w:rsidRPr="002668AB">
        <w:rPr>
          <w:rFonts w:ascii="Courier New" w:eastAsia="Times New Roman" w:hAnsi="Courier New" w:cs="Courier New"/>
          <w:sz w:val="20"/>
          <w:szCs w:val="20"/>
          <w:lang w:val="en-US" w:eastAsia="es-AR"/>
        </w:rPr>
        <w:t xml:space="preserve">: divide by zero encountered in </w:t>
      </w:r>
      <w:proofErr w:type="spellStart"/>
      <w:r w:rsidRPr="002668AB">
        <w:rPr>
          <w:rFonts w:ascii="Courier New" w:eastAsia="Times New Roman" w:hAnsi="Courier New" w:cs="Courier New"/>
          <w:sz w:val="20"/>
          <w:szCs w:val="20"/>
          <w:lang w:val="en-US" w:eastAsia="es-AR"/>
        </w:rPr>
        <w:t>true_divide</w:t>
      </w:r>
      <w:proofErr w:type="spellEnd"/>
    </w:p>
    <w:p w14:paraId="57ECDB9E"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2668AB">
        <w:rPr>
          <w:rFonts w:ascii="Courier New" w:eastAsia="Times New Roman" w:hAnsi="Courier New" w:cs="Courier New"/>
          <w:sz w:val="20"/>
          <w:szCs w:val="20"/>
          <w:lang w:val="en-US" w:eastAsia="es-AR"/>
        </w:rPr>
        <w:t xml:space="preserve">  """Entry point for launching an </w:t>
      </w:r>
      <w:proofErr w:type="spellStart"/>
      <w:r w:rsidRPr="002668AB">
        <w:rPr>
          <w:rFonts w:ascii="Courier New" w:eastAsia="Times New Roman" w:hAnsi="Courier New" w:cs="Courier New"/>
          <w:sz w:val="20"/>
          <w:szCs w:val="20"/>
          <w:lang w:val="en-US" w:eastAsia="es-AR"/>
        </w:rPr>
        <w:t>IPython</w:t>
      </w:r>
      <w:proofErr w:type="spellEnd"/>
      <w:r w:rsidRPr="002668AB">
        <w:rPr>
          <w:rFonts w:ascii="Courier New" w:eastAsia="Times New Roman" w:hAnsi="Courier New" w:cs="Courier New"/>
          <w:sz w:val="20"/>
          <w:szCs w:val="20"/>
          <w:lang w:val="en-US" w:eastAsia="es-AR"/>
        </w:rPr>
        <w:t xml:space="preserve"> kernel.</w:t>
      </w:r>
    </w:p>
    <w:p w14:paraId="34B231D0"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xml:space="preserve">[       </w:t>
      </w:r>
      <w:proofErr w:type="spellStart"/>
      <w:r w:rsidRPr="002668AB">
        <w:rPr>
          <w:rFonts w:ascii="Courier New" w:eastAsia="Times New Roman" w:hAnsi="Courier New" w:cs="Courier New"/>
          <w:sz w:val="20"/>
          <w:szCs w:val="20"/>
          <w:lang w:eastAsia="es-AR"/>
        </w:rPr>
        <w:t>inf</w:t>
      </w:r>
      <w:proofErr w:type="spellEnd"/>
      <w:r w:rsidRPr="002668AB">
        <w:rPr>
          <w:rFonts w:ascii="Courier New" w:eastAsia="Times New Roman" w:hAnsi="Courier New" w:cs="Courier New"/>
          <w:sz w:val="20"/>
          <w:szCs w:val="20"/>
          <w:lang w:eastAsia="es-AR"/>
        </w:rPr>
        <w:t>, 1.        , 0.5       , 0.33333333, 0.25      ,</w:t>
      </w:r>
    </w:p>
    <w:p w14:paraId="332DC43E"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lastRenderedPageBreak/>
        <w:t xml:space="preserve">       0.2     </w:t>
      </w:r>
      <w:proofErr w:type="gramStart"/>
      <w:r w:rsidRPr="002668AB">
        <w:rPr>
          <w:rFonts w:ascii="Courier New" w:eastAsia="Times New Roman" w:hAnsi="Courier New" w:cs="Courier New"/>
          <w:sz w:val="20"/>
          <w:szCs w:val="20"/>
          <w:lang w:eastAsia="es-AR"/>
        </w:rPr>
        <w:t xml:space="preserve">  ,</w:t>
      </w:r>
      <w:proofErr w:type="gramEnd"/>
      <w:r w:rsidRPr="002668AB">
        <w:rPr>
          <w:rFonts w:ascii="Courier New" w:eastAsia="Times New Roman" w:hAnsi="Courier New" w:cs="Courier New"/>
          <w:sz w:val="20"/>
          <w:szCs w:val="20"/>
          <w:lang w:eastAsia="es-AR"/>
        </w:rPr>
        <w:t xml:space="preserve"> 0.16666667, 0.14285714, 0.125     , 0.11111111])</w:t>
      </w:r>
    </w:p>
    <w:p w14:paraId="7DCE4387"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Elevar a un escalar:</w:t>
      </w:r>
    </w:p>
    <w:p w14:paraId="6D019D68"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668AB">
        <w:rPr>
          <w:rFonts w:ascii="Courier New" w:eastAsia="Times New Roman" w:hAnsi="Courier New" w:cs="Courier New"/>
          <w:sz w:val="20"/>
          <w:szCs w:val="20"/>
          <w:lang w:eastAsia="es-AR"/>
        </w:rPr>
        <w:t>arr</w:t>
      </w:r>
      <w:proofErr w:type="spellEnd"/>
      <w:r w:rsidRPr="002668AB">
        <w:rPr>
          <w:rFonts w:ascii="Courier New" w:eastAsia="Times New Roman" w:hAnsi="Courier New" w:cs="Courier New"/>
          <w:sz w:val="20"/>
          <w:szCs w:val="20"/>
          <w:lang w:eastAsia="es-AR"/>
        </w:rPr>
        <w:t xml:space="preserve">**2 ----&gt;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[ 0,  1,  4,  9, 16, 25, 36, 49, 64, 81])</w:t>
      </w:r>
    </w:p>
    <w:p w14:paraId="72009949"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 xml:space="preserve">Sumar dos </w:t>
      </w:r>
      <w:proofErr w:type="spellStart"/>
      <w:r w:rsidRPr="002668AB">
        <w:rPr>
          <w:rFonts w:ascii="Times New Roman" w:eastAsia="Times New Roman" w:hAnsi="Times New Roman" w:cs="Times New Roman"/>
          <w:sz w:val="24"/>
          <w:szCs w:val="24"/>
          <w:lang w:eastAsia="es-AR"/>
        </w:rPr>
        <w:t>arrays</w:t>
      </w:r>
      <w:proofErr w:type="spellEnd"/>
      <w:r w:rsidRPr="002668AB">
        <w:rPr>
          <w:rFonts w:ascii="Times New Roman" w:eastAsia="Times New Roman" w:hAnsi="Times New Roman" w:cs="Times New Roman"/>
          <w:sz w:val="24"/>
          <w:szCs w:val="24"/>
          <w:lang w:eastAsia="es-AR"/>
        </w:rPr>
        <w:t xml:space="preserve"> de igual dimensiones las hace elemento por elemento:</w:t>
      </w:r>
    </w:p>
    <w:p w14:paraId="1C058520"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2668AB">
        <w:rPr>
          <w:rFonts w:ascii="Courier New" w:eastAsia="Times New Roman" w:hAnsi="Courier New" w:cs="Courier New"/>
          <w:sz w:val="20"/>
          <w:szCs w:val="20"/>
          <w:lang w:eastAsia="es-AR"/>
        </w:rPr>
        <w:t>arr</w:t>
      </w:r>
      <w:proofErr w:type="spellEnd"/>
      <w:r w:rsidRPr="002668AB">
        <w:rPr>
          <w:rFonts w:ascii="Courier New" w:eastAsia="Times New Roman" w:hAnsi="Courier New" w:cs="Courier New"/>
          <w:sz w:val="20"/>
          <w:szCs w:val="20"/>
          <w:lang w:eastAsia="es-AR"/>
        </w:rPr>
        <w:t xml:space="preserve"> + arr2 ----&gt;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[ 0,  2,  4,  6,  8, 10, 12, 14, 16, 18])</w:t>
      </w:r>
    </w:p>
    <w:p w14:paraId="1AD0DCFE"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Lo mismo aplica para matrices.</w:t>
      </w:r>
    </w:p>
    <w:p w14:paraId="59BAB0DF"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matriz = </w:t>
      </w:r>
      <w:proofErr w:type="spellStart"/>
      <w:proofErr w:type="gramStart"/>
      <w:r w:rsidRPr="002668AB">
        <w:rPr>
          <w:rFonts w:ascii="Courier New" w:eastAsia="Times New Roman" w:hAnsi="Courier New" w:cs="Courier New"/>
          <w:sz w:val="20"/>
          <w:szCs w:val="20"/>
          <w:lang w:eastAsia="es-AR"/>
        </w:rPr>
        <w:t>arr.reshape</w:t>
      </w:r>
      <w:proofErr w:type="spellEnd"/>
      <w:proofErr w:type="gramEnd"/>
      <w:r w:rsidRPr="002668AB">
        <w:rPr>
          <w:rFonts w:ascii="Courier New" w:eastAsia="Times New Roman" w:hAnsi="Courier New" w:cs="Courier New"/>
          <w:sz w:val="20"/>
          <w:szCs w:val="20"/>
          <w:lang w:eastAsia="es-AR"/>
        </w:rPr>
        <w:t>(2,5)</w:t>
      </w:r>
    </w:p>
    <w:p w14:paraId="6A20487B"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matriz2 = </w:t>
      </w:r>
      <w:proofErr w:type="spellStart"/>
      <w:proofErr w:type="gramStart"/>
      <w:r w:rsidRPr="002668AB">
        <w:rPr>
          <w:rFonts w:ascii="Courier New" w:eastAsia="Times New Roman" w:hAnsi="Courier New" w:cs="Courier New"/>
          <w:sz w:val="20"/>
          <w:szCs w:val="20"/>
          <w:lang w:eastAsia="es-AR"/>
        </w:rPr>
        <w:t>matriz.copy</w:t>
      </w:r>
      <w:proofErr w:type="spellEnd"/>
      <w:proofErr w:type="gramEnd"/>
      <w:r w:rsidRPr="002668AB">
        <w:rPr>
          <w:rFonts w:ascii="Courier New" w:eastAsia="Times New Roman" w:hAnsi="Courier New" w:cs="Courier New"/>
          <w:sz w:val="20"/>
          <w:szCs w:val="20"/>
          <w:lang w:eastAsia="es-AR"/>
        </w:rPr>
        <w:t>()</w:t>
      </w:r>
    </w:p>
    <w:p w14:paraId="73897EFB"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matriz</w:t>
      </w:r>
    </w:p>
    <w:p w14:paraId="7CD95D63"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[[0, 1, 2, 3, 4],</w:t>
      </w:r>
    </w:p>
    <w:p w14:paraId="39E0A90F"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      </w:t>
      </w:r>
      <w:r w:rsidRPr="002668AB">
        <w:rPr>
          <w:rFonts w:ascii="Courier New" w:eastAsia="Times New Roman" w:hAnsi="Courier New" w:cs="Courier New"/>
          <w:sz w:val="20"/>
          <w:szCs w:val="20"/>
          <w:lang w:eastAsia="es-AR"/>
        </w:rPr>
        <w:tab/>
        <w:t xml:space="preserve"> [5, 6, 7, 8, 9]])</w:t>
      </w:r>
    </w:p>
    <w:p w14:paraId="7AC2754B"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matriz - matriz2</w:t>
      </w:r>
    </w:p>
    <w:p w14:paraId="111ABE14"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[[0, 0, 0, 0, 0],</w:t>
      </w:r>
    </w:p>
    <w:p w14:paraId="49FAB43F"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      </w:t>
      </w:r>
      <w:r w:rsidRPr="002668AB">
        <w:rPr>
          <w:rFonts w:ascii="Courier New" w:eastAsia="Times New Roman" w:hAnsi="Courier New" w:cs="Courier New"/>
          <w:sz w:val="20"/>
          <w:szCs w:val="20"/>
          <w:lang w:eastAsia="es-AR"/>
        </w:rPr>
        <w:tab/>
        <w:t xml:space="preserve"> [0, 0, 0, 0, 0]])</w:t>
      </w:r>
    </w:p>
    <w:p w14:paraId="31E1AA75" w14:textId="77777777" w:rsidR="002668AB" w:rsidRPr="002668AB" w:rsidRDefault="002668AB" w:rsidP="002668AB">
      <w:pPr>
        <w:spacing w:before="100" w:beforeAutospacing="1" w:after="100" w:afterAutospacing="1" w:line="240" w:lineRule="auto"/>
        <w:rPr>
          <w:rFonts w:ascii="Times New Roman" w:eastAsia="Times New Roman" w:hAnsi="Times New Roman" w:cs="Times New Roman"/>
          <w:sz w:val="24"/>
          <w:szCs w:val="24"/>
          <w:lang w:eastAsia="es-AR"/>
        </w:rPr>
      </w:pPr>
      <w:r w:rsidRPr="002668AB">
        <w:rPr>
          <w:rFonts w:ascii="Times New Roman" w:eastAsia="Times New Roman" w:hAnsi="Times New Roman" w:cs="Times New Roman"/>
          <w:sz w:val="24"/>
          <w:szCs w:val="24"/>
          <w:lang w:eastAsia="es-AR"/>
        </w:rPr>
        <w:t>Una operación importante es la de punto por punto, aquí dos formas de hacerla:</w:t>
      </w:r>
    </w:p>
    <w:p w14:paraId="39550E9D"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proofErr w:type="gramStart"/>
      <w:r w:rsidRPr="002668AB">
        <w:rPr>
          <w:rFonts w:ascii="Courier New" w:eastAsia="Times New Roman" w:hAnsi="Courier New" w:cs="Courier New"/>
          <w:sz w:val="20"/>
          <w:szCs w:val="20"/>
          <w:lang w:eastAsia="es-AR"/>
        </w:rPr>
        <w:t>np.matmul</w:t>
      </w:r>
      <w:proofErr w:type="spellEnd"/>
      <w:proofErr w:type="gramEnd"/>
      <w:r w:rsidRPr="002668AB">
        <w:rPr>
          <w:rFonts w:ascii="Courier New" w:eastAsia="Times New Roman" w:hAnsi="Courier New" w:cs="Courier New"/>
          <w:sz w:val="20"/>
          <w:szCs w:val="20"/>
          <w:lang w:eastAsia="es-AR"/>
        </w:rPr>
        <w:t>(matriz, matriz2.T)</w:t>
      </w:r>
    </w:p>
    <w:p w14:paraId="0F1E7B26"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[[ 30,  80],</w:t>
      </w:r>
    </w:p>
    <w:p w14:paraId="1F6719AD"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      </w:t>
      </w:r>
      <w:r w:rsidRPr="002668AB">
        <w:rPr>
          <w:rFonts w:ascii="Courier New" w:eastAsia="Times New Roman" w:hAnsi="Courier New" w:cs="Courier New"/>
          <w:sz w:val="20"/>
          <w:szCs w:val="20"/>
          <w:lang w:eastAsia="es-AR"/>
        </w:rPr>
        <w:tab/>
        <w:t xml:space="preserve"> [ 80, 255]])</w:t>
      </w:r>
    </w:p>
    <w:p w14:paraId="5150D684"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matriz @ matriz2.T</w:t>
      </w:r>
    </w:p>
    <w:p w14:paraId="25426989"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----&gt; </w:t>
      </w:r>
      <w:proofErr w:type="gramStart"/>
      <w:r w:rsidRPr="002668AB">
        <w:rPr>
          <w:rFonts w:ascii="Courier New" w:eastAsia="Times New Roman" w:hAnsi="Courier New" w:cs="Courier New"/>
          <w:sz w:val="20"/>
          <w:szCs w:val="20"/>
          <w:lang w:eastAsia="es-AR"/>
        </w:rPr>
        <w:t>array(</w:t>
      </w:r>
      <w:proofErr w:type="gramEnd"/>
      <w:r w:rsidRPr="002668AB">
        <w:rPr>
          <w:rFonts w:ascii="Courier New" w:eastAsia="Times New Roman" w:hAnsi="Courier New" w:cs="Courier New"/>
          <w:sz w:val="20"/>
          <w:szCs w:val="20"/>
          <w:lang w:eastAsia="es-AR"/>
        </w:rPr>
        <w:t>[[ 30,  80],</w:t>
      </w:r>
    </w:p>
    <w:p w14:paraId="7FD76F9A"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       [</w:t>
      </w:r>
    </w:p>
    <w:p w14:paraId="06E1680D" w14:textId="77777777" w:rsidR="002668AB" w:rsidRPr="002668AB" w:rsidRDefault="002668AB" w:rsidP="00266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2668AB">
        <w:rPr>
          <w:rFonts w:ascii="Courier New" w:eastAsia="Times New Roman" w:hAnsi="Courier New" w:cs="Courier New"/>
          <w:sz w:val="20"/>
          <w:szCs w:val="20"/>
          <w:lang w:eastAsia="es-AR"/>
        </w:rPr>
        <w:t xml:space="preserve"> 80, 255]])</w:t>
      </w:r>
    </w:p>
    <w:p w14:paraId="65C3C3AC" w14:textId="77777777" w:rsidR="00837B92" w:rsidRDefault="00837B92" w:rsidP="00837B92">
      <w:pPr>
        <w:pStyle w:val="NormalWeb"/>
      </w:pPr>
      <w:r>
        <w:rPr>
          <w:rStyle w:val="Textoennegrita"/>
        </w:rPr>
        <w:t>PANDAS</w:t>
      </w:r>
    </w:p>
    <w:p w14:paraId="22369825" w14:textId="77777777" w:rsidR="00837B92" w:rsidRDefault="00837B92" w:rsidP="00837B92">
      <w:pPr>
        <w:pStyle w:val="NormalWeb"/>
      </w:pPr>
      <w:r>
        <w:t>Manipulación y análisis de datos. El nombre viene de “Panel data”.</w:t>
      </w:r>
      <w:r>
        <w:br/>
        <w:t>• Velocidad</w:t>
      </w:r>
      <w:r>
        <w:br/>
        <w:t>• Poco código</w:t>
      </w:r>
      <w:r>
        <w:br/>
        <w:t>• Múltiples formatos de archivos</w:t>
      </w:r>
      <w:r>
        <w:br/>
        <w:t>• Alineación inteligente</w:t>
      </w:r>
    </w:p>
    <w:p w14:paraId="2377842E" w14:textId="77777777" w:rsidR="00837B92" w:rsidRDefault="00837B92" w:rsidP="00837B92">
      <w:pPr>
        <w:pStyle w:val="NormalWeb"/>
      </w:pPr>
      <w:ins w:id="0" w:author="Unknown">
        <w:r>
          <w:rPr>
            <w:rStyle w:val="Textoennegrita"/>
          </w:rPr>
          <w:t>Pandas Series</w:t>
        </w:r>
      </w:ins>
    </w:p>
    <w:p w14:paraId="3B16B027" w14:textId="77777777" w:rsidR="00837B92" w:rsidRDefault="00837B92" w:rsidP="00837B92">
      <w:pPr>
        <w:pStyle w:val="NormalWeb"/>
      </w:pPr>
      <w:r>
        <w:t xml:space="preserve">Es muy parecido a un array de una dimensión (o vector) de </w:t>
      </w:r>
      <w:proofErr w:type="spellStart"/>
      <w:r>
        <w:t>NumPy</w:t>
      </w:r>
      <w:proofErr w:type="spellEnd"/>
      <w:r>
        <w:t>.</w:t>
      </w:r>
      <w:r>
        <w:br/>
        <w:t>• Arreglo unidimensional indexado</w:t>
      </w:r>
      <w:r>
        <w:br/>
        <w:t>• Búsqueda por índice</w:t>
      </w:r>
      <w:r>
        <w:br/>
        <w:t xml:space="preserve">• </w:t>
      </w:r>
      <w:proofErr w:type="spellStart"/>
      <w:r>
        <w:t>Slicing</w:t>
      </w:r>
      <w:proofErr w:type="spellEnd"/>
      <w:r>
        <w:br/>
        <w:t>• Operaciones aritméticas</w:t>
      </w:r>
      <w:r>
        <w:br/>
        <w:t>• Distintos tipos de datos</w:t>
      </w:r>
    </w:p>
    <w:p w14:paraId="7070A108" w14:textId="77777777" w:rsidR="00837B92" w:rsidRDefault="00837B92" w:rsidP="00837B92">
      <w:pPr>
        <w:pStyle w:val="NormalWeb"/>
      </w:pPr>
      <w:ins w:id="1" w:author="Unknown">
        <w:r>
          <w:rPr>
            <w:rStyle w:val="Textoennegrita"/>
          </w:rPr>
          <w:t xml:space="preserve">Pandas </w:t>
        </w:r>
        <w:proofErr w:type="spellStart"/>
        <w:r>
          <w:rPr>
            <w:rStyle w:val="Textoennegrita"/>
          </w:rPr>
          <w:t>DataFrame</w:t>
        </w:r>
      </w:ins>
      <w:proofErr w:type="spellEnd"/>
    </w:p>
    <w:p w14:paraId="2BDE9A15" w14:textId="77777777" w:rsidR="00837B92" w:rsidRDefault="00837B92" w:rsidP="00837B92">
      <w:pPr>
        <w:pStyle w:val="NormalWeb"/>
      </w:pPr>
      <w:r>
        <w:t xml:space="preserve">Muy parecido a las estructuras matriciales trabajadas con </w:t>
      </w:r>
      <w:proofErr w:type="spellStart"/>
      <w:r>
        <w:t>NumPy</w:t>
      </w:r>
      <w:proofErr w:type="spellEnd"/>
      <w:r>
        <w:t>.</w:t>
      </w:r>
      <w:r>
        <w:br/>
        <w:t>• Estructura principal</w:t>
      </w:r>
      <w:r>
        <w:br/>
        <w:t>• Arreglo de dos dimensiones</w:t>
      </w:r>
      <w:r>
        <w:br/>
      </w:r>
      <w:r>
        <w:lastRenderedPageBreak/>
        <w:t>• Búsqueda por índice (columnas o filas)</w:t>
      </w:r>
      <w:r>
        <w:br/>
        <w:t xml:space="preserve">• </w:t>
      </w:r>
      <w:proofErr w:type="spellStart"/>
      <w:r>
        <w:t>Slicing</w:t>
      </w:r>
      <w:proofErr w:type="spellEnd"/>
      <w:r>
        <w:br/>
        <w:t>• Operaciones aritméticas</w:t>
      </w:r>
      <w:r>
        <w:br/>
        <w:t>• Distintos tipos de datos</w:t>
      </w:r>
      <w:r>
        <w:br/>
        <w:t>• Tamaño variable</w:t>
      </w:r>
    </w:p>
    <w:p w14:paraId="33CFA561" w14:textId="77777777" w:rsidR="000B5FDF" w:rsidRPr="000B5FDF" w:rsidRDefault="000B5FDF" w:rsidP="000B5FDF">
      <w:pPr>
        <w:numPr>
          <w:ilvl w:val="0"/>
          <w:numId w:val="8"/>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Leer un archivo CSV. Primero debemos cargarlo al sistema de archivo del Notebooks que estamos utilizando (</w:t>
      </w:r>
      <w:proofErr w:type="spellStart"/>
      <w:r w:rsidRPr="000B5FDF">
        <w:rPr>
          <w:rFonts w:ascii="Times New Roman" w:eastAsia="Times New Roman" w:hAnsi="Times New Roman" w:cs="Times New Roman"/>
          <w:sz w:val="24"/>
          <w:szCs w:val="24"/>
          <w:lang w:eastAsia="es-AR"/>
        </w:rPr>
        <w:t>Deepnote</w:t>
      </w:r>
      <w:proofErr w:type="spellEnd"/>
      <w:r w:rsidRPr="000B5FDF">
        <w:rPr>
          <w:rFonts w:ascii="Times New Roman" w:eastAsia="Times New Roman" w:hAnsi="Times New Roman" w:cs="Times New Roman"/>
          <w:sz w:val="24"/>
          <w:szCs w:val="24"/>
          <w:lang w:eastAsia="es-AR"/>
        </w:rPr>
        <w:t xml:space="preserve"> o </w:t>
      </w:r>
      <w:proofErr w:type="spellStart"/>
      <w:r w:rsidRPr="000B5FDF">
        <w:rPr>
          <w:rFonts w:ascii="Times New Roman" w:eastAsia="Times New Roman" w:hAnsi="Times New Roman" w:cs="Times New Roman"/>
          <w:sz w:val="24"/>
          <w:szCs w:val="24"/>
          <w:lang w:eastAsia="es-AR"/>
        </w:rPr>
        <w:t>Jupiter</w:t>
      </w:r>
      <w:proofErr w:type="spellEnd"/>
      <w:r w:rsidRPr="000B5FDF">
        <w:rPr>
          <w:rFonts w:ascii="Times New Roman" w:eastAsia="Times New Roman" w:hAnsi="Times New Roman" w:cs="Times New Roman"/>
          <w:sz w:val="24"/>
          <w:szCs w:val="24"/>
          <w:lang w:eastAsia="es-AR"/>
        </w:rPr>
        <w:t xml:space="preserve">). Luego hacemos el llamado con la siguiente </w:t>
      </w:r>
      <w:proofErr w:type="spellStart"/>
      <w:r w:rsidRPr="000B5FDF">
        <w:rPr>
          <w:rFonts w:ascii="Times New Roman" w:eastAsia="Times New Roman" w:hAnsi="Times New Roman" w:cs="Times New Roman"/>
          <w:sz w:val="24"/>
          <w:szCs w:val="24"/>
          <w:lang w:eastAsia="es-AR"/>
        </w:rPr>
        <w:t>linea</w:t>
      </w:r>
      <w:proofErr w:type="spellEnd"/>
      <w:r w:rsidRPr="000B5FDF">
        <w:rPr>
          <w:rFonts w:ascii="Times New Roman" w:eastAsia="Times New Roman" w:hAnsi="Times New Roman" w:cs="Times New Roman"/>
          <w:sz w:val="24"/>
          <w:szCs w:val="24"/>
          <w:lang w:eastAsia="es-AR"/>
        </w:rPr>
        <w:t>:</w:t>
      </w:r>
    </w:p>
    <w:p w14:paraId="40084564"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import</w:t>
      </w:r>
      <w:proofErr w:type="spellEnd"/>
      <w:r w:rsidRPr="000B5FDF">
        <w:rPr>
          <w:rFonts w:ascii="Courier New" w:eastAsia="Times New Roman" w:hAnsi="Courier New" w:cs="Courier New"/>
          <w:sz w:val="20"/>
          <w:szCs w:val="20"/>
          <w:lang w:eastAsia="es-AR"/>
        </w:rPr>
        <w:t xml:space="preserve"> pandas as </w:t>
      </w:r>
      <w:proofErr w:type="spellStart"/>
      <w:r w:rsidRPr="000B5FDF">
        <w:rPr>
          <w:rFonts w:ascii="Courier New" w:eastAsia="Times New Roman" w:hAnsi="Courier New" w:cs="Courier New"/>
          <w:sz w:val="20"/>
          <w:szCs w:val="20"/>
          <w:lang w:eastAsia="es-AR"/>
        </w:rPr>
        <w:t>pd</w:t>
      </w:r>
      <w:proofErr w:type="spellEnd"/>
    </w:p>
    <w:p w14:paraId="185AEE4A"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 </w:t>
      </w:r>
      <w:proofErr w:type="spellStart"/>
      <w:proofErr w:type="gramStart"/>
      <w:r w:rsidRPr="000B5FDF">
        <w:rPr>
          <w:rFonts w:ascii="Courier New" w:eastAsia="Times New Roman" w:hAnsi="Courier New" w:cs="Courier New"/>
          <w:sz w:val="20"/>
          <w:szCs w:val="20"/>
          <w:lang w:eastAsia="es-AR"/>
        </w:rPr>
        <w:t>pd.read</w:t>
      </w:r>
      <w:proofErr w:type="gramEnd"/>
      <w:r w:rsidRPr="000B5FDF">
        <w:rPr>
          <w:rFonts w:ascii="Courier New" w:eastAsia="Times New Roman" w:hAnsi="Courier New" w:cs="Courier New"/>
          <w:sz w:val="20"/>
          <w:szCs w:val="20"/>
          <w:lang w:eastAsia="es-AR"/>
        </w:rPr>
        <w:t>_csv</w:t>
      </w:r>
      <w:proofErr w:type="spellEnd"/>
      <w:r w:rsidRPr="000B5FDF">
        <w:rPr>
          <w:rFonts w:ascii="Courier New" w:eastAsia="Times New Roman" w:hAnsi="Courier New" w:cs="Courier New"/>
          <w:sz w:val="20"/>
          <w:szCs w:val="20"/>
          <w:lang w:eastAsia="es-AR"/>
        </w:rPr>
        <w:t>('ruta/</w:t>
      </w:r>
      <w:proofErr w:type="spellStart"/>
      <w:r w:rsidRPr="000B5FDF">
        <w:rPr>
          <w:rFonts w:ascii="Courier New" w:eastAsia="Times New Roman" w:hAnsi="Courier New" w:cs="Courier New"/>
          <w:sz w:val="20"/>
          <w:szCs w:val="20"/>
          <w:lang w:eastAsia="es-AR"/>
        </w:rPr>
        <w:t>nombre_archivo</w:t>
      </w:r>
      <w:proofErr w:type="spellEnd"/>
      <w:r w:rsidRPr="000B5FDF">
        <w:rPr>
          <w:rFonts w:ascii="Courier New" w:eastAsia="Times New Roman" w:hAnsi="Courier New" w:cs="Courier New"/>
          <w:sz w:val="20"/>
          <w:szCs w:val="20"/>
          <w:lang w:eastAsia="es-AR"/>
        </w:rPr>
        <w:t>')</w:t>
      </w:r>
    </w:p>
    <w:p w14:paraId="73744201"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-----&gt; #muestra el archivo en formato </w:t>
      </w:r>
      <w:proofErr w:type="spellStart"/>
      <w:r w:rsidRPr="000B5FDF">
        <w:rPr>
          <w:rFonts w:ascii="Courier New" w:eastAsia="Times New Roman" w:hAnsi="Courier New" w:cs="Courier New"/>
          <w:sz w:val="20"/>
          <w:szCs w:val="20"/>
          <w:lang w:eastAsia="es-AR"/>
        </w:rPr>
        <w:t>DataFrame</w:t>
      </w:r>
      <w:proofErr w:type="spellEnd"/>
    </w:p>
    <w:p w14:paraId="4E15183F" w14:textId="77777777" w:rsidR="000B5FDF" w:rsidRPr="000B5FDF" w:rsidRDefault="000B5FDF" w:rsidP="000B5FDF">
      <w:pPr>
        <w:numPr>
          <w:ilvl w:val="0"/>
          <w:numId w:val="9"/>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 xml:space="preserve">Si </w:t>
      </w:r>
      <w:proofErr w:type="spellStart"/>
      <w:r w:rsidRPr="000B5FDF">
        <w:rPr>
          <w:rFonts w:ascii="Times New Roman" w:eastAsia="Times New Roman" w:hAnsi="Times New Roman" w:cs="Times New Roman"/>
          <w:sz w:val="24"/>
          <w:szCs w:val="24"/>
          <w:lang w:eastAsia="es-AR"/>
        </w:rPr>
        <w:t>el</w:t>
      </w:r>
      <w:proofErr w:type="spellEnd"/>
      <w:r w:rsidRPr="000B5FDF">
        <w:rPr>
          <w:rFonts w:ascii="Times New Roman" w:eastAsia="Times New Roman" w:hAnsi="Times New Roman" w:cs="Times New Roman"/>
          <w:sz w:val="24"/>
          <w:szCs w:val="24"/>
          <w:lang w:eastAsia="es-AR"/>
        </w:rPr>
        <w:t xml:space="preserve"> .CSV </w:t>
      </w:r>
      <w:proofErr w:type="spellStart"/>
      <w:r w:rsidRPr="000B5FDF">
        <w:rPr>
          <w:rFonts w:ascii="Times New Roman" w:eastAsia="Times New Roman" w:hAnsi="Times New Roman" w:cs="Times New Roman"/>
          <w:sz w:val="24"/>
          <w:szCs w:val="24"/>
          <w:lang w:eastAsia="es-AR"/>
        </w:rPr>
        <w:t>esta</w:t>
      </w:r>
      <w:proofErr w:type="spellEnd"/>
      <w:r w:rsidRPr="000B5FDF">
        <w:rPr>
          <w:rFonts w:ascii="Times New Roman" w:eastAsia="Times New Roman" w:hAnsi="Times New Roman" w:cs="Times New Roman"/>
          <w:sz w:val="24"/>
          <w:szCs w:val="24"/>
          <w:lang w:eastAsia="es-AR"/>
        </w:rPr>
        <w:t xml:space="preserve"> separado por otro </w:t>
      </w:r>
      <w:proofErr w:type="spellStart"/>
      <w:r w:rsidRPr="000B5FDF">
        <w:rPr>
          <w:rFonts w:ascii="Times New Roman" w:eastAsia="Times New Roman" w:hAnsi="Times New Roman" w:cs="Times New Roman"/>
          <w:sz w:val="24"/>
          <w:szCs w:val="24"/>
          <w:lang w:eastAsia="es-AR"/>
        </w:rPr>
        <w:t>simbolo</w:t>
      </w:r>
      <w:proofErr w:type="spellEnd"/>
      <w:r w:rsidRPr="000B5FDF">
        <w:rPr>
          <w:rFonts w:ascii="Times New Roman" w:eastAsia="Times New Roman" w:hAnsi="Times New Roman" w:cs="Times New Roman"/>
          <w:sz w:val="24"/>
          <w:szCs w:val="24"/>
          <w:lang w:eastAsia="es-AR"/>
        </w:rPr>
        <w:t xml:space="preserve"> que no sea la coma, por ejemplo por punto y coma, podemos configurarlo para que el separador </w:t>
      </w:r>
      <w:proofErr w:type="gramStart"/>
      <w:r w:rsidRPr="000B5FDF">
        <w:rPr>
          <w:rFonts w:ascii="Times New Roman" w:eastAsia="Times New Roman" w:hAnsi="Times New Roman" w:cs="Times New Roman"/>
          <w:sz w:val="24"/>
          <w:szCs w:val="24"/>
          <w:lang w:eastAsia="es-AR"/>
        </w:rPr>
        <w:t>sea ;</w:t>
      </w:r>
      <w:proofErr w:type="gramEnd"/>
    </w:p>
    <w:p w14:paraId="1A501AB5"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 </w:t>
      </w:r>
      <w:proofErr w:type="spellStart"/>
      <w:proofErr w:type="gramStart"/>
      <w:r w:rsidRPr="000B5FDF">
        <w:rPr>
          <w:rFonts w:ascii="Courier New" w:eastAsia="Times New Roman" w:hAnsi="Courier New" w:cs="Courier New"/>
          <w:sz w:val="20"/>
          <w:szCs w:val="20"/>
          <w:lang w:eastAsia="es-AR"/>
        </w:rPr>
        <w:t>pd.read</w:t>
      </w:r>
      <w:proofErr w:type="gramEnd"/>
      <w:r w:rsidRPr="000B5FDF">
        <w:rPr>
          <w:rFonts w:ascii="Courier New" w:eastAsia="Times New Roman" w:hAnsi="Courier New" w:cs="Courier New"/>
          <w:sz w:val="20"/>
          <w:szCs w:val="20"/>
          <w:lang w:eastAsia="es-AR"/>
        </w:rPr>
        <w:t>_csv</w:t>
      </w:r>
      <w:proofErr w:type="spellEnd"/>
      <w:r w:rsidRPr="000B5FDF">
        <w:rPr>
          <w:rFonts w:ascii="Courier New" w:eastAsia="Times New Roman" w:hAnsi="Courier New" w:cs="Courier New"/>
          <w:sz w:val="20"/>
          <w:szCs w:val="20"/>
          <w:lang w:eastAsia="es-AR"/>
        </w:rPr>
        <w:t>('ruta/</w:t>
      </w:r>
      <w:proofErr w:type="spellStart"/>
      <w:r w:rsidRPr="000B5FDF">
        <w:rPr>
          <w:rFonts w:ascii="Courier New" w:eastAsia="Times New Roman" w:hAnsi="Courier New" w:cs="Courier New"/>
          <w:sz w:val="20"/>
          <w:szCs w:val="20"/>
          <w:lang w:eastAsia="es-AR"/>
        </w:rPr>
        <w:t>nombre_archivo</w:t>
      </w:r>
      <w:proofErr w:type="spellEnd"/>
      <w:r w:rsidRPr="000B5FDF">
        <w:rPr>
          <w:rFonts w:ascii="Courier New" w:eastAsia="Times New Roman" w:hAnsi="Courier New" w:cs="Courier New"/>
          <w:sz w:val="20"/>
          <w:szCs w:val="20"/>
          <w:lang w:eastAsia="es-AR"/>
        </w:rPr>
        <w:t xml:space="preserve">', </w:t>
      </w:r>
      <w:proofErr w:type="spellStart"/>
      <w:r w:rsidRPr="000B5FDF">
        <w:rPr>
          <w:rFonts w:ascii="Courier New" w:eastAsia="Times New Roman" w:hAnsi="Courier New" w:cs="Courier New"/>
          <w:sz w:val="20"/>
          <w:szCs w:val="20"/>
          <w:lang w:eastAsia="es-AR"/>
        </w:rPr>
        <w:t>sep</w:t>
      </w:r>
      <w:proofErr w:type="spellEnd"/>
      <w:r w:rsidRPr="000B5FDF">
        <w:rPr>
          <w:rFonts w:ascii="Courier New" w:eastAsia="Times New Roman" w:hAnsi="Courier New" w:cs="Courier New"/>
          <w:sz w:val="20"/>
          <w:szCs w:val="20"/>
          <w:lang w:eastAsia="es-AR"/>
        </w:rPr>
        <w:t>=';')</w:t>
      </w:r>
    </w:p>
    <w:p w14:paraId="0E1D41DC"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------&gt; #muestra el archivo, separado por (;), en formato </w:t>
      </w:r>
      <w:proofErr w:type="spellStart"/>
      <w:r w:rsidRPr="000B5FDF">
        <w:rPr>
          <w:rFonts w:ascii="Courier New" w:eastAsia="Times New Roman" w:hAnsi="Courier New" w:cs="Courier New"/>
          <w:sz w:val="20"/>
          <w:szCs w:val="20"/>
          <w:lang w:eastAsia="es-AR"/>
        </w:rPr>
        <w:t>dataFrame</w:t>
      </w:r>
      <w:proofErr w:type="spellEnd"/>
    </w:p>
    <w:p w14:paraId="13745FEE" w14:textId="77777777" w:rsidR="000B5FDF" w:rsidRPr="000B5FDF" w:rsidRDefault="000B5FDF" w:rsidP="000B5FDF">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Cambiar el encabezado del archivo por una de sus columnas</w:t>
      </w:r>
    </w:p>
    <w:p w14:paraId="7290DA1E"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0B5FDF">
        <w:rPr>
          <w:rFonts w:ascii="Courier New" w:eastAsia="Times New Roman" w:hAnsi="Courier New" w:cs="Courier New"/>
          <w:sz w:val="20"/>
          <w:szCs w:val="20"/>
          <w:lang w:val="en-US" w:eastAsia="es-AR"/>
        </w:rPr>
        <w:t>df_books</w:t>
      </w:r>
      <w:proofErr w:type="spellEnd"/>
      <w:r w:rsidRPr="000B5FDF">
        <w:rPr>
          <w:rFonts w:ascii="Courier New" w:eastAsia="Times New Roman" w:hAnsi="Courier New" w:cs="Courier New"/>
          <w:sz w:val="20"/>
          <w:szCs w:val="20"/>
          <w:lang w:val="en-US" w:eastAsia="es-AR"/>
        </w:rPr>
        <w:t xml:space="preserve"> = </w:t>
      </w:r>
      <w:proofErr w:type="spellStart"/>
      <w:proofErr w:type="gramStart"/>
      <w:r w:rsidRPr="000B5FDF">
        <w:rPr>
          <w:rFonts w:ascii="Courier New" w:eastAsia="Times New Roman" w:hAnsi="Courier New" w:cs="Courier New"/>
          <w:sz w:val="20"/>
          <w:szCs w:val="20"/>
          <w:lang w:val="en-US" w:eastAsia="es-AR"/>
        </w:rPr>
        <w:t>pd.read</w:t>
      </w:r>
      <w:proofErr w:type="gramEnd"/>
      <w:r w:rsidRPr="000B5FDF">
        <w:rPr>
          <w:rFonts w:ascii="Courier New" w:eastAsia="Times New Roman" w:hAnsi="Courier New" w:cs="Courier New"/>
          <w:sz w:val="20"/>
          <w:szCs w:val="20"/>
          <w:lang w:val="en-US" w:eastAsia="es-AR"/>
        </w:rPr>
        <w:t>_csv</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ruta</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nombre_archivo</w:t>
      </w:r>
      <w:proofErr w:type="spellEnd"/>
      <w:r w:rsidRPr="000B5FDF">
        <w:rPr>
          <w:rFonts w:ascii="Courier New" w:eastAsia="Times New Roman" w:hAnsi="Courier New" w:cs="Courier New"/>
          <w:sz w:val="20"/>
          <w:szCs w:val="20"/>
          <w:lang w:val="en-US" w:eastAsia="es-AR"/>
        </w:rPr>
        <w:t xml:space="preserve">', </w:t>
      </w:r>
      <w:proofErr w:type="spellStart"/>
      <w:r w:rsidRPr="000B5FDF">
        <w:rPr>
          <w:rFonts w:ascii="Courier New" w:eastAsia="Times New Roman" w:hAnsi="Courier New" w:cs="Courier New"/>
          <w:sz w:val="20"/>
          <w:szCs w:val="20"/>
          <w:lang w:val="en-US" w:eastAsia="es-AR"/>
        </w:rPr>
        <w:t>sep</w:t>
      </w:r>
      <w:proofErr w:type="spellEnd"/>
      <w:r w:rsidRPr="000B5FDF">
        <w:rPr>
          <w:rFonts w:ascii="Courier New" w:eastAsia="Times New Roman" w:hAnsi="Courier New" w:cs="Courier New"/>
          <w:sz w:val="20"/>
          <w:szCs w:val="20"/>
          <w:lang w:val="en-US" w:eastAsia="es-AR"/>
        </w:rPr>
        <w:t>=',', header=1)</w:t>
      </w:r>
    </w:p>
    <w:p w14:paraId="3A0C94A1"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------&gt; #muestra el </w:t>
      </w:r>
      <w:proofErr w:type="spellStart"/>
      <w:r w:rsidRPr="000B5FDF">
        <w:rPr>
          <w:rFonts w:ascii="Courier New" w:eastAsia="Times New Roman" w:hAnsi="Courier New" w:cs="Courier New"/>
          <w:sz w:val="20"/>
          <w:szCs w:val="20"/>
          <w:lang w:eastAsia="es-AR"/>
        </w:rPr>
        <w:t>dataFrame</w:t>
      </w:r>
      <w:proofErr w:type="spellEnd"/>
      <w:r w:rsidRPr="000B5FDF">
        <w:rPr>
          <w:rFonts w:ascii="Courier New" w:eastAsia="Times New Roman" w:hAnsi="Courier New" w:cs="Courier New"/>
          <w:sz w:val="20"/>
          <w:szCs w:val="20"/>
          <w:lang w:eastAsia="es-AR"/>
        </w:rPr>
        <w:t xml:space="preserve"> con la primera columna como encabezado</w:t>
      </w:r>
    </w:p>
    <w:p w14:paraId="0FAEB557"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3C6F7DB5"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0B5FDF">
        <w:rPr>
          <w:rFonts w:ascii="Courier New" w:eastAsia="Times New Roman" w:hAnsi="Courier New" w:cs="Courier New"/>
          <w:sz w:val="20"/>
          <w:szCs w:val="20"/>
          <w:lang w:val="en-US" w:eastAsia="es-AR"/>
        </w:rPr>
        <w:t>df_books</w:t>
      </w:r>
      <w:proofErr w:type="spellEnd"/>
      <w:r w:rsidRPr="000B5FDF">
        <w:rPr>
          <w:rFonts w:ascii="Courier New" w:eastAsia="Times New Roman" w:hAnsi="Courier New" w:cs="Courier New"/>
          <w:sz w:val="20"/>
          <w:szCs w:val="20"/>
          <w:lang w:val="en-US" w:eastAsia="es-AR"/>
        </w:rPr>
        <w:t xml:space="preserve"> = </w:t>
      </w:r>
      <w:proofErr w:type="spellStart"/>
      <w:proofErr w:type="gramStart"/>
      <w:r w:rsidRPr="000B5FDF">
        <w:rPr>
          <w:rFonts w:ascii="Courier New" w:eastAsia="Times New Roman" w:hAnsi="Courier New" w:cs="Courier New"/>
          <w:sz w:val="20"/>
          <w:szCs w:val="20"/>
          <w:lang w:val="en-US" w:eastAsia="es-AR"/>
        </w:rPr>
        <w:t>pd.read</w:t>
      </w:r>
      <w:proofErr w:type="gramEnd"/>
      <w:r w:rsidRPr="000B5FDF">
        <w:rPr>
          <w:rFonts w:ascii="Courier New" w:eastAsia="Times New Roman" w:hAnsi="Courier New" w:cs="Courier New"/>
          <w:sz w:val="20"/>
          <w:szCs w:val="20"/>
          <w:lang w:val="en-US" w:eastAsia="es-AR"/>
        </w:rPr>
        <w:t>_csv</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ruta</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nombre_archivo</w:t>
      </w:r>
      <w:proofErr w:type="spellEnd"/>
      <w:r w:rsidRPr="000B5FDF">
        <w:rPr>
          <w:rFonts w:ascii="Courier New" w:eastAsia="Times New Roman" w:hAnsi="Courier New" w:cs="Courier New"/>
          <w:sz w:val="20"/>
          <w:szCs w:val="20"/>
          <w:lang w:val="en-US" w:eastAsia="es-AR"/>
        </w:rPr>
        <w:t xml:space="preserve">', </w:t>
      </w:r>
      <w:proofErr w:type="spellStart"/>
      <w:r w:rsidRPr="000B5FDF">
        <w:rPr>
          <w:rFonts w:ascii="Courier New" w:eastAsia="Times New Roman" w:hAnsi="Courier New" w:cs="Courier New"/>
          <w:sz w:val="20"/>
          <w:szCs w:val="20"/>
          <w:lang w:val="en-US" w:eastAsia="es-AR"/>
        </w:rPr>
        <w:t>sep</w:t>
      </w:r>
      <w:proofErr w:type="spellEnd"/>
      <w:r w:rsidRPr="000B5FDF">
        <w:rPr>
          <w:rFonts w:ascii="Courier New" w:eastAsia="Times New Roman" w:hAnsi="Courier New" w:cs="Courier New"/>
          <w:sz w:val="20"/>
          <w:szCs w:val="20"/>
          <w:lang w:val="en-US" w:eastAsia="es-AR"/>
        </w:rPr>
        <w:t>=',', header=0)</w:t>
      </w:r>
    </w:p>
    <w:p w14:paraId="1C365DF3"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------&gt; #muestra el </w:t>
      </w:r>
      <w:proofErr w:type="spellStart"/>
      <w:r w:rsidRPr="000B5FDF">
        <w:rPr>
          <w:rFonts w:ascii="Courier New" w:eastAsia="Times New Roman" w:hAnsi="Courier New" w:cs="Courier New"/>
          <w:sz w:val="20"/>
          <w:szCs w:val="20"/>
          <w:lang w:eastAsia="es-AR"/>
        </w:rPr>
        <w:t>dataFrame</w:t>
      </w:r>
      <w:proofErr w:type="spellEnd"/>
      <w:r w:rsidRPr="000B5FDF">
        <w:rPr>
          <w:rFonts w:ascii="Courier New" w:eastAsia="Times New Roman" w:hAnsi="Courier New" w:cs="Courier New"/>
          <w:sz w:val="20"/>
          <w:szCs w:val="20"/>
          <w:lang w:eastAsia="es-AR"/>
        </w:rPr>
        <w:t xml:space="preserve"> con el encabezado que trae el archivo por defecto</w:t>
      </w:r>
    </w:p>
    <w:p w14:paraId="6CBEFAE8" w14:textId="77777777" w:rsidR="000B5FDF" w:rsidRPr="000B5FDF" w:rsidRDefault="000B5FDF" w:rsidP="000B5FDF">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Sustituye los nombres del encabezado con una lista que contenga los nuevos nombres</w:t>
      </w:r>
    </w:p>
    <w:p w14:paraId="75AC88FE"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0B5FDF">
        <w:rPr>
          <w:rFonts w:ascii="Courier New" w:eastAsia="Times New Roman" w:hAnsi="Courier New" w:cs="Courier New"/>
          <w:sz w:val="20"/>
          <w:szCs w:val="20"/>
          <w:lang w:val="en-US" w:eastAsia="es-AR"/>
        </w:rPr>
        <w:t>df_books</w:t>
      </w:r>
      <w:proofErr w:type="spellEnd"/>
      <w:r w:rsidRPr="000B5FDF">
        <w:rPr>
          <w:rFonts w:ascii="Courier New" w:eastAsia="Times New Roman" w:hAnsi="Courier New" w:cs="Courier New"/>
          <w:sz w:val="20"/>
          <w:szCs w:val="20"/>
          <w:lang w:val="en-US" w:eastAsia="es-AR"/>
        </w:rPr>
        <w:t xml:space="preserve"> = </w:t>
      </w:r>
      <w:proofErr w:type="spellStart"/>
      <w:proofErr w:type="gramStart"/>
      <w:r w:rsidRPr="000B5FDF">
        <w:rPr>
          <w:rFonts w:ascii="Courier New" w:eastAsia="Times New Roman" w:hAnsi="Courier New" w:cs="Courier New"/>
          <w:sz w:val="20"/>
          <w:szCs w:val="20"/>
          <w:lang w:val="en-US" w:eastAsia="es-AR"/>
        </w:rPr>
        <w:t>pd.read</w:t>
      </w:r>
      <w:proofErr w:type="gramEnd"/>
      <w:r w:rsidRPr="000B5FDF">
        <w:rPr>
          <w:rFonts w:ascii="Courier New" w:eastAsia="Times New Roman" w:hAnsi="Courier New" w:cs="Courier New"/>
          <w:sz w:val="20"/>
          <w:szCs w:val="20"/>
          <w:lang w:val="en-US" w:eastAsia="es-AR"/>
        </w:rPr>
        <w:t>_csv</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ruta</w:t>
      </w:r>
      <w:proofErr w:type="spellEnd"/>
      <w:r w:rsidRPr="000B5FDF">
        <w:rPr>
          <w:rFonts w:ascii="Courier New" w:eastAsia="Times New Roman" w:hAnsi="Courier New" w:cs="Courier New"/>
          <w:sz w:val="20"/>
          <w:szCs w:val="20"/>
          <w:lang w:val="en-US" w:eastAsia="es-AR"/>
        </w:rPr>
        <w:t>/</w:t>
      </w:r>
      <w:proofErr w:type="spellStart"/>
      <w:r w:rsidRPr="000B5FDF">
        <w:rPr>
          <w:rFonts w:ascii="Courier New" w:eastAsia="Times New Roman" w:hAnsi="Courier New" w:cs="Courier New"/>
          <w:sz w:val="20"/>
          <w:szCs w:val="20"/>
          <w:lang w:val="en-US" w:eastAsia="es-AR"/>
        </w:rPr>
        <w:t>nombre_archivo</w:t>
      </w:r>
      <w:proofErr w:type="spellEnd"/>
      <w:r w:rsidRPr="000B5FDF">
        <w:rPr>
          <w:rFonts w:ascii="Courier New" w:eastAsia="Times New Roman" w:hAnsi="Courier New" w:cs="Courier New"/>
          <w:sz w:val="20"/>
          <w:szCs w:val="20"/>
          <w:lang w:val="en-US" w:eastAsia="es-AR"/>
        </w:rPr>
        <w:t xml:space="preserve">', </w:t>
      </w:r>
      <w:proofErr w:type="spellStart"/>
      <w:r w:rsidRPr="000B5FDF">
        <w:rPr>
          <w:rFonts w:ascii="Courier New" w:eastAsia="Times New Roman" w:hAnsi="Courier New" w:cs="Courier New"/>
          <w:sz w:val="20"/>
          <w:szCs w:val="20"/>
          <w:lang w:val="en-US" w:eastAsia="es-AR"/>
        </w:rPr>
        <w:t>sep</w:t>
      </w:r>
      <w:proofErr w:type="spellEnd"/>
      <w:r w:rsidRPr="000B5FDF">
        <w:rPr>
          <w:rFonts w:ascii="Courier New" w:eastAsia="Times New Roman" w:hAnsi="Courier New" w:cs="Courier New"/>
          <w:sz w:val="20"/>
          <w:szCs w:val="20"/>
          <w:lang w:val="en-US" w:eastAsia="es-AR"/>
        </w:rPr>
        <w:t>=',', header=0, names = ['title1', 'title2', '</w:t>
      </w:r>
      <w:proofErr w:type="spellStart"/>
      <w:r w:rsidRPr="000B5FDF">
        <w:rPr>
          <w:rFonts w:ascii="Courier New" w:eastAsia="Times New Roman" w:hAnsi="Courier New" w:cs="Courier New"/>
          <w:sz w:val="20"/>
          <w:szCs w:val="20"/>
          <w:lang w:val="en-US" w:eastAsia="es-AR"/>
        </w:rPr>
        <w:t>titleN</w:t>
      </w:r>
      <w:proofErr w:type="spellEnd"/>
      <w:r w:rsidRPr="000B5FDF">
        <w:rPr>
          <w:rFonts w:ascii="Courier New" w:eastAsia="Times New Roman" w:hAnsi="Courier New" w:cs="Courier New"/>
          <w:sz w:val="20"/>
          <w:szCs w:val="20"/>
          <w:lang w:val="en-US" w:eastAsia="es-AR"/>
        </w:rPr>
        <w:t>'])</w:t>
      </w:r>
    </w:p>
    <w:p w14:paraId="77107C12"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df_books</w:t>
      </w:r>
      <w:proofErr w:type="spellEnd"/>
      <w:r w:rsidRPr="000B5FDF">
        <w:rPr>
          <w:rFonts w:ascii="Courier New" w:eastAsia="Times New Roman" w:hAnsi="Courier New" w:cs="Courier New"/>
          <w:sz w:val="20"/>
          <w:szCs w:val="20"/>
          <w:lang w:eastAsia="es-AR"/>
        </w:rPr>
        <w:t xml:space="preserve">   -----&gt; #muestra la </w:t>
      </w:r>
      <w:proofErr w:type="spellStart"/>
      <w:r w:rsidRPr="000B5FDF">
        <w:rPr>
          <w:rFonts w:ascii="Courier New" w:eastAsia="Times New Roman" w:hAnsi="Courier New" w:cs="Courier New"/>
          <w:sz w:val="20"/>
          <w:szCs w:val="20"/>
          <w:lang w:eastAsia="es-AR"/>
        </w:rPr>
        <w:t>dataFrame</w:t>
      </w:r>
      <w:proofErr w:type="spellEnd"/>
      <w:r w:rsidRPr="000B5FDF">
        <w:rPr>
          <w:rFonts w:ascii="Courier New" w:eastAsia="Times New Roman" w:hAnsi="Courier New" w:cs="Courier New"/>
          <w:sz w:val="20"/>
          <w:szCs w:val="20"/>
          <w:lang w:eastAsia="es-AR"/>
        </w:rPr>
        <w:t xml:space="preserve"> con los nuevos nombres de columnas dados</w:t>
      </w:r>
    </w:p>
    <w:p w14:paraId="4E74ABDC" w14:textId="77777777" w:rsidR="000B5FDF" w:rsidRPr="000B5FDF" w:rsidRDefault="000B5FDF" w:rsidP="000B5FDF">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 xml:space="preserve">Abrir un archivo </w:t>
      </w:r>
      <w:proofErr w:type="spellStart"/>
      <w:r w:rsidRPr="000B5FDF">
        <w:rPr>
          <w:rFonts w:ascii="Times New Roman" w:eastAsia="Times New Roman" w:hAnsi="Times New Roman" w:cs="Times New Roman"/>
          <w:sz w:val="24"/>
          <w:szCs w:val="24"/>
          <w:lang w:eastAsia="es-AR"/>
        </w:rPr>
        <w:t>json</w:t>
      </w:r>
      <w:proofErr w:type="spellEnd"/>
      <w:r w:rsidRPr="000B5FDF">
        <w:rPr>
          <w:rFonts w:ascii="Times New Roman" w:eastAsia="Times New Roman" w:hAnsi="Times New Roman" w:cs="Times New Roman"/>
          <w:sz w:val="24"/>
          <w:szCs w:val="24"/>
          <w:lang w:eastAsia="es-AR"/>
        </w:rPr>
        <w:t xml:space="preserve"> en formato </w:t>
      </w:r>
      <w:proofErr w:type="spellStart"/>
      <w:r w:rsidRPr="000B5FDF">
        <w:rPr>
          <w:rFonts w:ascii="Times New Roman" w:eastAsia="Times New Roman" w:hAnsi="Times New Roman" w:cs="Times New Roman"/>
          <w:sz w:val="24"/>
          <w:szCs w:val="24"/>
          <w:lang w:eastAsia="es-AR"/>
        </w:rPr>
        <w:t>dataFrame</w:t>
      </w:r>
      <w:proofErr w:type="spellEnd"/>
    </w:p>
    <w:p w14:paraId="6CF1F15C"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df_personajes</w:t>
      </w:r>
      <w:proofErr w:type="spellEnd"/>
      <w:r w:rsidRPr="000B5FDF">
        <w:rPr>
          <w:rFonts w:ascii="Courier New" w:eastAsia="Times New Roman" w:hAnsi="Courier New" w:cs="Courier New"/>
          <w:sz w:val="20"/>
          <w:szCs w:val="20"/>
          <w:lang w:eastAsia="es-AR"/>
        </w:rPr>
        <w:t xml:space="preserve"> = </w:t>
      </w:r>
      <w:proofErr w:type="spellStart"/>
      <w:proofErr w:type="gramStart"/>
      <w:r w:rsidRPr="000B5FDF">
        <w:rPr>
          <w:rFonts w:ascii="Courier New" w:eastAsia="Times New Roman" w:hAnsi="Courier New" w:cs="Courier New"/>
          <w:sz w:val="20"/>
          <w:szCs w:val="20"/>
          <w:lang w:eastAsia="es-AR"/>
        </w:rPr>
        <w:t>pd.read</w:t>
      </w:r>
      <w:proofErr w:type="gramEnd"/>
      <w:r w:rsidRPr="000B5FDF">
        <w:rPr>
          <w:rFonts w:ascii="Courier New" w:eastAsia="Times New Roman" w:hAnsi="Courier New" w:cs="Courier New"/>
          <w:sz w:val="20"/>
          <w:szCs w:val="20"/>
          <w:lang w:eastAsia="es-AR"/>
        </w:rPr>
        <w:t>_json</w:t>
      </w:r>
      <w:proofErr w:type="spellEnd"/>
      <w:r w:rsidRPr="000B5FDF">
        <w:rPr>
          <w:rFonts w:ascii="Courier New" w:eastAsia="Times New Roman" w:hAnsi="Courier New" w:cs="Courier New"/>
          <w:sz w:val="20"/>
          <w:szCs w:val="20"/>
          <w:lang w:eastAsia="es-AR"/>
        </w:rPr>
        <w:t>('ruta/</w:t>
      </w:r>
      <w:proofErr w:type="spellStart"/>
      <w:r w:rsidRPr="000B5FDF">
        <w:rPr>
          <w:rFonts w:ascii="Courier New" w:eastAsia="Times New Roman" w:hAnsi="Courier New" w:cs="Courier New"/>
          <w:sz w:val="20"/>
          <w:szCs w:val="20"/>
          <w:lang w:eastAsia="es-AR"/>
        </w:rPr>
        <w:t>nombre_archivo</w:t>
      </w:r>
      <w:proofErr w:type="spellEnd"/>
      <w:r w:rsidRPr="000B5FDF">
        <w:rPr>
          <w:rFonts w:ascii="Courier New" w:eastAsia="Times New Roman" w:hAnsi="Courier New" w:cs="Courier New"/>
          <w:sz w:val="20"/>
          <w:szCs w:val="20"/>
          <w:lang w:eastAsia="es-AR"/>
        </w:rPr>
        <w:t>')</w:t>
      </w:r>
    </w:p>
    <w:p w14:paraId="18C5397B"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df_personajes</w:t>
      </w:r>
      <w:proofErr w:type="spellEnd"/>
      <w:r w:rsidRPr="000B5FDF">
        <w:rPr>
          <w:rFonts w:ascii="Courier New" w:eastAsia="Times New Roman" w:hAnsi="Courier New" w:cs="Courier New"/>
          <w:sz w:val="20"/>
          <w:szCs w:val="20"/>
          <w:lang w:eastAsia="es-AR"/>
        </w:rPr>
        <w:t xml:space="preserve"> -----&gt; #muestra el archivo </w:t>
      </w:r>
      <w:proofErr w:type="spellStart"/>
      <w:r w:rsidRPr="000B5FDF">
        <w:rPr>
          <w:rFonts w:ascii="Courier New" w:eastAsia="Times New Roman" w:hAnsi="Courier New" w:cs="Courier New"/>
          <w:sz w:val="20"/>
          <w:szCs w:val="20"/>
          <w:lang w:eastAsia="es-AR"/>
        </w:rPr>
        <w:t>json</w:t>
      </w:r>
      <w:proofErr w:type="spellEnd"/>
      <w:r w:rsidRPr="000B5FDF">
        <w:rPr>
          <w:rFonts w:ascii="Courier New" w:eastAsia="Times New Roman" w:hAnsi="Courier New" w:cs="Courier New"/>
          <w:sz w:val="20"/>
          <w:szCs w:val="20"/>
          <w:lang w:eastAsia="es-AR"/>
        </w:rPr>
        <w:t xml:space="preserve"> en formato </w:t>
      </w:r>
      <w:proofErr w:type="spellStart"/>
      <w:r w:rsidRPr="000B5FDF">
        <w:rPr>
          <w:rFonts w:ascii="Courier New" w:eastAsia="Times New Roman" w:hAnsi="Courier New" w:cs="Courier New"/>
          <w:sz w:val="20"/>
          <w:szCs w:val="20"/>
          <w:lang w:eastAsia="es-AR"/>
        </w:rPr>
        <w:t>dataFrame</w:t>
      </w:r>
      <w:proofErr w:type="spellEnd"/>
    </w:p>
    <w:p w14:paraId="613ADC41" w14:textId="77777777" w:rsidR="000B5FDF" w:rsidRPr="000B5FDF" w:rsidRDefault="000B5FDF" w:rsidP="000B5FDF">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AR"/>
        </w:rPr>
      </w:pPr>
      <w:r w:rsidRPr="000B5FDF">
        <w:rPr>
          <w:rFonts w:ascii="Times New Roman" w:eastAsia="Times New Roman" w:hAnsi="Times New Roman" w:cs="Times New Roman"/>
          <w:sz w:val="24"/>
          <w:szCs w:val="24"/>
          <w:lang w:eastAsia="es-AR"/>
        </w:rPr>
        <w:t xml:space="preserve">Abrir un archivo </w:t>
      </w:r>
      <w:proofErr w:type="spellStart"/>
      <w:r w:rsidRPr="000B5FDF">
        <w:rPr>
          <w:rFonts w:ascii="Times New Roman" w:eastAsia="Times New Roman" w:hAnsi="Times New Roman" w:cs="Times New Roman"/>
          <w:sz w:val="24"/>
          <w:szCs w:val="24"/>
          <w:lang w:eastAsia="es-AR"/>
        </w:rPr>
        <w:t>json</w:t>
      </w:r>
      <w:proofErr w:type="spellEnd"/>
      <w:r w:rsidRPr="000B5FDF">
        <w:rPr>
          <w:rFonts w:ascii="Times New Roman" w:eastAsia="Times New Roman" w:hAnsi="Times New Roman" w:cs="Times New Roman"/>
          <w:sz w:val="24"/>
          <w:szCs w:val="24"/>
          <w:lang w:eastAsia="es-AR"/>
        </w:rPr>
        <w:t xml:space="preserve"> en formato de Series</w:t>
      </w:r>
    </w:p>
    <w:p w14:paraId="2A2088C6"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df_personajes</w:t>
      </w:r>
      <w:proofErr w:type="spellEnd"/>
      <w:r w:rsidRPr="000B5FDF">
        <w:rPr>
          <w:rFonts w:ascii="Courier New" w:eastAsia="Times New Roman" w:hAnsi="Courier New" w:cs="Courier New"/>
          <w:sz w:val="20"/>
          <w:szCs w:val="20"/>
          <w:lang w:eastAsia="es-AR"/>
        </w:rPr>
        <w:t xml:space="preserve"> = </w:t>
      </w:r>
      <w:proofErr w:type="spellStart"/>
      <w:proofErr w:type="gramStart"/>
      <w:r w:rsidRPr="000B5FDF">
        <w:rPr>
          <w:rFonts w:ascii="Courier New" w:eastAsia="Times New Roman" w:hAnsi="Courier New" w:cs="Courier New"/>
          <w:sz w:val="20"/>
          <w:szCs w:val="20"/>
          <w:lang w:eastAsia="es-AR"/>
        </w:rPr>
        <w:t>pd.read</w:t>
      </w:r>
      <w:proofErr w:type="gramEnd"/>
      <w:r w:rsidRPr="000B5FDF">
        <w:rPr>
          <w:rFonts w:ascii="Courier New" w:eastAsia="Times New Roman" w:hAnsi="Courier New" w:cs="Courier New"/>
          <w:sz w:val="20"/>
          <w:szCs w:val="20"/>
          <w:lang w:eastAsia="es-AR"/>
        </w:rPr>
        <w:t>_json</w:t>
      </w:r>
      <w:proofErr w:type="spellEnd"/>
      <w:r w:rsidRPr="000B5FDF">
        <w:rPr>
          <w:rFonts w:ascii="Courier New" w:eastAsia="Times New Roman" w:hAnsi="Courier New" w:cs="Courier New"/>
          <w:sz w:val="20"/>
          <w:szCs w:val="20"/>
          <w:lang w:eastAsia="es-AR"/>
        </w:rPr>
        <w:t>('ruta/</w:t>
      </w:r>
      <w:proofErr w:type="spellStart"/>
      <w:r w:rsidRPr="000B5FDF">
        <w:rPr>
          <w:rFonts w:ascii="Courier New" w:eastAsia="Times New Roman" w:hAnsi="Courier New" w:cs="Courier New"/>
          <w:sz w:val="20"/>
          <w:szCs w:val="20"/>
          <w:lang w:eastAsia="es-AR"/>
        </w:rPr>
        <w:t>nombre_archivo</w:t>
      </w:r>
      <w:proofErr w:type="spellEnd"/>
      <w:r w:rsidRPr="000B5FDF">
        <w:rPr>
          <w:rFonts w:ascii="Courier New" w:eastAsia="Times New Roman" w:hAnsi="Courier New" w:cs="Courier New"/>
          <w:sz w:val="20"/>
          <w:szCs w:val="20"/>
          <w:lang w:eastAsia="es-AR"/>
        </w:rPr>
        <w:t xml:space="preserve">', </w:t>
      </w:r>
      <w:proofErr w:type="spellStart"/>
      <w:r w:rsidRPr="000B5FDF">
        <w:rPr>
          <w:rFonts w:ascii="Courier New" w:eastAsia="Times New Roman" w:hAnsi="Courier New" w:cs="Courier New"/>
          <w:sz w:val="20"/>
          <w:szCs w:val="20"/>
          <w:lang w:eastAsia="es-AR"/>
        </w:rPr>
        <w:t>typ</w:t>
      </w:r>
      <w:proofErr w:type="spellEnd"/>
      <w:r w:rsidRPr="000B5FDF">
        <w:rPr>
          <w:rFonts w:ascii="Courier New" w:eastAsia="Times New Roman" w:hAnsi="Courier New" w:cs="Courier New"/>
          <w:sz w:val="20"/>
          <w:szCs w:val="20"/>
          <w:lang w:eastAsia="es-AR"/>
        </w:rPr>
        <w:t>='Series')</w:t>
      </w:r>
    </w:p>
    <w:p w14:paraId="3D2BE1A1" w14:textId="77777777" w:rsidR="000B5FDF" w:rsidRPr="000B5FDF" w:rsidRDefault="000B5FDF" w:rsidP="000B5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0B5FDF">
        <w:rPr>
          <w:rFonts w:ascii="Courier New" w:eastAsia="Times New Roman" w:hAnsi="Courier New" w:cs="Courier New"/>
          <w:sz w:val="20"/>
          <w:szCs w:val="20"/>
          <w:lang w:eastAsia="es-AR"/>
        </w:rPr>
        <w:t>df_personajes</w:t>
      </w:r>
      <w:proofErr w:type="spellEnd"/>
      <w:r w:rsidRPr="000B5FDF">
        <w:rPr>
          <w:rFonts w:ascii="Courier New" w:eastAsia="Times New Roman" w:hAnsi="Courier New" w:cs="Courier New"/>
          <w:sz w:val="20"/>
          <w:szCs w:val="20"/>
          <w:lang w:eastAsia="es-AR"/>
        </w:rPr>
        <w:t xml:space="preserve"> ------&gt; #muestra el archivo </w:t>
      </w:r>
      <w:proofErr w:type="spellStart"/>
      <w:r w:rsidRPr="000B5FDF">
        <w:rPr>
          <w:rFonts w:ascii="Courier New" w:eastAsia="Times New Roman" w:hAnsi="Courier New" w:cs="Courier New"/>
          <w:sz w:val="20"/>
          <w:szCs w:val="20"/>
          <w:lang w:eastAsia="es-AR"/>
        </w:rPr>
        <w:t>json</w:t>
      </w:r>
      <w:proofErr w:type="spellEnd"/>
      <w:r w:rsidRPr="000B5FDF">
        <w:rPr>
          <w:rFonts w:ascii="Courier New" w:eastAsia="Times New Roman" w:hAnsi="Courier New" w:cs="Courier New"/>
          <w:sz w:val="20"/>
          <w:szCs w:val="20"/>
          <w:lang w:eastAsia="es-AR"/>
        </w:rPr>
        <w:t xml:space="preserve"> en formato de Series</w:t>
      </w:r>
    </w:p>
    <w:p w14:paraId="39579C40" w14:textId="77777777" w:rsidR="00600B5E" w:rsidRDefault="00600B5E" w:rsidP="00600B5E">
      <w:pPr>
        <w:pStyle w:val="Ttulo4"/>
      </w:pPr>
      <w:proofErr w:type="spellStart"/>
      <w:r>
        <w:t>Iloc</w:t>
      </w:r>
      <w:proofErr w:type="spellEnd"/>
      <w:r>
        <w:t xml:space="preserve"> y </w:t>
      </w:r>
      <w:proofErr w:type="spellStart"/>
      <w:r>
        <w:t>loc</w:t>
      </w:r>
      <w:proofErr w:type="spellEnd"/>
    </w:p>
    <w:p w14:paraId="71121631" w14:textId="77777777" w:rsidR="00600B5E" w:rsidRDefault="00600B5E" w:rsidP="00600B5E">
      <w:pPr>
        <w:pStyle w:val="NormalWeb"/>
      </w:pPr>
      <w:r>
        <w:t xml:space="preserve">Permiten filtrar datos de manera </w:t>
      </w:r>
      <w:proofErr w:type="spellStart"/>
      <w:r>
        <w:t>mas</w:t>
      </w:r>
      <w:proofErr w:type="spellEnd"/>
      <w:r>
        <w:t xml:space="preserve"> específica. </w:t>
      </w:r>
      <w:proofErr w:type="spellStart"/>
      <w:r>
        <w:t>Loc</w:t>
      </w:r>
      <w:proofErr w:type="spellEnd"/>
      <w:r>
        <w:t xml:space="preserve"> filtra </w:t>
      </w:r>
      <w:proofErr w:type="spellStart"/>
      <w:r>
        <w:t>segun</w:t>
      </w:r>
      <w:proofErr w:type="spellEnd"/>
      <w:r>
        <w:t xml:space="preserve"> un </w:t>
      </w:r>
      <w:proofErr w:type="spellStart"/>
      <w:r>
        <w:t>label</w:t>
      </w:r>
      <w:proofErr w:type="spellEnd"/>
      <w:r>
        <w:t xml:space="preserve"> mientras que </w:t>
      </w:r>
      <w:proofErr w:type="spellStart"/>
      <w:r>
        <w:t>iloc</w:t>
      </w:r>
      <w:proofErr w:type="spellEnd"/>
      <w:r>
        <w:t xml:space="preserve"> lo hace mediante </w:t>
      </w:r>
      <w:proofErr w:type="spellStart"/>
      <w:r>
        <w:t>indices</w:t>
      </w:r>
      <w:proofErr w:type="spellEnd"/>
      <w:r>
        <w:t>.</w:t>
      </w:r>
    </w:p>
    <w:p w14:paraId="5DEA58EC" w14:textId="77777777" w:rsidR="00600B5E" w:rsidRDefault="00600B5E" w:rsidP="00600B5E">
      <w:pPr>
        <w:numPr>
          <w:ilvl w:val="0"/>
          <w:numId w:val="14"/>
        </w:numPr>
        <w:spacing w:before="100" w:beforeAutospacing="1" w:after="100" w:afterAutospacing="1" w:line="240" w:lineRule="auto"/>
      </w:pPr>
      <w:r>
        <w:t xml:space="preserve">Mostrar el </w:t>
      </w:r>
      <w:proofErr w:type="spellStart"/>
      <w:r>
        <w:t>dataFrame</w:t>
      </w:r>
      <w:proofErr w:type="spellEnd"/>
      <w:r>
        <w:t xml:space="preserve"> con </w:t>
      </w:r>
      <w:proofErr w:type="spellStart"/>
      <w:r>
        <w:t>loc</w:t>
      </w:r>
      <w:proofErr w:type="spellEnd"/>
    </w:p>
    <w:p w14:paraId="02625125" w14:textId="77777777" w:rsidR="00600B5E" w:rsidRDefault="00600B5E" w:rsidP="00600B5E">
      <w:pPr>
        <w:pStyle w:val="HTMLconformatoprevio"/>
        <w:rPr>
          <w:rStyle w:val="CdigoHTML"/>
        </w:rPr>
      </w:pPr>
      <w:proofErr w:type="spellStart"/>
      <w:r>
        <w:rPr>
          <w:rStyle w:val="CdigoHTML"/>
        </w:rPr>
        <w:lastRenderedPageBreak/>
        <w:t>import</w:t>
      </w:r>
      <w:proofErr w:type="spellEnd"/>
      <w:r>
        <w:rPr>
          <w:rStyle w:val="CdigoHTML"/>
        </w:rPr>
        <w:t xml:space="preserve"> pandas </w:t>
      </w:r>
      <w:r>
        <w:rPr>
          <w:rStyle w:val="hljs-keyword"/>
        </w:rPr>
        <w:t>as</w:t>
      </w:r>
      <w:r>
        <w:rPr>
          <w:rStyle w:val="CdigoHTML"/>
        </w:rPr>
        <w:t xml:space="preserve"> </w:t>
      </w:r>
      <w:proofErr w:type="spellStart"/>
      <w:r>
        <w:rPr>
          <w:rStyle w:val="CdigoHTML"/>
        </w:rPr>
        <w:t>pd</w:t>
      </w:r>
      <w:proofErr w:type="spellEnd"/>
    </w:p>
    <w:p w14:paraId="10CFB224" w14:textId="77777777" w:rsidR="00600B5E" w:rsidRPr="00600B5E" w:rsidRDefault="00600B5E" w:rsidP="00600B5E">
      <w:pPr>
        <w:pStyle w:val="HTMLconformatoprevio"/>
        <w:rPr>
          <w:rStyle w:val="CdigoHTML"/>
          <w:lang w:val="en-US"/>
        </w:rPr>
      </w:pPr>
      <w:proofErr w:type="spellStart"/>
      <w:r w:rsidRPr="00600B5E">
        <w:rPr>
          <w:rStyle w:val="CdigoHTML"/>
          <w:lang w:val="en-US"/>
        </w:rPr>
        <w:t>df_books</w:t>
      </w:r>
      <w:proofErr w:type="spellEnd"/>
      <w:r w:rsidRPr="00600B5E">
        <w:rPr>
          <w:rStyle w:val="CdigoHTML"/>
          <w:lang w:val="en-US"/>
        </w:rPr>
        <w:t xml:space="preserve"> = </w:t>
      </w:r>
      <w:proofErr w:type="spellStart"/>
      <w:proofErr w:type="gramStart"/>
      <w:r w:rsidRPr="00600B5E">
        <w:rPr>
          <w:rStyle w:val="CdigoHTML"/>
          <w:lang w:val="en-US"/>
        </w:rPr>
        <w:t>pd.read</w:t>
      </w:r>
      <w:proofErr w:type="gramEnd"/>
      <w:r w:rsidRPr="00600B5E">
        <w:rPr>
          <w:rStyle w:val="hljs-constructor"/>
          <w:lang w:val="en-US"/>
        </w:rPr>
        <w:t>_csv</w:t>
      </w:r>
      <w:proofErr w:type="spellEnd"/>
      <w:r w:rsidRPr="00600B5E">
        <w:rPr>
          <w:rStyle w:val="hljs-constructor"/>
          <w:lang w:val="en-US"/>
        </w:rPr>
        <w:t>('</w:t>
      </w:r>
      <w:r w:rsidRPr="00600B5E">
        <w:rPr>
          <w:rStyle w:val="hljs-params"/>
          <w:lang w:val="en-US"/>
        </w:rPr>
        <w:t>bestsellers</w:t>
      </w:r>
      <w:r w:rsidRPr="00600B5E">
        <w:rPr>
          <w:rStyle w:val="hljs-constructor"/>
          <w:lang w:val="en-US"/>
        </w:rPr>
        <w:t>-</w:t>
      </w:r>
      <w:r w:rsidRPr="00600B5E">
        <w:rPr>
          <w:rStyle w:val="hljs-params"/>
          <w:lang w:val="en-US"/>
        </w:rPr>
        <w:t>with</w:t>
      </w:r>
      <w:r w:rsidRPr="00600B5E">
        <w:rPr>
          <w:rStyle w:val="hljs-constructor"/>
          <w:lang w:val="en-US"/>
        </w:rPr>
        <w:t>-</w:t>
      </w:r>
      <w:r w:rsidRPr="00600B5E">
        <w:rPr>
          <w:rStyle w:val="hljs-params"/>
          <w:lang w:val="en-US"/>
        </w:rPr>
        <w:t>categories</w:t>
      </w:r>
      <w:r w:rsidRPr="00600B5E">
        <w:rPr>
          <w:rStyle w:val="hljs-constructor"/>
          <w:lang w:val="en-US"/>
        </w:rPr>
        <w:t>.</w:t>
      </w:r>
      <w:r w:rsidRPr="00600B5E">
        <w:rPr>
          <w:rStyle w:val="hljs-params"/>
          <w:lang w:val="en-US"/>
        </w:rPr>
        <w:t>csv</w:t>
      </w:r>
      <w:r w:rsidRPr="00600B5E">
        <w:rPr>
          <w:rStyle w:val="hljs-constructor"/>
          <w:lang w:val="en-US"/>
        </w:rPr>
        <w:t xml:space="preserve">', </w:t>
      </w:r>
      <w:proofErr w:type="spellStart"/>
      <w:r w:rsidRPr="00600B5E">
        <w:rPr>
          <w:rStyle w:val="hljs-params"/>
          <w:lang w:val="en-US"/>
        </w:rPr>
        <w:t>sep</w:t>
      </w:r>
      <w:proofErr w:type="spellEnd"/>
      <w:r w:rsidRPr="00600B5E">
        <w:rPr>
          <w:rStyle w:val="hljs-constructor"/>
          <w:lang w:val="en-US"/>
        </w:rPr>
        <w:t xml:space="preserve">=',', </w:t>
      </w:r>
      <w:r w:rsidRPr="00600B5E">
        <w:rPr>
          <w:rStyle w:val="hljs-params"/>
          <w:lang w:val="en-US"/>
        </w:rPr>
        <w:t>header</w:t>
      </w:r>
      <w:r w:rsidRPr="00600B5E">
        <w:rPr>
          <w:rStyle w:val="hljs-constructor"/>
          <w:lang w:val="en-US"/>
        </w:rPr>
        <w:t>=0)</w:t>
      </w:r>
    </w:p>
    <w:p w14:paraId="0AF1BD51" w14:textId="77777777" w:rsidR="00600B5E" w:rsidRDefault="00600B5E" w:rsidP="00600B5E">
      <w:pPr>
        <w:pStyle w:val="HTMLconformatoprevio"/>
        <w:rPr>
          <w:rStyle w:val="CdigoHTML"/>
        </w:rPr>
      </w:pPr>
      <w:proofErr w:type="spellStart"/>
      <w:proofErr w:type="gramStart"/>
      <w:r>
        <w:rPr>
          <w:rStyle w:val="CdigoHTML"/>
        </w:rPr>
        <w:t>df_books.loc</w:t>
      </w:r>
      <w:proofErr w:type="spellEnd"/>
      <w:r>
        <w:rPr>
          <w:rStyle w:val="hljs-literal"/>
        </w:rPr>
        <w:t>[</w:t>
      </w:r>
      <w:proofErr w:type="gramEnd"/>
      <w:r>
        <w:rPr>
          <w:rStyle w:val="hljs-literal"/>
        </w:rPr>
        <w:t>:]</w:t>
      </w:r>
      <w:r>
        <w:rPr>
          <w:rStyle w:val="CdigoHTML"/>
        </w:rPr>
        <w:t xml:space="preserve"> ----&gt; #muestra todos los datos del </w:t>
      </w:r>
      <w:proofErr w:type="spellStart"/>
      <w:r>
        <w:rPr>
          <w:rStyle w:val="CdigoHTML"/>
        </w:rPr>
        <w:t>dataFrame</w:t>
      </w:r>
      <w:proofErr w:type="spellEnd"/>
    </w:p>
    <w:p w14:paraId="76F8734F" w14:textId="77777777" w:rsidR="00600B5E" w:rsidRDefault="00600B5E" w:rsidP="00600B5E">
      <w:pPr>
        <w:numPr>
          <w:ilvl w:val="0"/>
          <w:numId w:val="15"/>
        </w:numPr>
        <w:spacing w:before="100" w:beforeAutospacing="1" w:after="100" w:afterAutospacing="1" w:line="240" w:lineRule="auto"/>
      </w:pPr>
      <w:r>
        <w:t xml:space="preserve">Mostrar un rango de filas tomando en cuenta el </w:t>
      </w:r>
      <w:proofErr w:type="spellStart"/>
      <w:r>
        <w:t>start</w:t>
      </w:r>
      <w:proofErr w:type="spellEnd"/>
      <w:r>
        <w:t xml:space="preserve"> y el </w:t>
      </w:r>
      <w:proofErr w:type="spellStart"/>
      <w:r>
        <w:t>end</w:t>
      </w:r>
      <w:proofErr w:type="spellEnd"/>
    </w:p>
    <w:p w14:paraId="346CA851" w14:textId="77777777" w:rsidR="00600B5E" w:rsidRDefault="00600B5E" w:rsidP="00600B5E">
      <w:pPr>
        <w:pStyle w:val="HTMLconformatoprevio"/>
        <w:rPr>
          <w:rStyle w:val="CdigoHTML"/>
        </w:rPr>
      </w:pPr>
      <w:proofErr w:type="spellStart"/>
      <w:proofErr w:type="gramStart"/>
      <w:r>
        <w:rPr>
          <w:rStyle w:val="hljs-attribute"/>
        </w:rPr>
        <w:t>df_books</w:t>
      </w:r>
      <w:r>
        <w:rPr>
          <w:rStyle w:val="CdigoHTML"/>
        </w:rPr>
        <w:t>.loc</w:t>
      </w:r>
      <w:proofErr w:type="spellEnd"/>
      <w:r>
        <w:rPr>
          <w:rStyle w:val="CdigoHTML"/>
        </w:rPr>
        <w:t>[</w:t>
      </w:r>
      <w:proofErr w:type="gramEnd"/>
      <w:r>
        <w:rPr>
          <w:rStyle w:val="hljs-number"/>
        </w:rPr>
        <w:t>0</w:t>
      </w:r>
      <w:r>
        <w:rPr>
          <w:rStyle w:val="CdigoHTML"/>
        </w:rPr>
        <w:t>:</w:t>
      </w:r>
      <w:r>
        <w:rPr>
          <w:rStyle w:val="hljs-number"/>
        </w:rPr>
        <w:t>4</w:t>
      </w:r>
      <w:r>
        <w:rPr>
          <w:rStyle w:val="CdigoHTML"/>
        </w:rPr>
        <w:t xml:space="preserve">] ----&gt; #muestra los datos de la fila </w:t>
      </w:r>
      <w:r>
        <w:rPr>
          <w:rStyle w:val="hljs-number"/>
        </w:rPr>
        <w:t>0</w:t>
      </w:r>
      <w:r>
        <w:rPr>
          <w:rStyle w:val="CdigoHTML"/>
        </w:rPr>
        <w:t xml:space="preserve"> a la fila </w:t>
      </w:r>
      <w:r>
        <w:rPr>
          <w:rStyle w:val="hljs-number"/>
        </w:rPr>
        <w:t>4</w:t>
      </w:r>
    </w:p>
    <w:p w14:paraId="478206C3" w14:textId="77777777" w:rsidR="00600B5E" w:rsidRDefault="00600B5E" w:rsidP="00600B5E">
      <w:pPr>
        <w:numPr>
          <w:ilvl w:val="0"/>
          <w:numId w:val="16"/>
        </w:numPr>
        <w:spacing w:before="100" w:beforeAutospacing="1" w:after="100" w:afterAutospacing="1" w:line="240" w:lineRule="auto"/>
      </w:pPr>
      <w:r>
        <w:t>Filtrando por filas y columnas</w:t>
      </w:r>
    </w:p>
    <w:p w14:paraId="624A50C9" w14:textId="77777777" w:rsidR="00600B5E" w:rsidRPr="00600B5E" w:rsidRDefault="00600B5E" w:rsidP="00600B5E">
      <w:pPr>
        <w:pStyle w:val="HTMLconformatoprevio"/>
        <w:rPr>
          <w:rStyle w:val="CdigoHTML"/>
          <w:lang w:val="en-US"/>
        </w:rPr>
      </w:pPr>
      <w:proofErr w:type="spellStart"/>
      <w:proofErr w:type="gramStart"/>
      <w:r w:rsidRPr="00600B5E">
        <w:rPr>
          <w:rStyle w:val="CdigoHTML"/>
          <w:lang w:val="en-US"/>
        </w:rPr>
        <w:t>df_books.</w:t>
      </w:r>
      <w:r w:rsidRPr="00600B5E">
        <w:rPr>
          <w:rStyle w:val="hljs-keyword"/>
          <w:lang w:val="en-US"/>
        </w:rPr>
        <w:t>loc</w:t>
      </w:r>
      <w:proofErr w:type="spellEnd"/>
      <w:r w:rsidRPr="00600B5E">
        <w:rPr>
          <w:rStyle w:val="CdigoHTML"/>
          <w:lang w:val="en-US"/>
        </w:rPr>
        <w:t>[</w:t>
      </w:r>
      <w:proofErr w:type="gramEnd"/>
      <w:r w:rsidRPr="00600B5E">
        <w:rPr>
          <w:rStyle w:val="CdigoHTML"/>
          <w:lang w:val="en-US"/>
        </w:rPr>
        <w:t xml:space="preserve">0:4, ['Name', 'Author']] </w:t>
      </w:r>
    </w:p>
    <w:p w14:paraId="580A2914" w14:textId="77777777" w:rsidR="00600B5E" w:rsidRDefault="00600B5E" w:rsidP="00600B5E">
      <w:pPr>
        <w:pStyle w:val="HTMLconformatoprevio"/>
        <w:rPr>
          <w:rStyle w:val="CdigoHTML"/>
        </w:rPr>
      </w:pPr>
      <w:r>
        <w:rPr>
          <w:rStyle w:val="CdigoHTML"/>
        </w:rPr>
        <w:t xml:space="preserve">----&gt; #filtra los datos </w:t>
      </w:r>
      <w:r>
        <w:rPr>
          <w:rStyle w:val="hljs-keyword"/>
        </w:rPr>
        <w:t>de</w:t>
      </w:r>
      <w:r>
        <w:rPr>
          <w:rStyle w:val="CdigoHTML"/>
        </w:rPr>
        <w:t xml:space="preserve"> </w:t>
      </w:r>
      <w:r>
        <w:rPr>
          <w:rStyle w:val="hljs-keyword"/>
        </w:rPr>
        <w:t>la</w:t>
      </w:r>
      <w:r>
        <w:rPr>
          <w:rStyle w:val="CdigoHTML"/>
        </w:rPr>
        <w:t xml:space="preserve"> fila </w:t>
      </w:r>
      <w:r>
        <w:rPr>
          <w:rStyle w:val="hljs-keyword"/>
        </w:rPr>
        <w:t>que</w:t>
      </w:r>
      <w:r>
        <w:rPr>
          <w:rStyle w:val="CdigoHTML"/>
        </w:rPr>
        <w:t xml:space="preserve"> va </w:t>
      </w:r>
      <w:r>
        <w:rPr>
          <w:rStyle w:val="hljs-keyword"/>
        </w:rPr>
        <w:t>de</w:t>
      </w:r>
      <w:r>
        <w:rPr>
          <w:rStyle w:val="CdigoHTML"/>
        </w:rPr>
        <w:t xml:space="preserve"> 0 a 4 y </w:t>
      </w:r>
      <w:r>
        <w:rPr>
          <w:rStyle w:val="hljs-keyword"/>
        </w:rPr>
        <w:t>de</w:t>
      </w:r>
      <w:r>
        <w:rPr>
          <w:rStyle w:val="CdigoHTML"/>
        </w:rPr>
        <w:t xml:space="preserve"> las columnas </w:t>
      </w:r>
      <w:proofErr w:type="spellStart"/>
      <w:r>
        <w:rPr>
          <w:rStyle w:val="CdigoHTML"/>
        </w:rPr>
        <w:t>Name</w:t>
      </w:r>
      <w:proofErr w:type="spellEnd"/>
      <w:r>
        <w:rPr>
          <w:rStyle w:val="CdigoHTML"/>
        </w:rPr>
        <w:t xml:space="preserve"> y </w:t>
      </w:r>
      <w:proofErr w:type="spellStart"/>
      <w:r>
        <w:rPr>
          <w:rStyle w:val="CdigoHTML"/>
        </w:rPr>
        <w:t>Author</w:t>
      </w:r>
      <w:proofErr w:type="spellEnd"/>
    </w:p>
    <w:p w14:paraId="18D6B9FC" w14:textId="77777777" w:rsidR="00600B5E" w:rsidRDefault="00600B5E" w:rsidP="00600B5E">
      <w:pPr>
        <w:numPr>
          <w:ilvl w:val="0"/>
          <w:numId w:val="17"/>
        </w:numPr>
        <w:spacing w:before="100" w:beforeAutospacing="1" w:after="100" w:afterAutospacing="1" w:line="240" w:lineRule="auto"/>
      </w:pPr>
      <w:r>
        <w:t xml:space="preserve">Podemos modificar los valores de una columna </w:t>
      </w:r>
      <w:proofErr w:type="gramStart"/>
      <w:r>
        <w:t>especifica</w:t>
      </w:r>
      <w:proofErr w:type="gramEnd"/>
      <w:r>
        <w:t xml:space="preserve"> del </w:t>
      </w:r>
      <w:proofErr w:type="spellStart"/>
      <w:r>
        <w:t>dataFrame</w:t>
      </w:r>
      <w:proofErr w:type="spellEnd"/>
    </w:p>
    <w:p w14:paraId="00A9CA99" w14:textId="77777777" w:rsidR="00600B5E" w:rsidRDefault="00600B5E" w:rsidP="00600B5E">
      <w:pPr>
        <w:pStyle w:val="HTMLconformatoprevio"/>
        <w:rPr>
          <w:rStyle w:val="CdigoHTML"/>
        </w:rPr>
      </w:pPr>
      <w:proofErr w:type="spellStart"/>
      <w:r>
        <w:rPr>
          <w:rStyle w:val="CdigoHTML"/>
        </w:rPr>
        <w:t>df_books.loc</w:t>
      </w:r>
      <w:proofErr w:type="spellEnd"/>
      <w:proofErr w:type="gramStart"/>
      <w:r>
        <w:rPr>
          <w:rStyle w:val="CdigoHTML"/>
        </w:rPr>
        <w:t>[:,</w:t>
      </w:r>
      <w:proofErr w:type="gramEnd"/>
      <w:r>
        <w:rPr>
          <w:rStyle w:val="CdigoHTML"/>
        </w:rPr>
        <w:t xml:space="preserve"> [</w:t>
      </w:r>
      <w:r>
        <w:rPr>
          <w:rStyle w:val="hljs-string"/>
        </w:rPr>
        <w:t>'</w:t>
      </w:r>
      <w:proofErr w:type="spellStart"/>
      <w:r>
        <w:rPr>
          <w:rStyle w:val="hljs-string"/>
        </w:rPr>
        <w:t>Reviews</w:t>
      </w:r>
      <w:proofErr w:type="spellEnd"/>
      <w:r>
        <w:rPr>
          <w:rStyle w:val="hljs-string"/>
        </w:rPr>
        <w:t>'</w:t>
      </w:r>
      <w:r>
        <w:rPr>
          <w:rStyle w:val="CdigoHTML"/>
        </w:rPr>
        <w:t xml:space="preserve">]] * </w:t>
      </w:r>
      <w:r>
        <w:rPr>
          <w:rStyle w:val="hljs-number"/>
        </w:rPr>
        <w:t>-1</w:t>
      </w:r>
    </w:p>
    <w:p w14:paraId="0CCDFF17" w14:textId="77777777" w:rsidR="00600B5E" w:rsidRDefault="00600B5E" w:rsidP="00600B5E">
      <w:pPr>
        <w:pStyle w:val="HTMLconformatoprevio"/>
        <w:rPr>
          <w:rStyle w:val="CdigoHTML"/>
        </w:rPr>
      </w:pPr>
      <w:r>
        <w:rPr>
          <w:rStyle w:val="CdigoHTML"/>
        </w:rPr>
        <w:t xml:space="preserve">----&gt; #multiplica por </w:t>
      </w:r>
      <w:r>
        <w:rPr>
          <w:rStyle w:val="hljs-number"/>
        </w:rPr>
        <w:t>-1</w:t>
      </w:r>
      <w:r>
        <w:rPr>
          <w:rStyle w:val="CdigoHTML"/>
        </w:rPr>
        <w:t xml:space="preserve"> todos los valores de la columna </w:t>
      </w:r>
      <w:proofErr w:type="spellStart"/>
      <w:r>
        <w:rPr>
          <w:rStyle w:val="CdigoHTML"/>
        </w:rPr>
        <w:t>Reviews</w:t>
      </w:r>
      <w:proofErr w:type="spellEnd"/>
    </w:p>
    <w:p w14:paraId="55BFCEFA" w14:textId="77777777" w:rsidR="00600B5E" w:rsidRDefault="00600B5E" w:rsidP="00600B5E">
      <w:pPr>
        <w:numPr>
          <w:ilvl w:val="0"/>
          <w:numId w:val="18"/>
        </w:numPr>
        <w:spacing w:before="100" w:beforeAutospacing="1" w:after="100" w:afterAutospacing="1" w:line="240" w:lineRule="auto"/>
      </w:pPr>
      <w:r>
        <w:t>Filtrar datos que cumplan una condición determinada</w:t>
      </w:r>
    </w:p>
    <w:p w14:paraId="3A7425F3" w14:textId="77777777" w:rsidR="00600B5E" w:rsidRPr="00600B5E" w:rsidRDefault="00600B5E" w:rsidP="00600B5E">
      <w:pPr>
        <w:pStyle w:val="HTMLconformatoprevio"/>
        <w:rPr>
          <w:rStyle w:val="CdigoHTML"/>
          <w:lang w:val="en-US"/>
        </w:rPr>
      </w:pPr>
      <w:proofErr w:type="spellStart"/>
      <w:r w:rsidRPr="00600B5E">
        <w:rPr>
          <w:rStyle w:val="CdigoHTML"/>
          <w:lang w:val="en-US"/>
        </w:rPr>
        <w:t>df_books.</w:t>
      </w:r>
      <w:r w:rsidRPr="00600B5E">
        <w:rPr>
          <w:rStyle w:val="hljs-keyword"/>
          <w:lang w:val="en-US"/>
        </w:rPr>
        <w:t>loc</w:t>
      </w:r>
      <w:proofErr w:type="spellEnd"/>
      <w:proofErr w:type="gramStart"/>
      <w:r w:rsidRPr="00600B5E">
        <w:rPr>
          <w:rStyle w:val="CdigoHTML"/>
          <w:lang w:val="en-US"/>
        </w:rPr>
        <w:t>[:,</w:t>
      </w:r>
      <w:proofErr w:type="gramEnd"/>
      <w:r w:rsidRPr="00600B5E">
        <w:rPr>
          <w:rStyle w:val="CdigoHTML"/>
          <w:lang w:val="en-US"/>
        </w:rPr>
        <w:t xml:space="preserve"> [</w:t>
      </w:r>
      <w:r w:rsidRPr="00600B5E">
        <w:rPr>
          <w:rStyle w:val="hljs-string"/>
          <w:lang w:val="en-US"/>
        </w:rPr>
        <w:t>'Author'</w:t>
      </w:r>
      <w:r w:rsidRPr="00600B5E">
        <w:rPr>
          <w:rStyle w:val="CdigoHTML"/>
          <w:lang w:val="en-US"/>
        </w:rPr>
        <w:t xml:space="preserve">]] == </w:t>
      </w:r>
      <w:r w:rsidRPr="00600B5E">
        <w:rPr>
          <w:rStyle w:val="hljs-string"/>
          <w:lang w:val="en-US"/>
        </w:rPr>
        <w:t>'JJ Smith'</w:t>
      </w:r>
      <w:r w:rsidRPr="00600B5E">
        <w:rPr>
          <w:rStyle w:val="CdigoHTML"/>
          <w:lang w:val="en-US"/>
        </w:rPr>
        <w:t xml:space="preserve"> </w:t>
      </w:r>
    </w:p>
    <w:p w14:paraId="14E0A443" w14:textId="77777777" w:rsidR="00600B5E" w:rsidRDefault="00600B5E" w:rsidP="00600B5E">
      <w:pPr>
        <w:pStyle w:val="HTMLconformatoprevio"/>
        <w:rPr>
          <w:rStyle w:val="CdigoHTML"/>
        </w:rPr>
      </w:pPr>
      <w:r>
        <w:rPr>
          <w:rStyle w:val="CdigoHTML"/>
        </w:rPr>
        <w:t xml:space="preserve">----&gt; #muestra </w:t>
      </w:r>
      <w:r>
        <w:rPr>
          <w:rStyle w:val="hljs-keyword"/>
        </w:rPr>
        <w:t>la</w:t>
      </w:r>
      <w:r>
        <w:rPr>
          <w:rStyle w:val="CdigoHTML"/>
        </w:rPr>
        <w:t xml:space="preserve"> columna </w:t>
      </w:r>
      <w:proofErr w:type="spellStart"/>
      <w:r>
        <w:rPr>
          <w:rStyle w:val="CdigoHTML"/>
        </w:rPr>
        <w:t>Author</w:t>
      </w:r>
      <w:proofErr w:type="spellEnd"/>
      <w:r>
        <w:rPr>
          <w:rStyle w:val="CdigoHTML"/>
        </w:rPr>
        <w:t xml:space="preserve"> </w:t>
      </w:r>
      <w:r>
        <w:rPr>
          <w:rStyle w:val="hljs-keyword"/>
        </w:rPr>
        <w:t>con</w:t>
      </w:r>
      <w:r>
        <w:rPr>
          <w:rStyle w:val="CdigoHTML"/>
        </w:rPr>
        <w:t xml:space="preserve"> True </w:t>
      </w:r>
      <w:r>
        <w:rPr>
          <w:rStyle w:val="hljs-keyword"/>
        </w:rPr>
        <w:t>en</w:t>
      </w:r>
      <w:r>
        <w:rPr>
          <w:rStyle w:val="CdigoHTML"/>
        </w:rPr>
        <w:t xml:space="preserve"> los valores que cumplen </w:t>
      </w:r>
      <w:r>
        <w:rPr>
          <w:rStyle w:val="hljs-keyword"/>
        </w:rPr>
        <w:t>la</w:t>
      </w:r>
      <w:r>
        <w:rPr>
          <w:rStyle w:val="CdigoHTML"/>
        </w:rPr>
        <w:t xml:space="preserve"> </w:t>
      </w:r>
      <w:proofErr w:type="spellStart"/>
      <w:r>
        <w:rPr>
          <w:rStyle w:val="CdigoHTML"/>
        </w:rPr>
        <w:t>condicion</w:t>
      </w:r>
      <w:proofErr w:type="spellEnd"/>
      <w:r>
        <w:rPr>
          <w:rStyle w:val="CdigoHTML"/>
        </w:rPr>
        <w:t xml:space="preserve"> </w:t>
      </w:r>
      <w:r>
        <w:rPr>
          <w:rStyle w:val="hljs-keyword"/>
        </w:rPr>
        <w:t>y</w:t>
      </w:r>
      <w:r>
        <w:rPr>
          <w:rStyle w:val="CdigoHTML"/>
        </w:rPr>
        <w:t xml:space="preserve"> False para los que </w:t>
      </w:r>
      <w:r>
        <w:rPr>
          <w:rStyle w:val="hljs-keyword"/>
        </w:rPr>
        <w:t>no</w:t>
      </w:r>
      <w:r>
        <w:rPr>
          <w:rStyle w:val="CdigoHTML"/>
        </w:rPr>
        <w:t xml:space="preserve"> </w:t>
      </w:r>
      <w:r>
        <w:rPr>
          <w:rStyle w:val="hljs-keyword"/>
        </w:rPr>
        <w:t>la</w:t>
      </w:r>
      <w:r>
        <w:rPr>
          <w:rStyle w:val="CdigoHTML"/>
        </w:rPr>
        <w:t xml:space="preserve"> cumplen</w:t>
      </w:r>
    </w:p>
    <w:p w14:paraId="090A4EAC" w14:textId="77777777" w:rsidR="00600B5E" w:rsidRDefault="00600B5E" w:rsidP="00600B5E">
      <w:pPr>
        <w:numPr>
          <w:ilvl w:val="0"/>
          <w:numId w:val="19"/>
        </w:numPr>
        <w:spacing w:before="100" w:beforeAutospacing="1" w:after="100" w:afterAutospacing="1" w:line="240" w:lineRule="auto"/>
      </w:pPr>
      <w:r>
        <w:t xml:space="preserve">Mostrar el </w:t>
      </w:r>
      <w:proofErr w:type="spellStart"/>
      <w:r>
        <w:t>dataFrame</w:t>
      </w:r>
      <w:proofErr w:type="spellEnd"/>
      <w:r>
        <w:t xml:space="preserve"> con </w:t>
      </w:r>
      <w:proofErr w:type="spellStart"/>
      <w:r>
        <w:t>iloc</w:t>
      </w:r>
      <w:proofErr w:type="spellEnd"/>
    </w:p>
    <w:p w14:paraId="6B78D607" w14:textId="77777777" w:rsidR="00600B5E" w:rsidRDefault="00600B5E" w:rsidP="00600B5E">
      <w:pPr>
        <w:pStyle w:val="HTMLconformatoprevio"/>
        <w:rPr>
          <w:rStyle w:val="CdigoHTML"/>
        </w:rPr>
      </w:pPr>
      <w:proofErr w:type="spellStart"/>
      <w:r>
        <w:rPr>
          <w:rStyle w:val="CdigoHTML"/>
        </w:rPr>
        <w:t>df_</w:t>
      </w:r>
      <w:proofErr w:type="gramStart"/>
      <w:r>
        <w:rPr>
          <w:rStyle w:val="CdigoHTML"/>
        </w:rPr>
        <w:t>books</w:t>
      </w:r>
      <w:r>
        <w:rPr>
          <w:rStyle w:val="hljs-selector-class"/>
        </w:rPr>
        <w:t>.iloc</w:t>
      </w:r>
      <w:proofErr w:type="spellEnd"/>
      <w:proofErr w:type="gramEnd"/>
      <w:r>
        <w:rPr>
          <w:rStyle w:val="hljs-selector-attr"/>
        </w:rPr>
        <w:t>[:]</w:t>
      </w:r>
      <w:r>
        <w:rPr>
          <w:rStyle w:val="CdigoHTML"/>
        </w:rPr>
        <w:t xml:space="preserve"> ---&gt; </w:t>
      </w:r>
      <w:r>
        <w:rPr>
          <w:rStyle w:val="hljs-selector-id"/>
        </w:rPr>
        <w:t>#muestra</w:t>
      </w:r>
      <w:r>
        <w:rPr>
          <w:rStyle w:val="CdigoHTML"/>
        </w:rPr>
        <w:t xml:space="preserve"> todos los datos </w:t>
      </w:r>
      <w:r>
        <w:rPr>
          <w:rStyle w:val="hljs-selector-tag"/>
        </w:rPr>
        <w:t>del</w:t>
      </w:r>
      <w:r>
        <w:rPr>
          <w:rStyle w:val="CdigoHTML"/>
        </w:rPr>
        <w:t xml:space="preserve"> </w:t>
      </w:r>
      <w:proofErr w:type="spellStart"/>
      <w:r>
        <w:rPr>
          <w:rStyle w:val="CdigoHTML"/>
        </w:rPr>
        <w:t>dataframe</w:t>
      </w:r>
      <w:proofErr w:type="spellEnd"/>
    </w:p>
    <w:p w14:paraId="15B7B791" w14:textId="77777777" w:rsidR="00600B5E" w:rsidRDefault="00600B5E" w:rsidP="00600B5E">
      <w:pPr>
        <w:numPr>
          <w:ilvl w:val="0"/>
          <w:numId w:val="20"/>
        </w:numPr>
        <w:spacing w:before="100" w:beforeAutospacing="1" w:after="100" w:afterAutospacing="1" w:line="240" w:lineRule="auto"/>
      </w:pPr>
      <w:r>
        <w:t xml:space="preserve">Filtra datos </w:t>
      </w:r>
      <w:proofErr w:type="spellStart"/>
      <w:r>
        <w:t>segun</w:t>
      </w:r>
      <w:proofErr w:type="spellEnd"/>
      <w:r>
        <w:t xml:space="preserve"> los </w:t>
      </w:r>
      <w:proofErr w:type="spellStart"/>
      <w:r>
        <w:t>indices</w:t>
      </w:r>
      <w:proofErr w:type="spellEnd"/>
      <w:r>
        <w:t xml:space="preserve"> de las filas y las columnas</w:t>
      </w:r>
    </w:p>
    <w:p w14:paraId="4409F43E" w14:textId="77777777" w:rsidR="00600B5E" w:rsidRDefault="00600B5E" w:rsidP="00600B5E">
      <w:pPr>
        <w:pStyle w:val="HTMLconformatoprevio"/>
        <w:rPr>
          <w:rStyle w:val="CdigoHTML"/>
        </w:rPr>
      </w:pPr>
      <w:proofErr w:type="spellStart"/>
      <w:r>
        <w:rPr>
          <w:rStyle w:val="hljs-attribute"/>
        </w:rPr>
        <w:t>df_</w:t>
      </w:r>
      <w:proofErr w:type="gramStart"/>
      <w:r>
        <w:rPr>
          <w:rStyle w:val="hljs-attribute"/>
        </w:rPr>
        <w:t>books</w:t>
      </w:r>
      <w:r>
        <w:rPr>
          <w:rStyle w:val="CdigoHTML"/>
        </w:rPr>
        <w:t>.iloc</w:t>
      </w:r>
      <w:proofErr w:type="spellEnd"/>
      <w:proofErr w:type="gramEnd"/>
      <w:r>
        <w:rPr>
          <w:rStyle w:val="CdigoHTML"/>
        </w:rPr>
        <w:t>[:</w:t>
      </w:r>
      <w:r>
        <w:rPr>
          <w:rStyle w:val="hljs-number"/>
        </w:rPr>
        <w:t>4</w:t>
      </w:r>
      <w:r>
        <w:rPr>
          <w:rStyle w:val="CdigoHTML"/>
        </w:rPr>
        <w:t xml:space="preserve">, </w:t>
      </w:r>
      <w:r>
        <w:rPr>
          <w:rStyle w:val="hljs-number"/>
        </w:rPr>
        <w:t>0</w:t>
      </w:r>
      <w:r>
        <w:rPr>
          <w:rStyle w:val="CdigoHTML"/>
        </w:rPr>
        <w:t>:</w:t>
      </w:r>
      <w:r>
        <w:rPr>
          <w:rStyle w:val="hljs-number"/>
        </w:rPr>
        <w:t>2</w:t>
      </w:r>
      <w:r>
        <w:rPr>
          <w:rStyle w:val="CdigoHTML"/>
        </w:rPr>
        <w:t xml:space="preserve">] ---&gt; #muestra los datos de las filas que van de </w:t>
      </w:r>
      <w:r>
        <w:rPr>
          <w:rStyle w:val="hljs-number"/>
        </w:rPr>
        <w:t>0</w:t>
      </w:r>
      <w:r>
        <w:rPr>
          <w:rStyle w:val="CdigoHTML"/>
        </w:rPr>
        <w:t xml:space="preserve"> a </w:t>
      </w:r>
      <w:r>
        <w:rPr>
          <w:rStyle w:val="hljs-number"/>
        </w:rPr>
        <w:t>3</w:t>
      </w:r>
      <w:r>
        <w:rPr>
          <w:rStyle w:val="CdigoHTML"/>
        </w:rPr>
        <w:t xml:space="preserve"> y las columnas con </w:t>
      </w:r>
      <w:proofErr w:type="spellStart"/>
      <w:r>
        <w:rPr>
          <w:rStyle w:val="CdigoHTML"/>
        </w:rPr>
        <w:t>indices</w:t>
      </w:r>
      <w:proofErr w:type="spellEnd"/>
      <w:r>
        <w:rPr>
          <w:rStyle w:val="CdigoHTML"/>
        </w:rPr>
        <w:t xml:space="preserve"> </w:t>
      </w:r>
      <w:r>
        <w:rPr>
          <w:rStyle w:val="hljs-number"/>
        </w:rPr>
        <w:t>0</w:t>
      </w:r>
      <w:r>
        <w:rPr>
          <w:rStyle w:val="CdigoHTML"/>
        </w:rPr>
        <w:t xml:space="preserve"> y </w:t>
      </w:r>
      <w:r>
        <w:rPr>
          <w:rStyle w:val="hljs-number"/>
        </w:rPr>
        <w:t>1</w:t>
      </w:r>
    </w:p>
    <w:p w14:paraId="4CEBBBB3" w14:textId="77777777" w:rsidR="00600B5E" w:rsidRDefault="00600B5E" w:rsidP="00600B5E">
      <w:pPr>
        <w:numPr>
          <w:ilvl w:val="0"/>
          <w:numId w:val="21"/>
        </w:numPr>
        <w:spacing w:before="100" w:beforeAutospacing="1" w:after="100" w:afterAutospacing="1" w:line="240" w:lineRule="auto"/>
      </w:pPr>
      <w:proofErr w:type="spellStart"/>
      <w:r>
        <w:t>Tambien</w:t>
      </w:r>
      <w:proofErr w:type="spellEnd"/>
      <w:r>
        <w:t xml:space="preserve"> podemos buscar un dato especifico con </w:t>
      </w:r>
      <w:proofErr w:type="spellStart"/>
      <w:r>
        <w:t>iloc</w:t>
      </w:r>
      <w:proofErr w:type="spellEnd"/>
    </w:p>
    <w:p w14:paraId="0A8C9F51" w14:textId="77777777" w:rsidR="00600B5E" w:rsidRDefault="00600B5E" w:rsidP="00600B5E">
      <w:pPr>
        <w:pStyle w:val="HTMLconformatoprevio"/>
      </w:pPr>
      <w:proofErr w:type="spellStart"/>
      <w:r>
        <w:rPr>
          <w:rStyle w:val="hljs-attribute"/>
        </w:rPr>
        <w:t>df_boo</w:t>
      </w:r>
      <w:proofErr w:type="spellEnd"/>
    </w:p>
    <w:p w14:paraId="4FC89F5F" w14:textId="77777777" w:rsidR="00600B5E" w:rsidRDefault="00600B5E" w:rsidP="00600B5E">
      <w:pPr>
        <w:pStyle w:val="HTMLconformatoprevio"/>
        <w:rPr>
          <w:rStyle w:val="CdigoHTML"/>
        </w:rPr>
      </w:pPr>
      <w:proofErr w:type="spellStart"/>
      <w:proofErr w:type="gramStart"/>
      <w:r>
        <w:rPr>
          <w:rStyle w:val="hljs-attribute"/>
        </w:rPr>
        <w:t>ks</w:t>
      </w:r>
      <w:r>
        <w:rPr>
          <w:rStyle w:val="CdigoHTML"/>
        </w:rPr>
        <w:t>.iloc</w:t>
      </w:r>
      <w:proofErr w:type="spellEnd"/>
      <w:proofErr w:type="gramEnd"/>
      <w:r>
        <w:rPr>
          <w:rStyle w:val="CdigoHTML"/>
        </w:rPr>
        <w:t>[</w:t>
      </w:r>
      <w:r>
        <w:rPr>
          <w:rStyle w:val="hljs-number"/>
        </w:rPr>
        <w:t>1</w:t>
      </w:r>
      <w:r>
        <w:rPr>
          <w:rStyle w:val="CdigoHTML"/>
        </w:rPr>
        <w:t>,</w:t>
      </w:r>
      <w:r>
        <w:rPr>
          <w:rStyle w:val="hljs-number"/>
        </w:rPr>
        <w:t>3</w:t>
      </w:r>
      <w:r>
        <w:rPr>
          <w:rStyle w:val="CdigoHTML"/>
        </w:rPr>
        <w:t xml:space="preserve">] ---&gt; #muestra el dato alojado en la fila </w:t>
      </w:r>
      <w:r>
        <w:rPr>
          <w:rStyle w:val="hljs-number"/>
        </w:rPr>
        <w:t>1</w:t>
      </w:r>
      <w:r>
        <w:rPr>
          <w:rStyle w:val="CdigoHTML"/>
        </w:rPr>
        <w:t xml:space="preserve"> columna </w:t>
      </w:r>
      <w:r>
        <w:rPr>
          <w:rStyle w:val="hljs-number"/>
        </w:rPr>
        <w:t>3</w:t>
      </w:r>
    </w:p>
    <w:p w14:paraId="3B7C93EA" w14:textId="2153F5DB" w:rsidR="00600B5E" w:rsidRDefault="00600B5E" w:rsidP="00600B5E"/>
    <w:p w14:paraId="45426CB6" w14:textId="77777777" w:rsidR="00D90836" w:rsidRDefault="00D90836" w:rsidP="00D90836">
      <w:pPr>
        <w:pStyle w:val="Ttulo4"/>
      </w:pPr>
      <w:proofErr w:type="spellStart"/>
      <w:r>
        <w:t>Agr</w:t>
      </w:r>
      <w:proofErr w:type="spellEnd"/>
    </w:p>
    <w:p w14:paraId="20515969" w14:textId="77777777" w:rsidR="00D90836" w:rsidRDefault="00D90836" w:rsidP="00D90836">
      <w:pPr>
        <w:pStyle w:val="Ttulo4"/>
      </w:pPr>
      <w:proofErr w:type="spellStart"/>
      <w:r>
        <w:t>egar</w:t>
      </w:r>
      <w:proofErr w:type="spellEnd"/>
      <w:r>
        <w:t xml:space="preserve"> o eliminar datos de Pandas</w:t>
      </w:r>
    </w:p>
    <w:p w14:paraId="6BDFDC12" w14:textId="77777777" w:rsidR="00D90836" w:rsidRDefault="00D90836" w:rsidP="00D90836">
      <w:pPr>
        <w:numPr>
          <w:ilvl w:val="0"/>
          <w:numId w:val="22"/>
        </w:numPr>
        <w:spacing w:before="100" w:beforeAutospacing="1" w:after="100" w:afterAutospacing="1" w:line="240" w:lineRule="auto"/>
      </w:pPr>
      <w:r>
        <w:t xml:space="preserve">Mostrar las primeras 5 filas del </w:t>
      </w:r>
      <w:proofErr w:type="spellStart"/>
      <w:r>
        <w:t>dataFrame</w:t>
      </w:r>
      <w:proofErr w:type="spellEnd"/>
    </w:p>
    <w:p w14:paraId="060A90F5" w14:textId="77777777" w:rsidR="00D90836" w:rsidRPr="00D90836" w:rsidRDefault="00D90836" w:rsidP="00D90836">
      <w:pPr>
        <w:pStyle w:val="HTMLconformatoprevio"/>
        <w:rPr>
          <w:rStyle w:val="CdigoHTML"/>
          <w:lang w:val="en-US"/>
        </w:rPr>
      </w:pPr>
      <w:r w:rsidRPr="00D90836">
        <w:rPr>
          <w:rStyle w:val="CdigoHTML"/>
          <w:lang w:val="en-US"/>
        </w:rPr>
        <w:t xml:space="preserve">import pandas </w:t>
      </w:r>
      <w:r w:rsidRPr="00D90836">
        <w:rPr>
          <w:rStyle w:val="hljs-keyword"/>
          <w:lang w:val="en-US"/>
        </w:rPr>
        <w:t>as</w:t>
      </w:r>
      <w:r w:rsidRPr="00D90836">
        <w:rPr>
          <w:rStyle w:val="CdigoHTML"/>
          <w:lang w:val="en-US"/>
        </w:rPr>
        <w:t xml:space="preserve"> pd</w:t>
      </w:r>
    </w:p>
    <w:p w14:paraId="5E67C891" w14:textId="77777777" w:rsidR="00D90836" w:rsidRPr="00D90836" w:rsidRDefault="00D90836" w:rsidP="00D90836">
      <w:pPr>
        <w:pStyle w:val="HTMLconformatoprevio"/>
        <w:rPr>
          <w:rStyle w:val="CdigoHTML"/>
          <w:lang w:val="en-US"/>
        </w:rPr>
      </w:pPr>
      <w:r w:rsidRPr="00D90836">
        <w:rPr>
          <w:rStyle w:val="CdigoHTML"/>
          <w:lang w:val="en-US"/>
        </w:rPr>
        <w:t xml:space="preserve">import </w:t>
      </w:r>
      <w:proofErr w:type="spellStart"/>
      <w:r w:rsidRPr="00D90836">
        <w:rPr>
          <w:rStyle w:val="CdigoHTML"/>
          <w:lang w:val="en-US"/>
        </w:rPr>
        <w:t>numpy</w:t>
      </w:r>
      <w:proofErr w:type="spellEnd"/>
      <w:r w:rsidRPr="00D90836">
        <w:rPr>
          <w:rStyle w:val="CdigoHTML"/>
          <w:lang w:val="en-US"/>
        </w:rPr>
        <w:t xml:space="preserve"> </w:t>
      </w:r>
      <w:r w:rsidRPr="00D90836">
        <w:rPr>
          <w:rStyle w:val="hljs-keyword"/>
          <w:lang w:val="en-US"/>
        </w:rPr>
        <w:t>as</w:t>
      </w:r>
      <w:r w:rsidRPr="00D90836">
        <w:rPr>
          <w:rStyle w:val="CdigoHTML"/>
          <w:lang w:val="en-US"/>
        </w:rPr>
        <w:t xml:space="preserve"> np</w:t>
      </w:r>
    </w:p>
    <w:p w14:paraId="4E863A0B" w14:textId="77777777" w:rsidR="00D90836" w:rsidRPr="00D90836" w:rsidRDefault="00D90836" w:rsidP="00D90836">
      <w:pPr>
        <w:pStyle w:val="HTMLconformatoprevio"/>
        <w:rPr>
          <w:rStyle w:val="CdigoHTML"/>
          <w:lang w:val="en-US"/>
        </w:rPr>
      </w:pPr>
    </w:p>
    <w:p w14:paraId="0E6D89E5" w14:textId="77777777" w:rsidR="00D90836" w:rsidRPr="00D90836" w:rsidRDefault="00D90836" w:rsidP="00D90836">
      <w:pPr>
        <w:pStyle w:val="HTMLconformatoprevio"/>
        <w:rPr>
          <w:rStyle w:val="CdigoHTML"/>
          <w:lang w:val="en-US"/>
        </w:rPr>
      </w:pPr>
      <w:proofErr w:type="spellStart"/>
      <w:r w:rsidRPr="00D90836">
        <w:rPr>
          <w:rStyle w:val="CdigoHTML"/>
          <w:lang w:val="en-US"/>
        </w:rPr>
        <w:t>df_books</w:t>
      </w:r>
      <w:proofErr w:type="spellEnd"/>
      <w:r w:rsidRPr="00D90836">
        <w:rPr>
          <w:rStyle w:val="CdigoHTML"/>
          <w:lang w:val="en-US"/>
        </w:rPr>
        <w:t xml:space="preserve"> = </w:t>
      </w:r>
      <w:proofErr w:type="spellStart"/>
      <w:proofErr w:type="gramStart"/>
      <w:r w:rsidRPr="00D90836">
        <w:rPr>
          <w:rStyle w:val="CdigoHTML"/>
          <w:lang w:val="en-US"/>
        </w:rPr>
        <w:t>pd.read</w:t>
      </w:r>
      <w:proofErr w:type="gramEnd"/>
      <w:r w:rsidRPr="00D90836">
        <w:rPr>
          <w:rStyle w:val="hljs-constructor"/>
          <w:lang w:val="en-US"/>
        </w:rPr>
        <w:t>_csv</w:t>
      </w:r>
      <w:proofErr w:type="spellEnd"/>
      <w:r w:rsidRPr="00D90836">
        <w:rPr>
          <w:rStyle w:val="hljs-constructor"/>
          <w:lang w:val="en-US"/>
        </w:rPr>
        <w:t>('</w:t>
      </w:r>
      <w:r w:rsidRPr="00D90836">
        <w:rPr>
          <w:rStyle w:val="hljs-params"/>
          <w:lang w:val="en-US"/>
        </w:rPr>
        <w:t>bestsellers</w:t>
      </w:r>
      <w:r w:rsidRPr="00D90836">
        <w:rPr>
          <w:rStyle w:val="hljs-constructor"/>
          <w:lang w:val="en-US"/>
        </w:rPr>
        <w:t>-</w:t>
      </w:r>
      <w:r w:rsidRPr="00D90836">
        <w:rPr>
          <w:rStyle w:val="hljs-params"/>
          <w:lang w:val="en-US"/>
        </w:rPr>
        <w:t>with</w:t>
      </w:r>
      <w:r w:rsidRPr="00D90836">
        <w:rPr>
          <w:rStyle w:val="hljs-constructor"/>
          <w:lang w:val="en-US"/>
        </w:rPr>
        <w:t>-</w:t>
      </w:r>
      <w:r w:rsidRPr="00D90836">
        <w:rPr>
          <w:rStyle w:val="hljs-params"/>
          <w:lang w:val="en-US"/>
        </w:rPr>
        <w:t>categories</w:t>
      </w:r>
      <w:r w:rsidRPr="00D90836">
        <w:rPr>
          <w:rStyle w:val="hljs-constructor"/>
          <w:lang w:val="en-US"/>
        </w:rPr>
        <w:t>.</w:t>
      </w:r>
      <w:r w:rsidRPr="00D90836">
        <w:rPr>
          <w:rStyle w:val="hljs-params"/>
          <w:lang w:val="en-US"/>
        </w:rPr>
        <w:t>csv</w:t>
      </w:r>
      <w:r w:rsidRPr="00D90836">
        <w:rPr>
          <w:rStyle w:val="hljs-constructor"/>
          <w:lang w:val="en-US"/>
        </w:rPr>
        <w:t xml:space="preserve">', </w:t>
      </w:r>
      <w:proofErr w:type="spellStart"/>
      <w:r w:rsidRPr="00D90836">
        <w:rPr>
          <w:rStyle w:val="hljs-params"/>
          <w:lang w:val="en-US"/>
        </w:rPr>
        <w:t>sep</w:t>
      </w:r>
      <w:proofErr w:type="spellEnd"/>
      <w:r w:rsidRPr="00D90836">
        <w:rPr>
          <w:rStyle w:val="hljs-constructor"/>
          <w:lang w:val="en-US"/>
        </w:rPr>
        <w:t xml:space="preserve">=',', </w:t>
      </w:r>
      <w:r w:rsidRPr="00D90836">
        <w:rPr>
          <w:rStyle w:val="hljs-params"/>
          <w:lang w:val="en-US"/>
        </w:rPr>
        <w:t>header</w:t>
      </w:r>
      <w:r w:rsidRPr="00D90836">
        <w:rPr>
          <w:rStyle w:val="hljs-constructor"/>
          <w:lang w:val="en-US"/>
        </w:rPr>
        <w:t>=0)</w:t>
      </w:r>
    </w:p>
    <w:p w14:paraId="1B4FDE20" w14:textId="77777777" w:rsidR="00D90836" w:rsidRDefault="00D90836" w:rsidP="00D90836">
      <w:pPr>
        <w:pStyle w:val="HTMLconformatoprevio"/>
        <w:rPr>
          <w:rStyle w:val="CdigoHTML"/>
        </w:rPr>
      </w:pPr>
      <w:proofErr w:type="spellStart"/>
      <w:r>
        <w:rPr>
          <w:rStyle w:val="CdigoHTML"/>
        </w:rPr>
        <w:t>df_</w:t>
      </w:r>
      <w:proofErr w:type="gramStart"/>
      <w:r>
        <w:rPr>
          <w:rStyle w:val="CdigoHTML"/>
        </w:rPr>
        <w:t>books.head</w:t>
      </w:r>
      <w:proofErr w:type="spellEnd"/>
      <w:proofErr w:type="gramEnd"/>
      <w:r>
        <w:rPr>
          <w:rStyle w:val="hljs-literal"/>
        </w:rPr>
        <w:t>()</w:t>
      </w:r>
      <w:r>
        <w:rPr>
          <w:rStyle w:val="CdigoHTML"/>
        </w:rPr>
        <w:t xml:space="preserve"> ---&gt; #muestra las primeras </w:t>
      </w:r>
      <w:r>
        <w:rPr>
          <w:rStyle w:val="hljs-number"/>
        </w:rPr>
        <w:t>5</w:t>
      </w:r>
      <w:r>
        <w:rPr>
          <w:rStyle w:val="CdigoHTML"/>
        </w:rPr>
        <w:t xml:space="preserve"> </w:t>
      </w:r>
      <w:proofErr w:type="spellStart"/>
      <w:r>
        <w:rPr>
          <w:rStyle w:val="CdigoHTML"/>
        </w:rPr>
        <w:t>lineas</w:t>
      </w:r>
      <w:proofErr w:type="spellEnd"/>
      <w:r>
        <w:rPr>
          <w:rStyle w:val="CdigoHTML"/>
        </w:rPr>
        <w:t xml:space="preserve"> del </w:t>
      </w:r>
      <w:proofErr w:type="spellStart"/>
      <w:r>
        <w:rPr>
          <w:rStyle w:val="CdigoHTML"/>
        </w:rPr>
        <w:t>dataFrame</w:t>
      </w:r>
      <w:proofErr w:type="spellEnd"/>
    </w:p>
    <w:p w14:paraId="6209337C" w14:textId="77777777" w:rsidR="00D90836" w:rsidRDefault="00D90836" w:rsidP="00D90836">
      <w:pPr>
        <w:numPr>
          <w:ilvl w:val="0"/>
          <w:numId w:val="23"/>
        </w:numPr>
        <w:spacing w:before="100" w:beforeAutospacing="1" w:after="100" w:afterAutospacing="1" w:line="240" w:lineRule="auto"/>
      </w:pPr>
      <w:r>
        <w:t xml:space="preserve">Eliminar columnas de la </w:t>
      </w:r>
      <w:proofErr w:type="gramStart"/>
      <w:r>
        <w:t>salida</w:t>
      </w:r>
      <w:proofErr w:type="gramEnd"/>
      <w:r>
        <w:t xml:space="preserve"> pero no del </w:t>
      </w:r>
      <w:proofErr w:type="spellStart"/>
      <w:r>
        <w:t>dataFrame</w:t>
      </w:r>
      <w:proofErr w:type="spellEnd"/>
    </w:p>
    <w:p w14:paraId="16090F4A" w14:textId="77777777" w:rsidR="00D90836" w:rsidRPr="00D90836" w:rsidRDefault="00D90836" w:rsidP="00D90836">
      <w:pPr>
        <w:pStyle w:val="HTMLconformatoprevio"/>
        <w:rPr>
          <w:rStyle w:val="CdigoHTML"/>
          <w:lang w:val="en-US"/>
        </w:rPr>
      </w:pPr>
      <w:proofErr w:type="spellStart"/>
      <w:r w:rsidRPr="00D90836">
        <w:rPr>
          <w:rStyle w:val="CdigoHTML"/>
          <w:lang w:val="en-US"/>
        </w:rPr>
        <w:lastRenderedPageBreak/>
        <w:t>df_</w:t>
      </w:r>
      <w:proofErr w:type="gramStart"/>
      <w:r w:rsidRPr="00D90836">
        <w:rPr>
          <w:rStyle w:val="CdigoHTML"/>
          <w:lang w:val="en-US"/>
        </w:rPr>
        <w:t>books</w:t>
      </w:r>
      <w:r w:rsidRPr="00D90836">
        <w:rPr>
          <w:rStyle w:val="hljs-selector-class"/>
          <w:lang w:val="en-US"/>
        </w:rPr>
        <w:t>.drop</w:t>
      </w:r>
      <w:proofErr w:type="spellEnd"/>
      <w:proofErr w:type="gramEnd"/>
      <w:r w:rsidRPr="00D90836">
        <w:rPr>
          <w:rStyle w:val="CdigoHTML"/>
          <w:lang w:val="en-US"/>
        </w:rPr>
        <w:t>(</w:t>
      </w:r>
      <w:r w:rsidRPr="00D90836">
        <w:rPr>
          <w:rStyle w:val="hljs-string"/>
          <w:lang w:val="en-US"/>
        </w:rPr>
        <w:t>'Genre'</w:t>
      </w:r>
      <w:r w:rsidRPr="00D90836">
        <w:rPr>
          <w:rStyle w:val="CdigoHTML"/>
          <w:lang w:val="en-US"/>
        </w:rPr>
        <w:t>, axis=</w:t>
      </w:r>
      <w:r w:rsidRPr="00D90836">
        <w:rPr>
          <w:rStyle w:val="hljs-number"/>
          <w:lang w:val="en-US"/>
        </w:rPr>
        <w:t>1</w:t>
      </w:r>
      <w:r w:rsidRPr="00D90836">
        <w:rPr>
          <w:rStyle w:val="CdigoHTML"/>
          <w:lang w:val="en-US"/>
        </w:rPr>
        <w:t>)</w:t>
      </w:r>
      <w:r w:rsidRPr="00D90836">
        <w:rPr>
          <w:rStyle w:val="hljs-selector-class"/>
          <w:lang w:val="en-US"/>
        </w:rPr>
        <w:t>.head</w:t>
      </w:r>
      <w:r w:rsidRPr="00D90836">
        <w:rPr>
          <w:rStyle w:val="CdigoHTML"/>
          <w:lang w:val="en-US"/>
        </w:rPr>
        <w:t xml:space="preserve">() </w:t>
      </w:r>
      <w:r w:rsidRPr="00D90836">
        <w:rPr>
          <w:rStyle w:val="hljs-selector-id"/>
          <w:lang w:val="en-US"/>
        </w:rPr>
        <w:t>#axis</w:t>
      </w:r>
      <w:r w:rsidRPr="00D90836">
        <w:rPr>
          <w:rStyle w:val="CdigoHTML"/>
          <w:lang w:val="en-US"/>
        </w:rPr>
        <w:t xml:space="preserve"> </w:t>
      </w:r>
      <w:r w:rsidRPr="00D90836">
        <w:rPr>
          <w:rStyle w:val="hljs-number"/>
          <w:lang w:val="en-US"/>
        </w:rPr>
        <w:t>1</w:t>
      </w:r>
      <w:r w:rsidRPr="00D90836">
        <w:rPr>
          <w:rStyle w:val="CdigoHTML"/>
          <w:lang w:val="en-US"/>
        </w:rPr>
        <w:t xml:space="preserve"> = </w:t>
      </w:r>
      <w:proofErr w:type="spellStart"/>
      <w:r w:rsidRPr="00D90836">
        <w:rPr>
          <w:rStyle w:val="CdigoHTML"/>
          <w:lang w:val="en-US"/>
        </w:rPr>
        <w:t>columnas</w:t>
      </w:r>
      <w:proofErr w:type="spellEnd"/>
      <w:r w:rsidRPr="00D90836">
        <w:rPr>
          <w:rStyle w:val="CdigoHTML"/>
          <w:lang w:val="en-US"/>
        </w:rPr>
        <w:t xml:space="preserve">. axis </w:t>
      </w:r>
      <w:r w:rsidRPr="00D90836">
        <w:rPr>
          <w:rStyle w:val="hljs-number"/>
          <w:lang w:val="en-US"/>
        </w:rPr>
        <w:t>2</w:t>
      </w:r>
      <w:r w:rsidRPr="00D90836">
        <w:rPr>
          <w:rStyle w:val="CdigoHTML"/>
          <w:lang w:val="en-US"/>
        </w:rPr>
        <w:t xml:space="preserve"> = </w:t>
      </w:r>
      <w:proofErr w:type="spellStart"/>
      <w:r w:rsidRPr="00D90836">
        <w:rPr>
          <w:rStyle w:val="CdigoHTML"/>
          <w:lang w:val="en-US"/>
        </w:rPr>
        <w:t>filas</w:t>
      </w:r>
      <w:proofErr w:type="spellEnd"/>
    </w:p>
    <w:p w14:paraId="749C4B4B" w14:textId="77777777" w:rsidR="00D90836" w:rsidRDefault="00D90836" w:rsidP="00D90836">
      <w:pPr>
        <w:pStyle w:val="HTMLconformatoprevio"/>
        <w:rPr>
          <w:rStyle w:val="CdigoHTML"/>
        </w:rPr>
      </w:pPr>
      <w:r>
        <w:rPr>
          <w:rStyle w:val="CdigoHTML"/>
        </w:rPr>
        <w:t xml:space="preserve">----&gt; </w:t>
      </w:r>
      <w:r>
        <w:rPr>
          <w:rStyle w:val="hljs-selector-id"/>
        </w:rPr>
        <w:t>#elimina</w:t>
      </w:r>
      <w:r>
        <w:rPr>
          <w:rStyle w:val="CdigoHTML"/>
        </w:rPr>
        <w:t xml:space="preserve"> la columna </w:t>
      </w:r>
      <w:proofErr w:type="spellStart"/>
      <w:r>
        <w:rPr>
          <w:rStyle w:val="CdigoHTML"/>
        </w:rPr>
        <w:t>Genre</w:t>
      </w:r>
      <w:proofErr w:type="spellEnd"/>
      <w:r>
        <w:rPr>
          <w:rStyle w:val="CdigoHTML"/>
        </w:rPr>
        <w:t xml:space="preserve"> de la </w:t>
      </w:r>
      <w:proofErr w:type="gramStart"/>
      <w:r>
        <w:rPr>
          <w:rStyle w:val="CdigoHTML"/>
        </w:rPr>
        <w:t>salida</w:t>
      </w:r>
      <w:proofErr w:type="gramEnd"/>
      <w:r>
        <w:rPr>
          <w:rStyle w:val="CdigoHTML"/>
        </w:rPr>
        <w:t xml:space="preserve"> pero no </w:t>
      </w:r>
      <w:r>
        <w:rPr>
          <w:rStyle w:val="hljs-selector-tag"/>
        </w:rPr>
        <w:t>del</w:t>
      </w:r>
      <w:r>
        <w:rPr>
          <w:rStyle w:val="CdigoHTML"/>
        </w:rPr>
        <w:t xml:space="preserve"> </w:t>
      </w:r>
      <w:proofErr w:type="spellStart"/>
      <w:r>
        <w:rPr>
          <w:rStyle w:val="CdigoHTML"/>
        </w:rPr>
        <w:t>dataFrame</w:t>
      </w:r>
      <w:proofErr w:type="spellEnd"/>
    </w:p>
    <w:p w14:paraId="2B016C0A" w14:textId="77777777" w:rsidR="00D90836" w:rsidRDefault="00D90836" w:rsidP="00D90836">
      <w:pPr>
        <w:numPr>
          <w:ilvl w:val="0"/>
          <w:numId w:val="24"/>
        </w:numPr>
        <w:spacing w:before="100" w:beforeAutospacing="1" w:after="100" w:afterAutospacing="1" w:line="240" w:lineRule="auto"/>
      </w:pPr>
      <w:r>
        <w:t xml:space="preserve">Eliminar una columna del </w:t>
      </w:r>
      <w:proofErr w:type="spellStart"/>
      <w:r>
        <w:t>dataFrame</w:t>
      </w:r>
      <w:proofErr w:type="spellEnd"/>
    </w:p>
    <w:p w14:paraId="709A95C5" w14:textId="77777777" w:rsidR="00D90836" w:rsidRDefault="00D90836" w:rsidP="00D90836">
      <w:pPr>
        <w:pStyle w:val="HTMLconformatoprevio"/>
        <w:rPr>
          <w:rStyle w:val="CdigoHTML"/>
        </w:rPr>
      </w:pPr>
      <w:r>
        <w:rPr>
          <w:rStyle w:val="hljs-selector-tag"/>
        </w:rPr>
        <w:t>del</w:t>
      </w:r>
      <w:r>
        <w:rPr>
          <w:rStyle w:val="CdigoHTML"/>
        </w:rPr>
        <w:t xml:space="preserve"> </w:t>
      </w:r>
      <w:proofErr w:type="spellStart"/>
      <w:r>
        <w:rPr>
          <w:rStyle w:val="hljs-selector-tag"/>
        </w:rPr>
        <w:t>df_books</w:t>
      </w:r>
      <w:proofErr w:type="spellEnd"/>
      <w:r>
        <w:rPr>
          <w:rStyle w:val="hljs-selector-attr"/>
        </w:rPr>
        <w:t>[</w:t>
      </w:r>
      <w:r>
        <w:rPr>
          <w:rStyle w:val="hljs-string"/>
        </w:rPr>
        <w:t>'Price'</w:t>
      </w:r>
      <w:r>
        <w:rPr>
          <w:rStyle w:val="hljs-selector-attr"/>
        </w:rPr>
        <w:t>]</w:t>
      </w:r>
      <w:r>
        <w:rPr>
          <w:rStyle w:val="CdigoHTML"/>
        </w:rPr>
        <w:t xml:space="preserve"> </w:t>
      </w:r>
    </w:p>
    <w:p w14:paraId="7570941C" w14:textId="77777777" w:rsidR="00D90836" w:rsidRDefault="00D90836" w:rsidP="00D90836">
      <w:pPr>
        <w:pStyle w:val="HTMLconformatoprevio"/>
        <w:rPr>
          <w:rStyle w:val="CdigoHTML"/>
        </w:rPr>
      </w:pPr>
      <w:r>
        <w:rPr>
          <w:rStyle w:val="hljs-selector-tag"/>
        </w:rPr>
        <w:t>----</w:t>
      </w:r>
      <w:r>
        <w:rPr>
          <w:rStyle w:val="CdigoHTML"/>
        </w:rPr>
        <w:t xml:space="preserve">&gt; </w:t>
      </w:r>
      <w:r>
        <w:rPr>
          <w:rStyle w:val="hljs-selector-id"/>
        </w:rPr>
        <w:t>#elimina</w:t>
      </w:r>
      <w:r>
        <w:rPr>
          <w:rStyle w:val="CdigoHTML"/>
        </w:rPr>
        <w:t xml:space="preserve"> </w:t>
      </w:r>
      <w:r>
        <w:rPr>
          <w:rStyle w:val="hljs-selector-tag"/>
        </w:rPr>
        <w:t>la</w:t>
      </w:r>
      <w:r>
        <w:rPr>
          <w:rStyle w:val="CdigoHTML"/>
        </w:rPr>
        <w:t xml:space="preserve"> </w:t>
      </w:r>
      <w:r>
        <w:rPr>
          <w:rStyle w:val="hljs-selector-tag"/>
        </w:rPr>
        <w:t>columna</w:t>
      </w:r>
      <w:r>
        <w:rPr>
          <w:rStyle w:val="CdigoHTML"/>
        </w:rPr>
        <w:t xml:space="preserve"> </w:t>
      </w:r>
      <w:r>
        <w:rPr>
          <w:rStyle w:val="hljs-selector-tag"/>
        </w:rPr>
        <w:t>Price</w:t>
      </w:r>
      <w:r>
        <w:rPr>
          <w:rStyle w:val="CdigoHTML"/>
        </w:rPr>
        <w:t xml:space="preserve"> </w:t>
      </w:r>
      <w:r>
        <w:rPr>
          <w:rStyle w:val="hljs-selector-tag"/>
        </w:rPr>
        <w:t>del</w:t>
      </w:r>
      <w:r>
        <w:rPr>
          <w:rStyle w:val="CdigoHTML"/>
        </w:rPr>
        <w:t xml:space="preserve"> </w:t>
      </w:r>
      <w:proofErr w:type="spellStart"/>
      <w:r>
        <w:rPr>
          <w:rStyle w:val="hljs-selector-tag"/>
        </w:rPr>
        <w:t>dataFrame</w:t>
      </w:r>
      <w:proofErr w:type="spellEnd"/>
    </w:p>
    <w:p w14:paraId="7AEEE596" w14:textId="77777777" w:rsidR="00D90836" w:rsidRDefault="00D90836" w:rsidP="00D90836">
      <w:pPr>
        <w:numPr>
          <w:ilvl w:val="0"/>
          <w:numId w:val="25"/>
        </w:numPr>
        <w:spacing w:before="100" w:beforeAutospacing="1" w:after="100" w:afterAutospacing="1" w:line="240" w:lineRule="auto"/>
      </w:pPr>
      <w:r>
        <w:t xml:space="preserve">Eliminar filas del </w:t>
      </w:r>
      <w:proofErr w:type="spellStart"/>
      <w:r>
        <w:t>dataFrame</w:t>
      </w:r>
      <w:proofErr w:type="spellEnd"/>
    </w:p>
    <w:p w14:paraId="39EAAF97" w14:textId="77777777" w:rsidR="00D90836" w:rsidRDefault="00D90836" w:rsidP="00D90836">
      <w:pPr>
        <w:pStyle w:val="HTMLconformatoprevio"/>
        <w:rPr>
          <w:rStyle w:val="CdigoHTML"/>
        </w:rPr>
      </w:pPr>
      <w:proofErr w:type="spellStart"/>
      <w:r>
        <w:rPr>
          <w:rStyle w:val="CdigoHTML"/>
        </w:rPr>
        <w:t>df_</w:t>
      </w:r>
      <w:proofErr w:type="gramStart"/>
      <w:r>
        <w:rPr>
          <w:rStyle w:val="CdigoHTML"/>
        </w:rPr>
        <w:t>books.drop</w:t>
      </w:r>
      <w:proofErr w:type="spellEnd"/>
      <w:proofErr w:type="gramEnd"/>
      <w:r>
        <w:rPr>
          <w:rStyle w:val="hljs-params"/>
        </w:rPr>
        <w:t xml:space="preserve">(0, </w:t>
      </w:r>
      <w:r>
        <w:rPr>
          <w:rStyle w:val="hljs-attr"/>
        </w:rPr>
        <w:t>axis</w:t>
      </w:r>
      <w:r>
        <w:rPr>
          <w:rStyle w:val="hljs-params"/>
        </w:rPr>
        <w:t>=0)</w:t>
      </w:r>
    </w:p>
    <w:p w14:paraId="7B5F16AF" w14:textId="77777777" w:rsidR="00D90836" w:rsidRDefault="00D90836" w:rsidP="00D90836">
      <w:pPr>
        <w:pStyle w:val="HTMLconformatoprevio"/>
        <w:rPr>
          <w:rStyle w:val="CdigoHTML"/>
        </w:rPr>
      </w:pPr>
      <w:r>
        <w:rPr>
          <w:rStyle w:val="hljs-params"/>
        </w:rPr>
        <w:t>----</w:t>
      </w:r>
      <w:r>
        <w:rPr>
          <w:rStyle w:val="CdigoHTML"/>
        </w:rPr>
        <w:t xml:space="preserve">&gt; </w:t>
      </w:r>
      <w:r>
        <w:rPr>
          <w:rStyle w:val="hljs-comment"/>
        </w:rPr>
        <w:t xml:space="preserve">#elimina la fila 0 del </w:t>
      </w:r>
      <w:proofErr w:type="spellStart"/>
      <w:r>
        <w:rPr>
          <w:rStyle w:val="hljs-comment"/>
        </w:rPr>
        <w:t>dataFrame</w:t>
      </w:r>
      <w:proofErr w:type="spellEnd"/>
    </w:p>
    <w:p w14:paraId="09F627D2" w14:textId="77777777" w:rsidR="00D90836" w:rsidRDefault="00D90836" w:rsidP="00D90836">
      <w:pPr>
        <w:numPr>
          <w:ilvl w:val="0"/>
          <w:numId w:val="26"/>
        </w:numPr>
        <w:spacing w:before="100" w:beforeAutospacing="1" w:after="100" w:afterAutospacing="1" w:line="240" w:lineRule="auto"/>
      </w:pPr>
      <w:r>
        <w:t>Eliminar un conjunto de filas mediante una lista</w:t>
      </w:r>
    </w:p>
    <w:p w14:paraId="43625AA9" w14:textId="77777777" w:rsidR="00D90836" w:rsidRDefault="00D90836" w:rsidP="00D90836">
      <w:pPr>
        <w:pStyle w:val="HTMLconformatoprevio"/>
        <w:rPr>
          <w:rStyle w:val="CdigoHTML"/>
        </w:rPr>
      </w:pPr>
      <w:proofErr w:type="spellStart"/>
      <w:r>
        <w:rPr>
          <w:rStyle w:val="CdigoHTML"/>
        </w:rPr>
        <w:t>df_</w:t>
      </w:r>
      <w:proofErr w:type="gramStart"/>
      <w:r>
        <w:rPr>
          <w:rStyle w:val="CdigoHTML"/>
        </w:rPr>
        <w:t>books</w:t>
      </w:r>
      <w:r>
        <w:rPr>
          <w:rStyle w:val="hljs-selector-class"/>
        </w:rPr>
        <w:t>.drop</w:t>
      </w:r>
      <w:proofErr w:type="spellEnd"/>
      <w:proofErr w:type="gramEnd"/>
      <w:r>
        <w:rPr>
          <w:rStyle w:val="CdigoHTML"/>
        </w:rPr>
        <w:t>(</w:t>
      </w:r>
      <w:r>
        <w:rPr>
          <w:rStyle w:val="hljs-selector-attr"/>
        </w:rPr>
        <w:t>[0,1,2]</w:t>
      </w:r>
      <w:r>
        <w:rPr>
          <w:rStyle w:val="CdigoHTML"/>
        </w:rPr>
        <w:t>, axis=</w:t>
      </w:r>
      <w:r>
        <w:rPr>
          <w:rStyle w:val="hljs-number"/>
        </w:rPr>
        <w:t>0</w:t>
      </w:r>
      <w:r>
        <w:rPr>
          <w:rStyle w:val="CdigoHTML"/>
        </w:rPr>
        <w:t>)</w:t>
      </w:r>
    </w:p>
    <w:p w14:paraId="2F3CE827" w14:textId="77777777" w:rsidR="00D90836" w:rsidRDefault="00D90836" w:rsidP="00D90836">
      <w:pPr>
        <w:pStyle w:val="HTMLconformatoprevio"/>
        <w:rPr>
          <w:rStyle w:val="CdigoHTML"/>
        </w:rPr>
      </w:pPr>
      <w:r>
        <w:rPr>
          <w:rStyle w:val="CdigoHTML"/>
        </w:rPr>
        <w:t xml:space="preserve">----&gt; </w:t>
      </w:r>
      <w:r>
        <w:rPr>
          <w:rStyle w:val="hljs-selector-id"/>
        </w:rPr>
        <w:t>#elimina</w:t>
      </w:r>
      <w:r>
        <w:rPr>
          <w:rStyle w:val="CdigoHTML"/>
        </w:rPr>
        <w:t xml:space="preserve"> las filas </w:t>
      </w:r>
      <w:r>
        <w:rPr>
          <w:rStyle w:val="hljs-number"/>
        </w:rPr>
        <w:t>0</w:t>
      </w:r>
      <w:r>
        <w:rPr>
          <w:rStyle w:val="CdigoHTML"/>
        </w:rPr>
        <w:t xml:space="preserve">, </w:t>
      </w:r>
      <w:r>
        <w:rPr>
          <w:rStyle w:val="hljs-number"/>
        </w:rPr>
        <w:t>1</w:t>
      </w:r>
      <w:r>
        <w:rPr>
          <w:rStyle w:val="CdigoHTML"/>
        </w:rPr>
        <w:t xml:space="preserve"> y </w:t>
      </w:r>
      <w:r>
        <w:rPr>
          <w:rStyle w:val="hljs-number"/>
        </w:rPr>
        <w:t>2</w:t>
      </w:r>
      <w:r>
        <w:rPr>
          <w:rStyle w:val="CdigoHTML"/>
        </w:rPr>
        <w:t xml:space="preserve"> </w:t>
      </w:r>
      <w:r>
        <w:rPr>
          <w:rStyle w:val="hljs-selector-tag"/>
        </w:rPr>
        <w:t>del</w:t>
      </w:r>
      <w:r>
        <w:rPr>
          <w:rStyle w:val="CdigoHTML"/>
        </w:rPr>
        <w:t xml:space="preserve"> </w:t>
      </w:r>
      <w:proofErr w:type="spellStart"/>
      <w:r>
        <w:rPr>
          <w:rStyle w:val="CdigoHTML"/>
        </w:rPr>
        <w:t>dataFrame</w:t>
      </w:r>
      <w:proofErr w:type="spellEnd"/>
    </w:p>
    <w:p w14:paraId="4EA2E314" w14:textId="77777777" w:rsidR="00D90836" w:rsidRDefault="00D90836" w:rsidP="00D90836">
      <w:pPr>
        <w:numPr>
          <w:ilvl w:val="0"/>
          <w:numId w:val="27"/>
        </w:numPr>
        <w:spacing w:before="100" w:beforeAutospacing="1" w:after="100" w:afterAutospacing="1" w:line="240" w:lineRule="auto"/>
      </w:pPr>
      <w:r>
        <w:t>Elimina un conjunto de filas mediante un rango</w:t>
      </w:r>
    </w:p>
    <w:p w14:paraId="59EE57F9" w14:textId="77777777" w:rsidR="00D90836" w:rsidRPr="00D90836" w:rsidRDefault="00D90836" w:rsidP="00D90836">
      <w:pPr>
        <w:pStyle w:val="HTMLconformatoprevio"/>
        <w:rPr>
          <w:rStyle w:val="CdigoHTML"/>
          <w:lang w:val="en-US"/>
        </w:rPr>
      </w:pPr>
      <w:proofErr w:type="spellStart"/>
      <w:r w:rsidRPr="00D90836">
        <w:rPr>
          <w:rStyle w:val="hljs-selector-tag"/>
          <w:lang w:val="en-US"/>
        </w:rPr>
        <w:t>df_books</w:t>
      </w:r>
      <w:r w:rsidRPr="00D90836">
        <w:rPr>
          <w:rStyle w:val="hljs-selector-class"/>
          <w:lang w:val="en-US"/>
        </w:rPr>
        <w:t>.drop</w:t>
      </w:r>
      <w:proofErr w:type="spellEnd"/>
      <w:r w:rsidRPr="00D90836">
        <w:rPr>
          <w:rStyle w:val="CdigoHTML"/>
          <w:lang w:val="en-US"/>
        </w:rPr>
        <w:t>(range(</w:t>
      </w:r>
      <w:r w:rsidRPr="00D90836">
        <w:rPr>
          <w:rStyle w:val="hljs-number"/>
          <w:lang w:val="en-US"/>
        </w:rPr>
        <w:t>0</w:t>
      </w:r>
      <w:r w:rsidRPr="00D90836">
        <w:rPr>
          <w:rStyle w:val="CdigoHTML"/>
          <w:lang w:val="en-US"/>
        </w:rPr>
        <w:t>,</w:t>
      </w:r>
      <w:r w:rsidRPr="00D90836">
        <w:rPr>
          <w:rStyle w:val="hljs-number"/>
          <w:lang w:val="en-US"/>
        </w:rPr>
        <w:t>10</w:t>
      </w:r>
      <w:r w:rsidRPr="00D90836">
        <w:rPr>
          <w:rStyle w:val="CdigoHTML"/>
          <w:lang w:val="en-US"/>
        </w:rPr>
        <w:t>), axis=</w:t>
      </w:r>
      <w:r w:rsidRPr="00D90836">
        <w:rPr>
          <w:rStyle w:val="hljs-number"/>
          <w:lang w:val="en-US"/>
        </w:rPr>
        <w:t>0</w:t>
      </w:r>
      <w:r w:rsidRPr="00D90836">
        <w:rPr>
          <w:rStyle w:val="CdigoHTML"/>
          <w:lang w:val="en-US"/>
        </w:rPr>
        <w:t>)</w:t>
      </w:r>
    </w:p>
    <w:p w14:paraId="27B1BFE7" w14:textId="77777777" w:rsidR="00D90836" w:rsidRDefault="00D90836" w:rsidP="00D90836">
      <w:pPr>
        <w:pStyle w:val="HTMLconformatoprevio"/>
        <w:rPr>
          <w:rStyle w:val="CdigoHTML"/>
        </w:rPr>
      </w:pPr>
      <w:r>
        <w:rPr>
          <w:rStyle w:val="hljs-selector-tag"/>
        </w:rPr>
        <w:t>----</w:t>
      </w:r>
      <w:r>
        <w:rPr>
          <w:rStyle w:val="CdigoHTML"/>
        </w:rPr>
        <w:t xml:space="preserve">&gt; </w:t>
      </w:r>
      <w:r>
        <w:rPr>
          <w:rStyle w:val="hljs-selector-id"/>
        </w:rPr>
        <w:t>#elimina</w:t>
      </w:r>
      <w:r>
        <w:rPr>
          <w:rStyle w:val="CdigoHTML"/>
        </w:rPr>
        <w:t xml:space="preserve"> </w:t>
      </w:r>
      <w:r>
        <w:rPr>
          <w:rStyle w:val="hljs-selector-tag"/>
        </w:rPr>
        <w:t>las</w:t>
      </w:r>
      <w:r>
        <w:rPr>
          <w:rStyle w:val="CdigoHTML"/>
        </w:rPr>
        <w:t xml:space="preserve"> </w:t>
      </w:r>
      <w:r>
        <w:rPr>
          <w:rStyle w:val="hljs-selector-tag"/>
        </w:rPr>
        <w:t>primeras</w:t>
      </w:r>
      <w:r>
        <w:rPr>
          <w:rStyle w:val="CdigoHTML"/>
        </w:rPr>
        <w:t xml:space="preserve"> </w:t>
      </w:r>
      <w:r>
        <w:rPr>
          <w:rStyle w:val="hljs-selector-tag"/>
        </w:rPr>
        <w:t>10</w:t>
      </w:r>
      <w:r>
        <w:rPr>
          <w:rStyle w:val="CdigoHTML"/>
        </w:rPr>
        <w:t xml:space="preserve"> </w:t>
      </w:r>
      <w:r>
        <w:rPr>
          <w:rStyle w:val="hljs-selector-tag"/>
        </w:rPr>
        <w:t>filas</w:t>
      </w:r>
      <w:r>
        <w:rPr>
          <w:rStyle w:val="CdigoHTML"/>
        </w:rPr>
        <w:t xml:space="preserve"> </w:t>
      </w:r>
      <w:r>
        <w:rPr>
          <w:rStyle w:val="hljs-selector-tag"/>
        </w:rPr>
        <w:t>del</w:t>
      </w:r>
      <w:r>
        <w:rPr>
          <w:rStyle w:val="CdigoHTML"/>
        </w:rPr>
        <w:t xml:space="preserve"> </w:t>
      </w:r>
      <w:proofErr w:type="spellStart"/>
      <w:r>
        <w:rPr>
          <w:rStyle w:val="hljs-selector-tag"/>
        </w:rPr>
        <w:t>dataFrame</w:t>
      </w:r>
      <w:proofErr w:type="spellEnd"/>
    </w:p>
    <w:p w14:paraId="691BCF97" w14:textId="77777777" w:rsidR="00D90836" w:rsidRDefault="00D90836" w:rsidP="00D90836">
      <w:pPr>
        <w:numPr>
          <w:ilvl w:val="0"/>
          <w:numId w:val="28"/>
        </w:numPr>
        <w:spacing w:before="100" w:beforeAutospacing="1" w:after="100" w:afterAutospacing="1" w:line="240" w:lineRule="auto"/>
      </w:pPr>
      <w:r>
        <w:t xml:space="preserve">Agregar una nueva columna con valores </w:t>
      </w:r>
      <w:proofErr w:type="spellStart"/>
      <w:r>
        <w:t>Nan</w:t>
      </w:r>
      <w:proofErr w:type="spellEnd"/>
    </w:p>
    <w:p w14:paraId="6AF7C96A" w14:textId="77777777" w:rsidR="00D90836" w:rsidRDefault="00D90836" w:rsidP="00D90836">
      <w:pPr>
        <w:pStyle w:val="HTMLconformatoprevio"/>
        <w:rPr>
          <w:rStyle w:val="CdigoHTML"/>
        </w:rPr>
      </w:pPr>
      <w:proofErr w:type="spellStart"/>
      <w:r>
        <w:rPr>
          <w:rStyle w:val="CdigoHTML"/>
        </w:rPr>
        <w:t>df_books</w:t>
      </w:r>
      <w:proofErr w:type="spellEnd"/>
      <w:r>
        <w:rPr>
          <w:rStyle w:val="hljs-selector-attr"/>
        </w:rPr>
        <w:t>[</w:t>
      </w:r>
      <w:r>
        <w:rPr>
          <w:rStyle w:val="hljs-string"/>
        </w:rPr>
        <w:t>'</w:t>
      </w:r>
      <w:proofErr w:type="spellStart"/>
      <w:r>
        <w:rPr>
          <w:rStyle w:val="hljs-string"/>
        </w:rPr>
        <w:t>Nueva_columna</w:t>
      </w:r>
      <w:proofErr w:type="spellEnd"/>
      <w:r>
        <w:rPr>
          <w:rStyle w:val="hljs-string"/>
        </w:rPr>
        <w:t>'</w:t>
      </w:r>
      <w:r>
        <w:rPr>
          <w:rStyle w:val="hljs-selector-attr"/>
        </w:rPr>
        <w:t>]</w:t>
      </w:r>
      <w:r>
        <w:rPr>
          <w:rStyle w:val="CdigoHTML"/>
        </w:rPr>
        <w:t xml:space="preserve"> = </w:t>
      </w:r>
      <w:proofErr w:type="spellStart"/>
      <w:r>
        <w:rPr>
          <w:rStyle w:val="CdigoHTML"/>
        </w:rPr>
        <w:t>np</w:t>
      </w:r>
      <w:r>
        <w:rPr>
          <w:rStyle w:val="hljs-selector-class"/>
        </w:rPr>
        <w:t>.nan</w:t>
      </w:r>
      <w:proofErr w:type="spellEnd"/>
    </w:p>
    <w:p w14:paraId="3EF6E77C" w14:textId="77777777" w:rsidR="00D90836" w:rsidRDefault="00D90836" w:rsidP="00D90836">
      <w:pPr>
        <w:pStyle w:val="HTMLconformatoprevio"/>
        <w:rPr>
          <w:rStyle w:val="CdigoHTML"/>
        </w:rPr>
      </w:pPr>
      <w:r>
        <w:rPr>
          <w:rStyle w:val="CdigoHTML"/>
        </w:rPr>
        <w:t xml:space="preserve">----&gt; </w:t>
      </w:r>
      <w:r>
        <w:rPr>
          <w:rStyle w:val="hljs-selector-id"/>
        </w:rPr>
        <w:t>#Crea</w:t>
      </w:r>
      <w:r>
        <w:rPr>
          <w:rStyle w:val="CdigoHTML"/>
        </w:rPr>
        <w:t xml:space="preserve"> una nueva columna con el nombre de </w:t>
      </w:r>
      <w:proofErr w:type="spellStart"/>
      <w:r>
        <w:rPr>
          <w:rStyle w:val="CdigoHTML"/>
        </w:rPr>
        <w:t>Nueva_columna</w:t>
      </w:r>
      <w:proofErr w:type="spellEnd"/>
      <w:r>
        <w:rPr>
          <w:rStyle w:val="CdigoHTML"/>
        </w:rPr>
        <w:t xml:space="preserve"> de valores </w:t>
      </w:r>
      <w:proofErr w:type="spellStart"/>
      <w:r>
        <w:rPr>
          <w:rStyle w:val="CdigoHTML"/>
        </w:rPr>
        <w:t>Nan</w:t>
      </w:r>
      <w:proofErr w:type="spellEnd"/>
    </w:p>
    <w:p w14:paraId="211B632E" w14:textId="77777777" w:rsidR="00D90836" w:rsidRDefault="00D90836" w:rsidP="00D90836">
      <w:pPr>
        <w:numPr>
          <w:ilvl w:val="0"/>
          <w:numId w:val="29"/>
        </w:numPr>
        <w:spacing w:before="100" w:beforeAutospacing="1" w:after="100" w:afterAutospacing="1" w:line="240" w:lineRule="auto"/>
      </w:pPr>
      <w:r>
        <w:t xml:space="preserve">Mostrar el </w:t>
      </w:r>
      <w:proofErr w:type="spellStart"/>
      <w:r>
        <w:t>numero</w:t>
      </w:r>
      <w:proofErr w:type="spellEnd"/>
      <w:r>
        <w:t xml:space="preserve"> de </w:t>
      </w:r>
      <w:proofErr w:type="gramStart"/>
      <w:r>
        <w:t>filas(</w:t>
      </w:r>
      <w:proofErr w:type="gramEnd"/>
      <w:r>
        <w:t xml:space="preserve">0) o columnas(1) que tiene un </w:t>
      </w:r>
      <w:proofErr w:type="spellStart"/>
      <w:r>
        <w:t>dataFrame</w:t>
      </w:r>
      <w:proofErr w:type="spellEnd"/>
    </w:p>
    <w:p w14:paraId="32B89B1A" w14:textId="77777777" w:rsidR="00D90836" w:rsidRDefault="00D90836" w:rsidP="00D90836">
      <w:pPr>
        <w:pStyle w:val="HTMLconformatoprevio"/>
        <w:rPr>
          <w:rStyle w:val="CdigoHTML"/>
        </w:rPr>
      </w:pPr>
      <w:proofErr w:type="spellStart"/>
      <w:r>
        <w:rPr>
          <w:rStyle w:val="CdigoHTML"/>
        </w:rPr>
        <w:t>df_</w:t>
      </w:r>
      <w:proofErr w:type="gramStart"/>
      <w:r>
        <w:rPr>
          <w:rStyle w:val="CdigoHTML"/>
        </w:rPr>
        <w:t>books</w:t>
      </w:r>
      <w:r>
        <w:rPr>
          <w:rStyle w:val="hljs-selector-class"/>
        </w:rPr>
        <w:t>.shape</w:t>
      </w:r>
      <w:proofErr w:type="spellEnd"/>
      <w:proofErr w:type="gramEnd"/>
      <w:r>
        <w:rPr>
          <w:rStyle w:val="hljs-selector-attr"/>
        </w:rPr>
        <w:t>[0]</w:t>
      </w:r>
    </w:p>
    <w:p w14:paraId="6F23018B" w14:textId="77777777" w:rsidR="00D90836" w:rsidRDefault="00D90836" w:rsidP="00D90836">
      <w:pPr>
        <w:pStyle w:val="HTMLconformatoprevio"/>
        <w:rPr>
          <w:rStyle w:val="CdigoHTML"/>
        </w:rPr>
      </w:pPr>
      <w:r>
        <w:rPr>
          <w:rStyle w:val="CdigoHTML"/>
        </w:rPr>
        <w:t xml:space="preserve">----&gt; </w:t>
      </w:r>
      <w:r>
        <w:rPr>
          <w:rStyle w:val="hljs-selector-id"/>
        </w:rPr>
        <w:t>#Muestra</w:t>
      </w:r>
      <w:r>
        <w:rPr>
          <w:rStyle w:val="CdigoHTML"/>
        </w:rPr>
        <w:t xml:space="preserve"> el </w:t>
      </w:r>
      <w:proofErr w:type="spellStart"/>
      <w:r>
        <w:rPr>
          <w:rStyle w:val="CdigoHTML"/>
        </w:rPr>
        <w:t>numero</w:t>
      </w:r>
      <w:proofErr w:type="spellEnd"/>
      <w:r>
        <w:rPr>
          <w:rStyle w:val="CdigoHTML"/>
        </w:rPr>
        <w:t xml:space="preserve"> de filas que posee el </w:t>
      </w:r>
      <w:proofErr w:type="spellStart"/>
      <w:r>
        <w:rPr>
          <w:rStyle w:val="CdigoHTML"/>
        </w:rPr>
        <w:t>dataFrame</w:t>
      </w:r>
      <w:proofErr w:type="spellEnd"/>
    </w:p>
    <w:p w14:paraId="2CFF2E2E" w14:textId="77777777" w:rsidR="00D90836" w:rsidRDefault="00D90836" w:rsidP="00D90836">
      <w:pPr>
        <w:numPr>
          <w:ilvl w:val="0"/>
          <w:numId w:val="30"/>
        </w:numPr>
        <w:spacing w:before="100" w:beforeAutospacing="1" w:after="100" w:afterAutospacing="1" w:line="240" w:lineRule="auto"/>
      </w:pPr>
      <w:r>
        <w:t xml:space="preserve">Agregar valores a una nueva columna del </w:t>
      </w:r>
      <w:proofErr w:type="spellStart"/>
      <w:r>
        <w:t>dataFrame</w:t>
      </w:r>
      <w:proofErr w:type="spellEnd"/>
    </w:p>
    <w:p w14:paraId="549B57C7" w14:textId="77777777" w:rsidR="00D90836" w:rsidRDefault="00D90836" w:rsidP="00D90836">
      <w:pPr>
        <w:pStyle w:val="HTMLconformatoprevio"/>
        <w:rPr>
          <w:rStyle w:val="CdigoHTML"/>
        </w:rPr>
      </w:pPr>
      <w:r>
        <w:rPr>
          <w:rStyle w:val="hljs-selector-id"/>
        </w:rPr>
        <w:t>#Creamos</w:t>
      </w:r>
      <w:r>
        <w:rPr>
          <w:rStyle w:val="CdigoHTML"/>
        </w:rPr>
        <w:t xml:space="preserve"> </w:t>
      </w:r>
      <w:proofErr w:type="gramStart"/>
      <w:r>
        <w:rPr>
          <w:rStyle w:val="CdigoHTML"/>
        </w:rPr>
        <w:t>una array</w:t>
      </w:r>
      <w:proofErr w:type="gramEnd"/>
      <w:r>
        <w:rPr>
          <w:rStyle w:val="CdigoHTML"/>
        </w:rPr>
        <w:t xml:space="preserve"> con un numero de valores igual al </w:t>
      </w:r>
      <w:proofErr w:type="spellStart"/>
      <w:r>
        <w:rPr>
          <w:rStyle w:val="CdigoHTML"/>
        </w:rPr>
        <w:t>numero</w:t>
      </w:r>
      <w:proofErr w:type="spellEnd"/>
      <w:r>
        <w:rPr>
          <w:rStyle w:val="CdigoHTML"/>
        </w:rPr>
        <w:t xml:space="preserve"> de filas </w:t>
      </w:r>
      <w:r>
        <w:rPr>
          <w:rStyle w:val="hljs-selector-tag"/>
        </w:rPr>
        <w:t>del</w:t>
      </w:r>
      <w:r>
        <w:rPr>
          <w:rStyle w:val="CdigoHTML"/>
        </w:rPr>
        <w:t xml:space="preserve"> </w:t>
      </w:r>
      <w:proofErr w:type="spellStart"/>
      <w:r>
        <w:rPr>
          <w:rStyle w:val="CdigoHTML"/>
        </w:rPr>
        <w:t>dataFrame</w:t>
      </w:r>
      <w:proofErr w:type="spellEnd"/>
    </w:p>
    <w:p w14:paraId="6683488E" w14:textId="77777777" w:rsidR="00D90836" w:rsidRPr="00D90836" w:rsidRDefault="00D90836" w:rsidP="00D90836">
      <w:pPr>
        <w:pStyle w:val="HTMLconformatoprevio"/>
        <w:rPr>
          <w:rStyle w:val="CdigoHTML"/>
          <w:lang w:val="en-US"/>
        </w:rPr>
      </w:pPr>
      <w:r w:rsidRPr="00D90836">
        <w:rPr>
          <w:rStyle w:val="CdigoHTML"/>
          <w:lang w:val="en-US"/>
        </w:rPr>
        <w:t xml:space="preserve">data = </w:t>
      </w:r>
      <w:proofErr w:type="spellStart"/>
      <w:r w:rsidRPr="00D90836">
        <w:rPr>
          <w:rStyle w:val="CdigoHTML"/>
          <w:lang w:val="en-US"/>
        </w:rPr>
        <w:t>np</w:t>
      </w:r>
      <w:r w:rsidRPr="00D90836">
        <w:rPr>
          <w:rStyle w:val="hljs-selector-class"/>
          <w:lang w:val="en-US"/>
        </w:rPr>
        <w:t>.arange</w:t>
      </w:r>
      <w:proofErr w:type="spellEnd"/>
      <w:r w:rsidRPr="00D90836">
        <w:rPr>
          <w:rStyle w:val="CdigoHTML"/>
          <w:lang w:val="en-US"/>
        </w:rPr>
        <w:t>(</w:t>
      </w:r>
      <w:r w:rsidRPr="00D90836">
        <w:rPr>
          <w:rStyle w:val="hljs-number"/>
          <w:lang w:val="en-US"/>
        </w:rPr>
        <w:t>0</w:t>
      </w:r>
      <w:r w:rsidRPr="00D90836">
        <w:rPr>
          <w:rStyle w:val="CdigoHTML"/>
          <w:lang w:val="en-US"/>
        </w:rPr>
        <w:t xml:space="preserve">, </w:t>
      </w:r>
      <w:proofErr w:type="spellStart"/>
      <w:r w:rsidRPr="00D90836">
        <w:rPr>
          <w:rStyle w:val="CdigoHTML"/>
          <w:lang w:val="en-US"/>
        </w:rPr>
        <w:t>df_books</w:t>
      </w:r>
      <w:r w:rsidRPr="00D90836">
        <w:rPr>
          <w:rStyle w:val="hljs-selector-class"/>
          <w:lang w:val="en-US"/>
        </w:rPr>
        <w:t>.shape</w:t>
      </w:r>
      <w:proofErr w:type="spellEnd"/>
      <w:r w:rsidRPr="00D90836">
        <w:rPr>
          <w:rStyle w:val="hljs-selector-attr"/>
          <w:lang w:val="en-US"/>
        </w:rPr>
        <w:t>[0]</w:t>
      </w:r>
      <w:r w:rsidRPr="00D90836">
        <w:rPr>
          <w:rStyle w:val="CdigoHTML"/>
          <w:lang w:val="en-US"/>
        </w:rPr>
        <w:t>)</w:t>
      </w:r>
    </w:p>
    <w:p w14:paraId="55835291" w14:textId="77777777" w:rsidR="00D90836" w:rsidRPr="00D90836" w:rsidRDefault="00D90836" w:rsidP="00D90836">
      <w:pPr>
        <w:pStyle w:val="HTMLconformatoprevio"/>
        <w:rPr>
          <w:rStyle w:val="CdigoHTML"/>
          <w:lang w:val="en-US"/>
        </w:rPr>
      </w:pPr>
    </w:p>
    <w:p w14:paraId="2A035C7E" w14:textId="77777777" w:rsidR="00D90836" w:rsidRDefault="00D90836" w:rsidP="00D90836">
      <w:pPr>
        <w:pStyle w:val="HTMLconformatoprevio"/>
        <w:rPr>
          <w:rStyle w:val="CdigoHTML"/>
        </w:rPr>
      </w:pPr>
      <w:r>
        <w:rPr>
          <w:rStyle w:val="hljs-selector-id"/>
        </w:rPr>
        <w:t>#Creamos</w:t>
      </w:r>
      <w:r>
        <w:rPr>
          <w:rStyle w:val="CdigoHTML"/>
        </w:rPr>
        <w:t xml:space="preserve"> una nueva columna y agregamos los valores almacenados en el array</w:t>
      </w:r>
    </w:p>
    <w:p w14:paraId="5E00231E" w14:textId="77777777" w:rsidR="00D90836" w:rsidRDefault="00D90836" w:rsidP="00D90836">
      <w:pPr>
        <w:pStyle w:val="HTMLconformatoprevio"/>
        <w:rPr>
          <w:rStyle w:val="CdigoHTML"/>
        </w:rPr>
      </w:pPr>
      <w:proofErr w:type="spellStart"/>
      <w:r>
        <w:rPr>
          <w:rStyle w:val="CdigoHTML"/>
        </w:rPr>
        <w:t>df_books</w:t>
      </w:r>
      <w:proofErr w:type="spellEnd"/>
      <w:r>
        <w:rPr>
          <w:rStyle w:val="hljs-selector-attr"/>
        </w:rPr>
        <w:t>[</w:t>
      </w:r>
      <w:r>
        <w:rPr>
          <w:rStyle w:val="hljs-string"/>
        </w:rPr>
        <w:t>'Rango'</w:t>
      </w:r>
      <w:r>
        <w:rPr>
          <w:rStyle w:val="hljs-selector-attr"/>
        </w:rPr>
        <w:t>]</w:t>
      </w:r>
      <w:r>
        <w:rPr>
          <w:rStyle w:val="CdigoHTML"/>
        </w:rPr>
        <w:t xml:space="preserve"> = data</w:t>
      </w:r>
    </w:p>
    <w:p w14:paraId="46500B77" w14:textId="77777777" w:rsidR="00D90836" w:rsidRDefault="00D90836" w:rsidP="00D90836">
      <w:pPr>
        <w:pStyle w:val="HTMLconformatoprevio"/>
        <w:rPr>
          <w:rStyle w:val="CdigoHTML"/>
        </w:rPr>
      </w:pPr>
      <w:r>
        <w:rPr>
          <w:rStyle w:val="CdigoHTML"/>
        </w:rPr>
        <w:t xml:space="preserve">----&gt; </w:t>
      </w:r>
      <w:r>
        <w:rPr>
          <w:rStyle w:val="hljs-selector-id"/>
        </w:rPr>
        <w:t>#Crea</w:t>
      </w:r>
      <w:r>
        <w:rPr>
          <w:rStyle w:val="CdigoHTML"/>
        </w:rPr>
        <w:t xml:space="preserve"> una nueva columna llamada Rango con los valores </w:t>
      </w:r>
      <w:r>
        <w:rPr>
          <w:rStyle w:val="hljs-selector-tag"/>
        </w:rPr>
        <w:t>del</w:t>
      </w:r>
      <w:r>
        <w:rPr>
          <w:rStyle w:val="CdigoHTML"/>
        </w:rPr>
        <w:t xml:space="preserve"> array </w:t>
      </w:r>
    </w:p>
    <w:p w14:paraId="07D4BEB5" w14:textId="77777777" w:rsidR="00D90836" w:rsidRDefault="00D90836" w:rsidP="00D90836">
      <w:pPr>
        <w:numPr>
          <w:ilvl w:val="0"/>
          <w:numId w:val="31"/>
        </w:numPr>
        <w:spacing w:before="100" w:beforeAutospacing="1" w:after="100" w:afterAutospacing="1" w:line="240" w:lineRule="auto"/>
      </w:pPr>
      <w:r>
        <w:t xml:space="preserve">Para añadir filas se utiliza la </w:t>
      </w:r>
      <w:proofErr w:type="spellStart"/>
      <w:r>
        <w:t>funcion</w:t>
      </w:r>
      <w:proofErr w:type="spellEnd"/>
      <w:r>
        <w:t xml:space="preserve"> </w:t>
      </w:r>
      <w:proofErr w:type="spellStart"/>
      <w:r>
        <w:t>append</w:t>
      </w:r>
      <w:proofErr w:type="spellEnd"/>
      <w:r>
        <w:t xml:space="preserve"> de </w:t>
      </w:r>
      <w:proofErr w:type="spellStart"/>
      <w:r>
        <w:t>python</w:t>
      </w:r>
      <w:proofErr w:type="spellEnd"/>
      <w:r>
        <w:t xml:space="preserve"> añadiendo como </w:t>
      </w:r>
      <w:proofErr w:type="spellStart"/>
      <w:r>
        <w:t>parametro</w:t>
      </w:r>
      <w:proofErr w:type="spellEnd"/>
      <w:r>
        <w:t xml:space="preserve"> una lista, diccionario o añadiendo los valores manualmente</w:t>
      </w:r>
    </w:p>
    <w:p w14:paraId="07A4DD81" w14:textId="77777777" w:rsidR="00D90836" w:rsidRPr="00D90836" w:rsidRDefault="00D90836" w:rsidP="00D90836">
      <w:pPr>
        <w:pStyle w:val="HTMLconformatoprevio"/>
        <w:rPr>
          <w:rStyle w:val="CdigoHTML"/>
          <w:lang w:val="en-US"/>
        </w:rPr>
      </w:pPr>
      <w:proofErr w:type="spellStart"/>
      <w:r w:rsidRPr="00D90836">
        <w:rPr>
          <w:rStyle w:val="hljs-selector-tag"/>
          <w:lang w:val="en-US"/>
        </w:rPr>
        <w:t>df_books</w:t>
      </w:r>
      <w:r w:rsidRPr="00D90836">
        <w:rPr>
          <w:rStyle w:val="hljs-selector-class"/>
          <w:lang w:val="en-US"/>
        </w:rPr>
        <w:t>.append</w:t>
      </w:r>
      <w:proofErr w:type="spellEnd"/>
      <w:r w:rsidRPr="00D90836">
        <w:rPr>
          <w:rStyle w:val="CdigoHTML"/>
          <w:lang w:val="en-US"/>
        </w:rPr>
        <w:t>(</w:t>
      </w:r>
      <w:proofErr w:type="spellStart"/>
      <w:r w:rsidRPr="00D90836">
        <w:rPr>
          <w:rStyle w:val="CdigoHTML"/>
          <w:lang w:val="en-US"/>
        </w:rPr>
        <w:t>df_books</w:t>
      </w:r>
      <w:proofErr w:type="spellEnd"/>
      <w:r w:rsidRPr="00D90836">
        <w:rPr>
          <w:rStyle w:val="CdigoHTML"/>
          <w:lang w:val="en-US"/>
        </w:rPr>
        <w:t>)</w:t>
      </w:r>
    </w:p>
    <w:p w14:paraId="5AD256BC" w14:textId="77777777" w:rsidR="00D90836" w:rsidRDefault="00D90836" w:rsidP="00D90836">
      <w:pPr>
        <w:pStyle w:val="HTMLconformatoprevio"/>
        <w:rPr>
          <w:rStyle w:val="CdigoHTML"/>
        </w:rPr>
      </w:pPr>
      <w:r>
        <w:rPr>
          <w:rStyle w:val="hljs-selector-tag"/>
        </w:rPr>
        <w:t>----</w:t>
      </w:r>
      <w:r>
        <w:rPr>
          <w:rStyle w:val="CdigoHTML"/>
        </w:rPr>
        <w:t xml:space="preserve">&gt; </w:t>
      </w:r>
      <w:r>
        <w:rPr>
          <w:rStyle w:val="hljs-selector-id"/>
        </w:rPr>
        <w:t>#Duplica</w:t>
      </w:r>
      <w:r>
        <w:rPr>
          <w:rStyle w:val="CdigoHTML"/>
        </w:rPr>
        <w:t xml:space="preserve"> </w:t>
      </w:r>
      <w:r>
        <w:rPr>
          <w:rStyle w:val="hljs-selector-tag"/>
        </w:rPr>
        <w:t>las</w:t>
      </w:r>
      <w:r>
        <w:rPr>
          <w:rStyle w:val="CdigoHTML"/>
        </w:rPr>
        <w:t xml:space="preserve"> </w:t>
      </w:r>
      <w:r>
        <w:rPr>
          <w:rStyle w:val="hljs-selector-tag"/>
        </w:rPr>
        <w:t>filas</w:t>
      </w:r>
      <w:r>
        <w:rPr>
          <w:rStyle w:val="CdigoHTML"/>
        </w:rPr>
        <w:t xml:space="preserve"> </w:t>
      </w:r>
      <w:r>
        <w:rPr>
          <w:rStyle w:val="hljs-selector-tag"/>
        </w:rPr>
        <w:t>del</w:t>
      </w:r>
      <w:r>
        <w:rPr>
          <w:rStyle w:val="CdigoHTML"/>
        </w:rPr>
        <w:t xml:space="preserve"> </w:t>
      </w:r>
      <w:proofErr w:type="spellStart"/>
      <w:r>
        <w:rPr>
          <w:rStyle w:val="hljs-selector-tag"/>
        </w:rPr>
        <w:t>dataFrame</w:t>
      </w:r>
      <w:proofErr w:type="spellEnd"/>
    </w:p>
    <w:p w14:paraId="3F6F68F2" w14:textId="77777777" w:rsidR="004A5504" w:rsidRDefault="004A5504" w:rsidP="004A5504">
      <w:pPr>
        <w:pStyle w:val="Ttulo4"/>
      </w:pPr>
      <w:r>
        <w:t>Manejo de valores nulos</w:t>
      </w:r>
    </w:p>
    <w:p w14:paraId="3019D259" w14:textId="77777777" w:rsidR="004A5504" w:rsidRDefault="004A5504" w:rsidP="004A5504">
      <w:pPr>
        <w:numPr>
          <w:ilvl w:val="0"/>
          <w:numId w:val="32"/>
        </w:numPr>
        <w:spacing w:before="100" w:beforeAutospacing="1" w:after="100" w:afterAutospacing="1" w:line="240" w:lineRule="auto"/>
      </w:pPr>
      <w:r>
        <w:t xml:space="preserve">Creamos un </w:t>
      </w:r>
      <w:proofErr w:type="spellStart"/>
      <w:r>
        <w:t>dataFrame</w:t>
      </w:r>
      <w:proofErr w:type="spellEnd"/>
      <w:r>
        <w:t xml:space="preserve"> con algunos valores nulos</w:t>
      </w:r>
    </w:p>
    <w:p w14:paraId="69A77047" w14:textId="77777777" w:rsidR="004A5504" w:rsidRPr="004A5504" w:rsidRDefault="004A5504" w:rsidP="004A5504">
      <w:pPr>
        <w:pStyle w:val="HTMLconformatoprevio"/>
        <w:rPr>
          <w:rStyle w:val="CdigoHTML"/>
          <w:lang w:val="en-US"/>
        </w:rPr>
      </w:pPr>
      <w:r w:rsidRPr="004A5504">
        <w:rPr>
          <w:rStyle w:val="hljs-keyword"/>
          <w:lang w:val="en-US"/>
        </w:rPr>
        <w:lastRenderedPageBreak/>
        <w:t>import</w:t>
      </w:r>
      <w:r w:rsidRPr="004A5504">
        <w:rPr>
          <w:rStyle w:val="CdigoHTML"/>
          <w:lang w:val="en-US"/>
        </w:rPr>
        <w:t xml:space="preserve"> pandas </w:t>
      </w:r>
      <w:r w:rsidRPr="004A5504">
        <w:rPr>
          <w:rStyle w:val="hljs-keyword"/>
          <w:lang w:val="en-US"/>
        </w:rPr>
        <w:t>as</w:t>
      </w:r>
      <w:r w:rsidRPr="004A5504">
        <w:rPr>
          <w:rStyle w:val="CdigoHTML"/>
          <w:lang w:val="en-US"/>
        </w:rPr>
        <w:t xml:space="preserve"> pd</w:t>
      </w:r>
    </w:p>
    <w:p w14:paraId="578B4CBA" w14:textId="77777777" w:rsidR="004A5504" w:rsidRPr="004A5504" w:rsidRDefault="004A5504" w:rsidP="004A5504">
      <w:pPr>
        <w:pStyle w:val="HTMLconformatoprevio"/>
        <w:rPr>
          <w:rStyle w:val="CdigoHTML"/>
          <w:lang w:val="en-US"/>
        </w:rPr>
      </w:pPr>
      <w:r w:rsidRPr="004A5504">
        <w:rPr>
          <w:rStyle w:val="hljs-keyword"/>
          <w:lang w:val="en-US"/>
        </w:rPr>
        <w:t>import</w:t>
      </w:r>
      <w:r w:rsidRPr="004A5504">
        <w:rPr>
          <w:rStyle w:val="CdigoHTML"/>
          <w:lang w:val="en-US"/>
        </w:rPr>
        <w:t xml:space="preserve"> numpy </w:t>
      </w:r>
      <w:r w:rsidRPr="004A5504">
        <w:rPr>
          <w:rStyle w:val="hljs-keyword"/>
          <w:lang w:val="en-US"/>
        </w:rPr>
        <w:t>as</w:t>
      </w:r>
      <w:r w:rsidRPr="004A5504">
        <w:rPr>
          <w:rStyle w:val="CdigoHTML"/>
          <w:lang w:val="en-US"/>
        </w:rPr>
        <w:t xml:space="preserve"> np</w:t>
      </w:r>
    </w:p>
    <w:p w14:paraId="160B5BDB" w14:textId="77777777" w:rsidR="004A5504" w:rsidRPr="004A5504" w:rsidRDefault="004A5504" w:rsidP="004A5504">
      <w:pPr>
        <w:pStyle w:val="HTMLconformatoprevio"/>
        <w:rPr>
          <w:rStyle w:val="CdigoHTML"/>
          <w:lang w:val="en-US"/>
        </w:rPr>
      </w:pPr>
    </w:p>
    <w:p w14:paraId="4CCFA3B2" w14:textId="77777777" w:rsidR="004A5504" w:rsidRPr="004A5504" w:rsidRDefault="004A5504" w:rsidP="004A5504">
      <w:pPr>
        <w:pStyle w:val="HTMLconformatoprevio"/>
        <w:rPr>
          <w:rStyle w:val="CdigoHTML"/>
          <w:lang w:val="en-US"/>
        </w:rPr>
      </w:pPr>
      <w:r w:rsidRPr="004A5504">
        <w:rPr>
          <w:rStyle w:val="CdigoHTML"/>
          <w:lang w:val="en-US"/>
        </w:rPr>
        <w:t>dict = {</w:t>
      </w:r>
      <w:r w:rsidRPr="004A5504">
        <w:rPr>
          <w:rStyle w:val="hljs-string"/>
          <w:lang w:val="en-US"/>
        </w:rPr>
        <w:t>'Col1'</w:t>
      </w:r>
      <w:r w:rsidRPr="004A5504">
        <w:rPr>
          <w:rStyle w:val="CdigoHTML"/>
          <w:lang w:val="en-US"/>
        </w:rPr>
        <w:t>:[</w:t>
      </w:r>
      <w:r w:rsidRPr="004A5504">
        <w:rPr>
          <w:rStyle w:val="hljs-number"/>
          <w:lang w:val="en-US"/>
        </w:rPr>
        <w:t>1</w:t>
      </w:r>
      <w:r w:rsidRPr="004A5504">
        <w:rPr>
          <w:rStyle w:val="CdigoHTML"/>
          <w:lang w:val="en-US"/>
        </w:rPr>
        <w:t>,</w:t>
      </w:r>
      <w:r w:rsidRPr="004A5504">
        <w:rPr>
          <w:rStyle w:val="hljs-number"/>
          <w:lang w:val="en-US"/>
        </w:rPr>
        <w:t>2</w:t>
      </w:r>
      <w:r w:rsidRPr="004A5504">
        <w:rPr>
          <w:rStyle w:val="CdigoHTML"/>
          <w:lang w:val="en-US"/>
        </w:rPr>
        <w:t>,</w:t>
      </w:r>
      <w:r w:rsidRPr="004A5504">
        <w:rPr>
          <w:rStyle w:val="hljs-number"/>
          <w:lang w:val="en-US"/>
        </w:rPr>
        <w:t>3</w:t>
      </w:r>
      <w:r w:rsidRPr="004A5504">
        <w:rPr>
          <w:rStyle w:val="CdigoHTML"/>
          <w:lang w:val="en-US"/>
        </w:rPr>
        <w:t>,np.</w:t>
      </w:r>
      <w:r w:rsidRPr="004A5504">
        <w:rPr>
          <w:rStyle w:val="hljs-keyword"/>
          <w:lang w:val="en-US"/>
        </w:rPr>
        <w:t>nan</w:t>
      </w:r>
      <w:r w:rsidRPr="004A5504">
        <w:rPr>
          <w:rStyle w:val="CdigoHTML"/>
          <w:lang w:val="en-US"/>
        </w:rPr>
        <w:t>],</w:t>
      </w:r>
    </w:p>
    <w:p w14:paraId="54C7B3E9" w14:textId="77777777" w:rsidR="004A5504" w:rsidRPr="004A5504" w:rsidRDefault="004A5504" w:rsidP="004A5504">
      <w:pPr>
        <w:pStyle w:val="HTMLconformatoprevio"/>
        <w:rPr>
          <w:rStyle w:val="CdigoHTML"/>
          <w:lang w:val="en-US"/>
        </w:rPr>
      </w:pPr>
      <w:r w:rsidRPr="004A5504">
        <w:rPr>
          <w:rStyle w:val="hljs-string"/>
          <w:lang w:val="en-US"/>
        </w:rPr>
        <w:t>'Col2'</w:t>
      </w:r>
      <w:r w:rsidRPr="004A5504">
        <w:rPr>
          <w:rStyle w:val="CdigoHTML"/>
          <w:lang w:val="en-US"/>
        </w:rPr>
        <w:t>:[</w:t>
      </w:r>
      <w:r w:rsidRPr="004A5504">
        <w:rPr>
          <w:rStyle w:val="hljs-number"/>
          <w:lang w:val="en-US"/>
        </w:rPr>
        <w:t>4</w:t>
      </w:r>
      <w:r w:rsidRPr="004A5504">
        <w:rPr>
          <w:rStyle w:val="CdigoHTML"/>
          <w:lang w:val="en-US"/>
        </w:rPr>
        <w:t>, np.</w:t>
      </w:r>
      <w:r w:rsidRPr="004A5504">
        <w:rPr>
          <w:rStyle w:val="hljs-keyword"/>
          <w:lang w:val="en-US"/>
        </w:rPr>
        <w:t>nan</w:t>
      </w:r>
      <w:r w:rsidRPr="004A5504">
        <w:rPr>
          <w:rStyle w:val="CdigoHTML"/>
          <w:lang w:val="en-US"/>
        </w:rPr>
        <w:t>,</w:t>
      </w:r>
      <w:r w:rsidRPr="004A5504">
        <w:rPr>
          <w:rStyle w:val="hljs-number"/>
          <w:lang w:val="en-US"/>
        </w:rPr>
        <w:t>6</w:t>
      </w:r>
      <w:r w:rsidRPr="004A5504">
        <w:rPr>
          <w:rStyle w:val="CdigoHTML"/>
          <w:lang w:val="en-US"/>
        </w:rPr>
        <w:t>,</w:t>
      </w:r>
      <w:r w:rsidRPr="004A5504">
        <w:rPr>
          <w:rStyle w:val="hljs-number"/>
          <w:lang w:val="en-US"/>
        </w:rPr>
        <w:t>7</w:t>
      </w:r>
      <w:r w:rsidRPr="004A5504">
        <w:rPr>
          <w:rStyle w:val="CdigoHTML"/>
          <w:lang w:val="en-US"/>
        </w:rPr>
        <w:t>],</w:t>
      </w:r>
    </w:p>
    <w:p w14:paraId="0C4DE018" w14:textId="77777777" w:rsidR="004A5504" w:rsidRPr="004A5504" w:rsidRDefault="004A5504" w:rsidP="004A5504">
      <w:pPr>
        <w:pStyle w:val="HTMLconformatoprevio"/>
        <w:rPr>
          <w:rStyle w:val="CdigoHTML"/>
          <w:lang w:val="en-US"/>
        </w:rPr>
      </w:pPr>
      <w:r w:rsidRPr="004A5504">
        <w:rPr>
          <w:rStyle w:val="hljs-string"/>
          <w:lang w:val="en-US"/>
        </w:rPr>
        <w:t>'Col3'</w:t>
      </w:r>
      <w:r w:rsidRPr="004A5504">
        <w:rPr>
          <w:rStyle w:val="CdigoHTML"/>
          <w:lang w:val="en-US"/>
        </w:rPr>
        <w:t>:[</w:t>
      </w:r>
      <w:r w:rsidRPr="004A5504">
        <w:rPr>
          <w:rStyle w:val="hljs-string"/>
          <w:lang w:val="en-US"/>
        </w:rPr>
        <w:t>'a'</w:t>
      </w:r>
      <w:r w:rsidRPr="004A5504">
        <w:rPr>
          <w:rStyle w:val="CdigoHTML"/>
          <w:lang w:val="en-US"/>
        </w:rPr>
        <w:t>,</w:t>
      </w:r>
      <w:r w:rsidRPr="004A5504">
        <w:rPr>
          <w:rStyle w:val="hljs-string"/>
          <w:lang w:val="en-US"/>
        </w:rPr>
        <w:t>'b'</w:t>
      </w:r>
      <w:r w:rsidRPr="004A5504">
        <w:rPr>
          <w:rStyle w:val="CdigoHTML"/>
          <w:lang w:val="en-US"/>
        </w:rPr>
        <w:t>,</w:t>
      </w:r>
      <w:r w:rsidRPr="004A5504">
        <w:rPr>
          <w:rStyle w:val="hljs-string"/>
          <w:lang w:val="en-US"/>
        </w:rPr>
        <w:t>'c'</w:t>
      </w:r>
      <w:r w:rsidRPr="004A5504">
        <w:rPr>
          <w:rStyle w:val="CdigoHTML"/>
          <w:lang w:val="en-US"/>
        </w:rPr>
        <w:t xml:space="preserve">, </w:t>
      </w:r>
      <w:r w:rsidRPr="004A5504">
        <w:rPr>
          <w:rStyle w:val="hljs-keyword"/>
          <w:lang w:val="en-US"/>
        </w:rPr>
        <w:t>None</w:t>
      </w:r>
      <w:r w:rsidRPr="004A5504">
        <w:rPr>
          <w:rStyle w:val="CdigoHTML"/>
          <w:lang w:val="en-US"/>
        </w:rPr>
        <w:t>]}</w:t>
      </w:r>
    </w:p>
    <w:p w14:paraId="229AA228" w14:textId="77777777" w:rsidR="004A5504" w:rsidRPr="004A5504" w:rsidRDefault="004A5504" w:rsidP="004A5504">
      <w:pPr>
        <w:pStyle w:val="HTMLconformatoprevio"/>
        <w:rPr>
          <w:rStyle w:val="CdigoHTML"/>
          <w:lang w:val="en-US"/>
        </w:rPr>
      </w:pPr>
    </w:p>
    <w:p w14:paraId="214B9D2B" w14:textId="77777777" w:rsidR="004A5504" w:rsidRPr="004A5504" w:rsidRDefault="004A5504" w:rsidP="004A5504">
      <w:pPr>
        <w:pStyle w:val="HTMLconformatoprevio"/>
        <w:rPr>
          <w:rStyle w:val="CdigoHTML"/>
          <w:lang w:val="en-US"/>
        </w:rPr>
      </w:pPr>
      <w:r w:rsidRPr="004A5504">
        <w:rPr>
          <w:rStyle w:val="CdigoHTML"/>
          <w:lang w:val="en-US"/>
        </w:rPr>
        <w:t>df = pd.DataFrame(dict)</w:t>
      </w:r>
    </w:p>
    <w:p w14:paraId="6CD93CC8"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hljs-comment"/>
          <w:lang w:val="en-US"/>
        </w:rPr>
        <w:t>----&gt; Col1 Col2 Col3</w:t>
      </w:r>
    </w:p>
    <w:p w14:paraId="64FDAD67" w14:textId="77777777" w:rsidR="004A5504" w:rsidRDefault="004A5504" w:rsidP="004A5504">
      <w:pPr>
        <w:pStyle w:val="HTMLconformatoprevio"/>
        <w:rPr>
          <w:rStyle w:val="CdigoHTML"/>
        </w:rPr>
      </w:pPr>
      <w:r w:rsidRPr="004A5504">
        <w:rPr>
          <w:rStyle w:val="CdigoHTML"/>
          <w:lang w:val="en-US"/>
        </w:rPr>
        <w:tab/>
      </w:r>
      <w:r w:rsidRPr="004A5504">
        <w:rPr>
          <w:rStyle w:val="CdigoHTML"/>
          <w:lang w:val="en-US"/>
        </w:rPr>
        <w:tab/>
      </w:r>
      <w:r w:rsidRPr="004A5504">
        <w:rPr>
          <w:rStyle w:val="CdigoHTML"/>
          <w:lang w:val="en-US"/>
        </w:rPr>
        <w:tab/>
      </w:r>
      <w:r>
        <w:rPr>
          <w:rStyle w:val="hljs-number"/>
        </w:rPr>
        <w:t>0</w:t>
      </w:r>
      <w:r>
        <w:rPr>
          <w:rStyle w:val="CdigoHTML"/>
        </w:rPr>
        <w:t xml:space="preserve">   </w:t>
      </w:r>
      <w:r>
        <w:rPr>
          <w:rStyle w:val="hljs-number"/>
        </w:rPr>
        <w:t>1</w:t>
      </w:r>
      <w:r>
        <w:rPr>
          <w:rStyle w:val="CdigoHTML"/>
        </w:rPr>
        <w:t xml:space="preserve">    </w:t>
      </w:r>
      <w:r>
        <w:rPr>
          <w:rStyle w:val="hljs-number"/>
        </w:rPr>
        <w:t>4</w:t>
      </w:r>
      <w:r>
        <w:rPr>
          <w:rStyle w:val="CdigoHTML"/>
        </w:rPr>
        <w:t xml:space="preserve">   a</w:t>
      </w:r>
    </w:p>
    <w:p w14:paraId="72F24638" w14:textId="77777777" w:rsidR="004A5504" w:rsidRDefault="004A5504" w:rsidP="004A5504">
      <w:pPr>
        <w:pStyle w:val="HTMLconformatoprevio"/>
        <w:rPr>
          <w:rStyle w:val="CdigoHTML"/>
        </w:rPr>
      </w:pPr>
      <w:r>
        <w:rPr>
          <w:rStyle w:val="CdigoHTML"/>
        </w:rPr>
        <w:tab/>
      </w:r>
      <w:r>
        <w:rPr>
          <w:rStyle w:val="CdigoHTML"/>
        </w:rPr>
        <w:tab/>
      </w:r>
      <w:r>
        <w:rPr>
          <w:rStyle w:val="CdigoHTML"/>
        </w:rPr>
        <w:tab/>
      </w:r>
      <w:r>
        <w:rPr>
          <w:rStyle w:val="hljs-number"/>
        </w:rPr>
        <w:t>1</w:t>
      </w:r>
      <w:r>
        <w:rPr>
          <w:rStyle w:val="CdigoHTML"/>
        </w:rPr>
        <w:t xml:space="preserve">   </w:t>
      </w:r>
      <w:r>
        <w:rPr>
          <w:rStyle w:val="hljs-number"/>
        </w:rPr>
        <w:t>2</w:t>
      </w:r>
      <w:r>
        <w:rPr>
          <w:rStyle w:val="CdigoHTML"/>
        </w:rPr>
        <w:t xml:space="preserve">   </w:t>
      </w:r>
      <w:proofErr w:type="spellStart"/>
      <w:r>
        <w:rPr>
          <w:rStyle w:val="hljs-keyword"/>
        </w:rPr>
        <w:t>nan</w:t>
      </w:r>
      <w:proofErr w:type="spellEnd"/>
      <w:r>
        <w:rPr>
          <w:rStyle w:val="CdigoHTML"/>
        </w:rPr>
        <w:t xml:space="preserve">  b</w:t>
      </w:r>
    </w:p>
    <w:p w14:paraId="537CD192" w14:textId="77777777" w:rsidR="004A5504" w:rsidRDefault="004A5504" w:rsidP="004A5504">
      <w:pPr>
        <w:pStyle w:val="HTMLconformatoprevio"/>
        <w:rPr>
          <w:rStyle w:val="CdigoHTML"/>
        </w:rPr>
      </w:pPr>
      <w:r>
        <w:rPr>
          <w:rStyle w:val="CdigoHTML"/>
        </w:rPr>
        <w:tab/>
      </w:r>
      <w:r>
        <w:rPr>
          <w:rStyle w:val="CdigoHTML"/>
        </w:rPr>
        <w:tab/>
      </w:r>
      <w:r>
        <w:rPr>
          <w:rStyle w:val="CdigoHTML"/>
        </w:rPr>
        <w:tab/>
      </w:r>
      <w:r>
        <w:rPr>
          <w:rStyle w:val="hljs-number"/>
        </w:rPr>
        <w:t>2</w:t>
      </w:r>
      <w:r>
        <w:rPr>
          <w:rStyle w:val="CdigoHTML"/>
        </w:rPr>
        <w:t xml:space="preserve">   </w:t>
      </w:r>
      <w:r>
        <w:rPr>
          <w:rStyle w:val="hljs-number"/>
        </w:rPr>
        <w:t>3</w:t>
      </w:r>
      <w:r>
        <w:rPr>
          <w:rStyle w:val="CdigoHTML"/>
        </w:rPr>
        <w:t xml:space="preserve">    </w:t>
      </w:r>
      <w:r>
        <w:rPr>
          <w:rStyle w:val="hljs-number"/>
        </w:rPr>
        <w:t>6</w:t>
      </w:r>
      <w:r>
        <w:rPr>
          <w:rStyle w:val="CdigoHTML"/>
        </w:rPr>
        <w:t xml:space="preserve">   c</w:t>
      </w:r>
    </w:p>
    <w:p w14:paraId="7680B85C" w14:textId="77777777" w:rsidR="004A5504" w:rsidRDefault="004A5504" w:rsidP="004A5504">
      <w:pPr>
        <w:pStyle w:val="HTMLconformatoprevio"/>
        <w:rPr>
          <w:rStyle w:val="CdigoHTML"/>
        </w:rPr>
      </w:pPr>
      <w:r>
        <w:rPr>
          <w:rStyle w:val="CdigoHTML"/>
        </w:rPr>
        <w:tab/>
      </w:r>
      <w:r>
        <w:rPr>
          <w:rStyle w:val="CdigoHTML"/>
        </w:rPr>
        <w:tab/>
      </w:r>
      <w:r>
        <w:rPr>
          <w:rStyle w:val="CdigoHTML"/>
        </w:rPr>
        <w:tab/>
      </w:r>
      <w:r>
        <w:rPr>
          <w:rStyle w:val="hljs-number"/>
        </w:rPr>
        <w:t>3</w:t>
      </w:r>
      <w:r>
        <w:rPr>
          <w:rStyle w:val="CdigoHTML"/>
        </w:rPr>
        <w:t xml:space="preserve">  </w:t>
      </w:r>
      <w:proofErr w:type="spellStart"/>
      <w:r>
        <w:rPr>
          <w:rStyle w:val="hljs-keyword"/>
        </w:rPr>
        <w:t>nan</w:t>
      </w:r>
      <w:proofErr w:type="spellEnd"/>
      <w:r>
        <w:rPr>
          <w:rStyle w:val="CdigoHTML"/>
        </w:rPr>
        <w:t xml:space="preserve">   </w:t>
      </w:r>
      <w:r>
        <w:rPr>
          <w:rStyle w:val="hljs-number"/>
        </w:rPr>
        <w:t>7</w:t>
      </w:r>
      <w:r>
        <w:rPr>
          <w:rStyle w:val="CdigoHTML"/>
        </w:rPr>
        <w:t xml:space="preserve">  </w:t>
      </w:r>
      <w:proofErr w:type="spellStart"/>
      <w:r>
        <w:rPr>
          <w:rStyle w:val="hljs-keyword"/>
        </w:rPr>
        <w:t>None</w:t>
      </w:r>
      <w:proofErr w:type="spellEnd"/>
    </w:p>
    <w:p w14:paraId="432D97F5" w14:textId="77777777" w:rsidR="004A5504" w:rsidRDefault="004A5504" w:rsidP="004A5504">
      <w:pPr>
        <w:numPr>
          <w:ilvl w:val="0"/>
          <w:numId w:val="33"/>
        </w:numPr>
        <w:spacing w:before="100" w:beforeAutospacing="1" w:after="100" w:afterAutospacing="1" w:line="240" w:lineRule="auto"/>
      </w:pPr>
      <w:r>
        <w:t xml:space="preserve">Identificar valores nulos en un </w:t>
      </w:r>
      <w:proofErr w:type="spellStart"/>
      <w:r>
        <w:t>dataFrame</w:t>
      </w:r>
      <w:proofErr w:type="spellEnd"/>
    </w:p>
    <w:p w14:paraId="472B79A1" w14:textId="77777777" w:rsidR="004A5504" w:rsidRPr="004A5504" w:rsidRDefault="004A5504" w:rsidP="004A5504">
      <w:pPr>
        <w:pStyle w:val="HTMLconformatoprevio"/>
        <w:rPr>
          <w:rStyle w:val="CdigoHTML"/>
          <w:lang w:val="en-US"/>
        </w:rPr>
      </w:pPr>
      <w:r w:rsidRPr="004A5504">
        <w:rPr>
          <w:rStyle w:val="CdigoHTML"/>
          <w:lang w:val="en-US"/>
        </w:rPr>
        <w:t>df.</w:t>
      </w:r>
      <w:r w:rsidRPr="004A5504">
        <w:rPr>
          <w:rStyle w:val="hljs-keyword"/>
          <w:lang w:val="en-US"/>
        </w:rPr>
        <w:t>isnull</w:t>
      </w:r>
      <w:r w:rsidRPr="004A5504">
        <w:rPr>
          <w:rStyle w:val="CdigoHTML"/>
          <w:lang w:val="en-US"/>
        </w:rPr>
        <w:t>()</w:t>
      </w:r>
    </w:p>
    <w:p w14:paraId="69E5F758" w14:textId="77777777" w:rsidR="004A5504" w:rsidRPr="004A5504" w:rsidRDefault="004A5504" w:rsidP="004A5504">
      <w:pPr>
        <w:pStyle w:val="HTMLconformatoprevio"/>
        <w:rPr>
          <w:rStyle w:val="CdigoHTML"/>
          <w:lang w:val="en-US"/>
        </w:rPr>
      </w:pPr>
      <w:r w:rsidRPr="004A5504">
        <w:rPr>
          <w:rStyle w:val="hljs-comment"/>
          <w:lang w:val="en-US"/>
        </w:rPr>
        <w:t>----&gt;    Col1   Col2   Col3</w:t>
      </w:r>
    </w:p>
    <w:p w14:paraId="364ECD5A"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0</w:t>
      </w:r>
      <w:r w:rsidRPr="004A5504">
        <w:rPr>
          <w:rStyle w:val="CdigoHTML"/>
          <w:lang w:val="en-US"/>
        </w:rPr>
        <w:t xml:space="preserve"> </w:t>
      </w:r>
      <w:r w:rsidRPr="004A5504">
        <w:rPr>
          <w:rStyle w:val="hljs-keyword"/>
          <w:lang w:val="en-US"/>
        </w:rPr>
        <w:t>false</w:t>
      </w:r>
      <w:r w:rsidRPr="004A5504">
        <w:rPr>
          <w:rStyle w:val="CdigoHTML"/>
          <w:lang w:val="en-US"/>
        </w:rPr>
        <w:t xml:space="preserve">   </w:t>
      </w:r>
      <w:r w:rsidRPr="004A5504">
        <w:rPr>
          <w:rStyle w:val="hljs-keyword"/>
          <w:lang w:val="en-US"/>
        </w:rPr>
        <w:t>false</w:t>
      </w:r>
      <w:r w:rsidRPr="004A5504">
        <w:rPr>
          <w:rStyle w:val="CdigoHTML"/>
          <w:lang w:val="en-US"/>
        </w:rPr>
        <w:t xml:space="preserve">  </w:t>
      </w:r>
      <w:r w:rsidRPr="004A5504">
        <w:rPr>
          <w:rStyle w:val="hljs-keyword"/>
          <w:lang w:val="en-US"/>
        </w:rPr>
        <w:t>false</w:t>
      </w:r>
    </w:p>
    <w:p w14:paraId="0828BC22"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1</w:t>
      </w:r>
      <w:r w:rsidRPr="004A5504">
        <w:rPr>
          <w:rStyle w:val="CdigoHTML"/>
          <w:lang w:val="en-US"/>
        </w:rPr>
        <w:t xml:space="preserve"> </w:t>
      </w:r>
      <w:r w:rsidRPr="004A5504">
        <w:rPr>
          <w:rStyle w:val="hljs-keyword"/>
          <w:lang w:val="en-US"/>
        </w:rPr>
        <w:t>false</w:t>
      </w:r>
      <w:r w:rsidRPr="004A5504">
        <w:rPr>
          <w:rStyle w:val="CdigoHTML"/>
          <w:lang w:val="en-US"/>
        </w:rPr>
        <w:t xml:space="preserve">   </w:t>
      </w:r>
      <w:r w:rsidRPr="004A5504">
        <w:rPr>
          <w:rStyle w:val="hljs-keyword"/>
          <w:lang w:val="en-US"/>
        </w:rPr>
        <w:t>true</w:t>
      </w:r>
      <w:r w:rsidRPr="004A5504">
        <w:rPr>
          <w:rStyle w:val="CdigoHTML"/>
          <w:lang w:val="en-US"/>
        </w:rPr>
        <w:t xml:space="preserve">   </w:t>
      </w:r>
      <w:r w:rsidRPr="004A5504">
        <w:rPr>
          <w:rStyle w:val="hljs-keyword"/>
          <w:lang w:val="en-US"/>
        </w:rPr>
        <w:t>false</w:t>
      </w:r>
    </w:p>
    <w:p w14:paraId="1DC60DF0"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2</w:t>
      </w:r>
      <w:r w:rsidRPr="004A5504">
        <w:rPr>
          <w:rStyle w:val="CdigoHTML"/>
          <w:lang w:val="en-US"/>
        </w:rPr>
        <w:t xml:space="preserve"> </w:t>
      </w:r>
      <w:r w:rsidRPr="004A5504">
        <w:rPr>
          <w:rStyle w:val="hljs-keyword"/>
          <w:lang w:val="en-US"/>
        </w:rPr>
        <w:t>false</w:t>
      </w:r>
      <w:r w:rsidRPr="004A5504">
        <w:rPr>
          <w:rStyle w:val="CdigoHTML"/>
          <w:lang w:val="en-US"/>
        </w:rPr>
        <w:t xml:space="preserve">   </w:t>
      </w:r>
      <w:r w:rsidRPr="004A5504">
        <w:rPr>
          <w:rStyle w:val="hljs-keyword"/>
          <w:lang w:val="en-US"/>
        </w:rPr>
        <w:t>false</w:t>
      </w:r>
      <w:r w:rsidRPr="004A5504">
        <w:rPr>
          <w:rStyle w:val="CdigoHTML"/>
          <w:lang w:val="en-US"/>
        </w:rPr>
        <w:t xml:space="preserve">  </w:t>
      </w:r>
      <w:r w:rsidRPr="004A5504">
        <w:rPr>
          <w:rStyle w:val="hljs-keyword"/>
          <w:lang w:val="en-US"/>
        </w:rPr>
        <w:t>false</w:t>
      </w:r>
    </w:p>
    <w:p w14:paraId="521182C2" w14:textId="77777777" w:rsidR="004A5504" w:rsidRDefault="004A5504" w:rsidP="004A5504">
      <w:pPr>
        <w:pStyle w:val="HTMLconformatoprevio"/>
        <w:rPr>
          <w:rStyle w:val="CdigoHTML"/>
        </w:rPr>
      </w:pPr>
      <w:r w:rsidRPr="004A5504">
        <w:rPr>
          <w:rStyle w:val="CdigoHTML"/>
          <w:lang w:val="en-US"/>
        </w:rPr>
        <w:tab/>
      </w:r>
      <w:r w:rsidRPr="004A5504">
        <w:rPr>
          <w:rStyle w:val="CdigoHTML"/>
          <w:lang w:val="en-US"/>
        </w:rPr>
        <w:tab/>
      </w:r>
      <w:r w:rsidRPr="004A5504">
        <w:rPr>
          <w:rStyle w:val="CdigoHTML"/>
          <w:lang w:val="en-US"/>
        </w:rPr>
        <w:tab/>
      </w:r>
      <w:r>
        <w:rPr>
          <w:rStyle w:val="hljs-number"/>
        </w:rPr>
        <w:t>3</w:t>
      </w:r>
      <w:r>
        <w:rPr>
          <w:rStyle w:val="CdigoHTML"/>
        </w:rPr>
        <w:t xml:space="preserve"> </w:t>
      </w:r>
      <w:r>
        <w:rPr>
          <w:rStyle w:val="hljs-keyword"/>
        </w:rPr>
        <w:t>true</w:t>
      </w:r>
      <w:r>
        <w:rPr>
          <w:rStyle w:val="CdigoHTML"/>
        </w:rPr>
        <w:t xml:space="preserve">    </w:t>
      </w:r>
      <w:r>
        <w:rPr>
          <w:rStyle w:val="hljs-keyword"/>
        </w:rPr>
        <w:t>false</w:t>
      </w:r>
      <w:r>
        <w:rPr>
          <w:rStyle w:val="CdigoHTML"/>
        </w:rPr>
        <w:t xml:space="preserve">  </w:t>
      </w:r>
      <w:r>
        <w:rPr>
          <w:rStyle w:val="hljs-keyword"/>
        </w:rPr>
        <w:t>true</w:t>
      </w:r>
    </w:p>
    <w:p w14:paraId="04D22CC3" w14:textId="77777777" w:rsidR="004A5504" w:rsidRDefault="004A5504" w:rsidP="004A5504">
      <w:pPr>
        <w:numPr>
          <w:ilvl w:val="0"/>
          <w:numId w:val="34"/>
        </w:numPr>
        <w:spacing w:before="100" w:beforeAutospacing="1" w:after="100" w:afterAutospacing="1" w:line="240" w:lineRule="auto"/>
      </w:pPr>
      <w:r>
        <w:t xml:space="preserve">Identificar valores nulos con un valor </w:t>
      </w:r>
      <w:proofErr w:type="spellStart"/>
      <w:r>
        <w:t>numerico</w:t>
      </w:r>
      <w:proofErr w:type="spellEnd"/>
    </w:p>
    <w:p w14:paraId="0E0BF7FB" w14:textId="77777777" w:rsidR="004A5504" w:rsidRPr="004A5504" w:rsidRDefault="004A5504" w:rsidP="004A5504">
      <w:pPr>
        <w:pStyle w:val="HTMLconformatoprevio"/>
        <w:rPr>
          <w:rStyle w:val="CdigoHTML"/>
          <w:lang w:val="en-US"/>
        </w:rPr>
      </w:pPr>
      <w:r w:rsidRPr="004A5504">
        <w:rPr>
          <w:rStyle w:val="CdigoHTML"/>
          <w:lang w:val="en-US"/>
        </w:rPr>
        <w:t>df.isnull()*1</w:t>
      </w:r>
    </w:p>
    <w:p w14:paraId="7C350211" w14:textId="77777777" w:rsidR="004A5504" w:rsidRPr="004A5504" w:rsidRDefault="004A5504" w:rsidP="004A5504">
      <w:pPr>
        <w:pStyle w:val="HTMLconformatoprevio"/>
        <w:rPr>
          <w:rStyle w:val="CdigoHTML"/>
          <w:lang w:val="en-US"/>
        </w:rPr>
      </w:pPr>
      <w:r w:rsidRPr="004A5504">
        <w:rPr>
          <w:rStyle w:val="CdigoHTML"/>
          <w:lang w:val="en-US"/>
        </w:rPr>
        <w:t>----&gt;    Col1   Col2   Col3</w:t>
      </w:r>
    </w:p>
    <w:p w14:paraId="189D349F"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t xml:space="preserve">0  </w:t>
      </w:r>
      <w:r w:rsidRPr="004A5504">
        <w:rPr>
          <w:rStyle w:val="hljs-number"/>
          <w:lang w:val="en-US"/>
        </w:rPr>
        <w:t xml:space="preserve"> 0 </w:t>
      </w:r>
      <w:r w:rsidRPr="004A5504">
        <w:rPr>
          <w:rStyle w:val="CdigoHTML"/>
          <w:lang w:val="en-US"/>
        </w:rPr>
        <w:t xml:space="preserve">    </w:t>
      </w:r>
      <w:r w:rsidRPr="004A5504">
        <w:rPr>
          <w:rStyle w:val="hljs-number"/>
          <w:lang w:val="en-US"/>
        </w:rPr>
        <w:t xml:space="preserve"> 0 </w:t>
      </w:r>
      <w:r w:rsidRPr="004A5504">
        <w:rPr>
          <w:rStyle w:val="CdigoHTML"/>
          <w:lang w:val="en-US"/>
        </w:rPr>
        <w:t xml:space="preserve">      0</w:t>
      </w:r>
    </w:p>
    <w:p w14:paraId="61F887B5" w14:textId="77777777" w:rsidR="004A5504" w:rsidRDefault="004A5504" w:rsidP="004A5504">
      <w:pPr>
        <w:pStyle w:val="HTMLconformatoprevio"/>
        <w:rPr>
          <w:rStyle w:val="CdigoHTML"/>
        </w:rPr>
      </w:pPr>
      <w:r w:rsidRPr="004A5504">
        <w:rPr>
          <w:rStyle w:val="CdigoHTML"/>
          <w:lang w:val="en-US"/>
        </w:rPr>
        <w:tab/>
      </w:r>
      <w:r w:rsidRPr="004A5504">
        <w:rPr>
          <w:rStyle w:val="CdigoHTML"/>
          <w:lang w:val="en-US"/>
        </w:rPr>
        <w:tab/>
      </w:r>
      <w:r w:rsidRPr="004A5504">
        <w:rPr>
          <w:rStyle w:val="CdigoHTML"/>
          <w:lang w:val="en-US"/>
        </w:rPr>
        <w:tab/>
      </w:r>
      <w:r>
        <w:rPr>
          <w:rStyle w:val="CdigoHTML"/>
        </w:rPr>
        <w:t xml:space="preserve">1  </w:t>
      </w:r>
      <w:r>
        <w:rPr>
          <w:rStyle w:val="hljs-number"/>
        </w:rPr>
        <w:t xml:space="preserve"> 0 </w:t>
      </w:r>
      <w:r>
        <w:rPr>
          <w:rStyle w:val="CdigoHTML"/>
        </w:rPr>
        <w:t xml:space="preserve">    </w:t>
      </w:r>
      <w:r>
        <w:rPr>
          <w:rStyle w:val="hljs-number"/>
        </w:rPr>
        <w:t xml:space="preserve"> 1 </w:t>
      </w:r>
      <w:r>
        <w:rPr>
          <w:rStyle w:val="CdigoHTML"/>
        </w:rPr>
        <w:t xml:space="preserve">      0</w:t>
      </w:r>
    </w:p>
    <w:p w14:paraId="167B23B1"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2  </w:t>
      </w:r>
      <w:r>
        <w:rPr>
          <w:rStyle w:val="hljs-number"/>
        </w:rPr>
        <w:t xml:space="preserve"> 0 </w:t>
      </w:r>
      <w:r>
        <w:rPr>
          <w:rStyle w:val="CdigoHTML"/>
        </w:rPr>
        <w:t xml:space="preserve">    </w:t>
      </w:r>
      <w:r>
        <w:rPr>
          <w:rStyle w:val="hljs-number"/>
        </w:rPr>
        <w:t xml:space="preserve"> 0 </w:t>
      </w:r>
      <w:r>
        <w:rPr>
          <w:rStyle w:val="CdigoHTML"/>
        </w:rPr>
        <w:t xml:space="preserve">      0</w:t>
      </w:r>
    </w:p>
    <w:p w14:paraId="0D14F739"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3  </w:t>
      </w:r>
      <w:r>
        <w:rPr>
          <w:rStyle w:val="hljs-number"/>
        </w:rPr>
        <w:t xml:space="preserve"> 1 </w:t>
      </w:r>
      <w:r>
        <w:rPr>
          <w:rStyle w:val="CdigoHTML"/>
        </w:rPr>
        <w:t xml:space="preserve">    </w:t>
      </w:r>
      <w:r>
        <w:rPr>
          <w:rStyle w:val="hljs-number"/>
        </w:rPr>
        <w:t xml:space="preserve"> 0 </w:t>
      </w:r>
      <w:r>
        <w:rPr>
          <w:rStyle w:val="CdigoHTML"/>
        </w:rPr>
        <w:t xml:space="preserve">      1</w:t>
      </w:r>
    </w:p>
    <w:p w14:paraId="785D08D7" w14:textId="77777777" w:rsidR="004A5504" w:rsidRDefault="004A5504" w:rsidP="004A5504">
      <w:pPr>
        <w:numPr>
          <w:ilvl w:val="0"/>
          <w:numId w:val="35"/>
        </w:numPr>
        <w:spacing w:before="100" w:beforeAutospacing="1" w:after="100" w:afterAutospacing="1" w:line="240" w:lineRule="auto"/>
      </w:pPr>
      <w:r>
        <w:t>Sustituir los valores nulos por una cadena</w:t>
      </w:r>
    </w:p>
    <w:p w14:paraId="242916B8" w14:textId="77777777" w:rsidR="004A5504" w:rsidRPr="004A5504" w:rsidRDefault="004A5504" w:rsidP="004A5504">
      <w:pPr>
        <w:pStyle w:val="HTMLconformatoprevio"/>
        <w:rPr>
          <w:rStyle w:val="CdigoHTML"/>
          <w:lang w:val="en-US"/>
        </w:rPr>
      </w:pPr>
      <w:r w:rsidRPr="004A5504">
        <w:rPr>
          <w:rStyle w:val="CdigoHTML"/>
          <w:lang w:val="en-US"/>
        </w:rPr>
        <w:t>df.fillna('</w:t>
      </w:r>
      <w:r w:rsidRPr="004A5504">
        <w:rPr>
          <w:rStyle w:val="hljs-builtin"/>
          <w:lang w:val="en-US"/>
        </w:rPr>
        <w:t>Missing</w:t>
      </w:r>
      <w:r w:rsidRPr="004A5504">
        <w:rPr>
          <w:rStyle w:val="CdigoHTML"/>
          <w:lang w:val="en-US"/>
        </w:rPr>
        <w:t>')</w:t>
      </w:r>
    </w:p>
    <w:p w14:paraId="57595900" w14:textId="77777777" w:rsidR="004A5504" w:rsidRPr="004A5504" w:rsidRDefault="004A5504" w:rsidP="004A5504">
      <w:pPr>
        <w:pStyle w:val="HTMLconformatoprevio"/>
        <w:rPr>
          <w:rStyle w:val="CdigoHTML"/>
          <w:lang w:val="en-US"/>
        </w:rPr>
      </w:pPr>
      <w:r w:rsidRPr="004A5504">
        <w:rPr>
          <w:rStyle w:val="CdigoHTML"/>
          <w:lang w:val="en-US"/>
        </w:rPr>
        <w:t>----&gt;    Col1   Col2   Col3</w:t>
      </w:r>
    </w:p>
    <w:p w14:paraId="19B82BC5" w14:textId="77777777" w:rsidR="004A5504" w:rsidRPr="004A5504" w:rsidRDefault="004A5504" w:rsidP="004A5504">
      <w:pPr>
        <w:pStyle w:val="HTMLconformatoprevio"/>
        <w:rPr>
          <w:rStyle w:val="CdigoHTML"/>
          <w:lang w:val="en-US"/>
        </w:rPr>
      </w:pPr>
      <w:r w:rsidRPr="004A5504">
        <w:rPr>
          <w:rStyle w:val="CdigoHTML"/>
          <w:lang w:val="en-US"/>
        </w:rPr>
        <w:tab/>
        <w:t xml:space="preserve">    </w:t>
      </w:r>
      <w:r w:rsidRPr="004A5504">
        <w:rPr>
          <w:rStyle w:val="hljs-number"/>
          <w:lang w:val="en-US"/>
        </w:rPr>
        <w:t>0</w:t>
      </w:r>
      <w:r w:rsidRPr="004A5504">
        <w:rPr>
          <w:rStyle w:val="CdigoHTML"/>
          <w:lang w:val="en-US"/>
        </w:rPr>
        <w:t xml:space="preserve">  </w:t>
      </w:r>
      <w:r w:rsidRPr="004A5504">
        <w:rPr>
          <w:rStyle w:val="hljs-number"/>
          <w:lang w:val="en-US"/>
        </w:rPr>
        <w:t>1.0</w:t>
      </w:r>
      <w:r w:rsidRPr="004A5504">
        <w:rPr>
          <w:rStyle w:val="CdigoHTML"/>
          <w:lang w:val="en-US"/>
        </w:rPr>
        <w:t xml:space="preserve">    </w:t>
      </w:r>
      <w:r w:rsidRPr="004A5504">
        <w:rPr>
          <w:rStyle w:val="hljs-number"/>
          <w:lang w:val="en-US"/>
        </w:rPr>
        <w:t>4.0</w:t>
      </w:r>
      <w:r w:rsidRPr="004A5504">
        <w:rPr>
          <w:rStyle w:val="CdigoHTML"/>
          <w:lang w:val="en-US"/>
        </w:rPr>
        <w:t xml:space="preserve">     a</w:t>
      </w:r>
    </w:p>
    <w:p w14:paraId="4973E514"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1</w:t>
      </w:r>
      <w:r w:rsidRPr="004A5504">
        <w:rPr>
          <w:rStyle w:val="CdigoHTML"/>
          <w:lang w:val="en-US"/>
        </w:rPr>
        <w:t xml:space="preserve">  </w:t>
      </w:r>
      <w:r w:rsidRPr="004A5504">
        <w:rPr>
          <w:rStyle w:val="hljs-number"/>
          <w:lang w:val="en-US"/>
        </w:rPr>
        <w:t>2.0</w:t>
      </w:r>
      <w:r w:rsidRPr="004A5504">
        <w:rPr>
          <w:rStyle w:val="CdigoHTML"/>
          <w:lang w:val="en-US"/>
        </w:rPr>
        <w:t xml:space="preserve">  </w:t>
      </w:r>
      <w:r w:rsidRPr="004A5504">
        <w:rPr>
          <w:rStyle w:val="hljs-builtin"/>
          <w:lang w:val="en-US"/>
        </w:rPr>
        <w:t>Missing</w:t>
      </w:r>
      <w:r w:rsidRPr="004A5504">
        <w:rPr>
          <w:rStyle w:val="CdigoHTML"/>
          <w:lang w:val="en-US"/>
        </w:rPr>
        <w:t xml:space="preserve">   b</w:t>
      </w:r>
    </w:p>
    <w:p w14:paraId="7E281929"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2</w:t>
      </w:r>
      <w:r w:rsidRPr="004A5504">
        <w:rPr>
          <w:rStyle w:val="CdigoHTML"/>
          <w:lang w:val="en-US"/>
        </w:rPr>
        <w:t xml:space="preserve">  </w:t>
      </w:r>
      <w:r w:rsidRPr="004A5504">
        <w:rPr>
          <w:rStyle w:val="hljs-number"/>
          <w:lang w:val="en-US"/>
        </w:rPr>
        <w:t>3.0</w:t>
      </w:r>
      <w:r w:rsidRPr="004A5504">
        <w:rPr>
          <w:rStyle w:val="CdigoHTML"/>
          <w:lang w:val="en-US"/>
        </w:rPr>
        <w:t xml:space="preserve">    </w:t>
      </w:r>
      <w:r w:rsidRPr="004A5504">
        <w:rPr>
          <w:rStyle w:val="hljs-number"/>
          <w:lang w:val="en-US"/>
        </w:rPr>
        <w:t>6.0</w:t>
      </w:r>
      <w:r w:rsidRPr="004A5504">
        <w:rPr>
          <w:rStyle w:val="CdigoHTML"/>
          <w:lang w:val="en-US"/>
        </w:rPr>
        <w:t xml:space="preserve">     c</w:t>
      </w:r>
    </w:p>
    <w:p w14:paraId="635A457C" w14:textId="77777777" w:rsidR="004A5504" w:rsidRPr="004A5504" w:rsidRDefault="004A5504" w:rsidP="004A5504">
      <w:pPr>
        <w:pStyle w:val="HTMLconformatoprevio"/>
        <w:rPr>
          <w:rStyle w:val="CdigoHTML"/>
          <w:lang w:val="en-US"/>
        </w:rPr>
      </w:pPr>
      <w:r w:rsidRPr="004A5504">
        <w:rPr>
          <w:rStyle w:val="CdigoHTML"/>
          <w:lang w:val="en-US"/>
        </w:rPr>
        <w:tab/>
      </w:r>
      <w:r w:rsidRPr="004A5504">
        <w:rPr>
          <w:rStyle w:val="CdigoHTML"/>
          <w:lang w:val="en-US"/>
        </w:rPr>
        <w:tab/>
      </w:r>
      <w:r w:rsidRPr="004A5504">
        <w:rPr>
          <w:rStyle w:val="CdigoHTML"/>
          <w:lang w:val="en-US"/>
        </w:rPr>
        <w:tab/>
      </w:r>
      <w:r w:rsidRPr="004A5504">
        <w:rPr>
          <w:rStyle w:val="hljs-number"/>
          <w:lang w:val="en-US"/>
        </w:rPr>
        <w:t>3</w:t>
      </w:r>
      <w:r w:rsidRPr="004A5504">
        <w:rPr>
          <w:rStyle w:val="CdigoHTML"/>
          <w:lang w:val="en-US"/>
        </w:rPr>
        <w:t xml:space="preserve"> </w:t>
      </w:r>
      <w:r w:rsidRPr="004A5504">
        <w:rPr>
          <w:rStyle w:val="hljs-builtin"/>
          <w:lang w:val="en-US"/>
        </w:rPr>
        <w:t>Missing</w:t>
      </w:r>
      <w:r w:rsidRPr="004A5504">
        <w:rPr>
          <w:rStyle w:val="CdigoHTML"/>
          <w:lang w:val="en-US"/>
        </w:rPr>
        <w:t xml:space="preserve"> </w:t>
      </w:r>
      <w:r w:rsidRPr="004A5504">
        <w:rPr>
          <w:rStyle w:val="hljs-number"/>
          <w:lang w:val="en-US"/>
        </w:rPr>
        <w:t>7.0</w:t>
      </w:r>
      <w:r w:rsidRPr="004A5504">
        <w:rPr>
          <w:rStyle w:val="CdigoHTML"/>
          <w:lang w:val="en-US"/>
        </w:rPr>
        <w:t xml:space="preserve">  </w:t>
      </w:r>
      <w:r w:rsidRPr="004A5504">
        <w:rPr>
          <w:rStyle w:val="hljs-builtin"/>
          <w:lang w:val="en-US"/>
        </w:rPr>
        <w:t>Missing</w:t>
      </w:r>
      <w:r w:rsidRPr="004A5504">
        <w:rPr>
          <w:rStyle w:val="CdigoHTML"/>
          <w:lang w:val="en-US"/>
        </w:rPr>
        <w:tab/>
      </w:r>
      <w:r w:rsidRPr="004A5504">
        <w:rPr>
          <w:rStyle w:val="CdigoHTML"/>
          <w:lang w:val="en-US"/>
        </w:rPr>
        <w:tab/>
      </w:r>
    </w:p>
    <w:p w14:paraId="19288F2D" w14:textId="77777777" w:rsidR="004A5504" w:rsidRDefault="004A5504" w:rsidP="004A5504">
      <w:pPr>
        <w:numPr>
          <w:ilvl w:val="0"/>
          <w:numId w:val="36"/>
        </w:numPr>
        <w:spacing w:before="100" w:beforeAutospacing="1" w:after="100" w:afterAutospacing="1" w:line="240" w:lineRule="auto"/>
      </w:pPr>
      <w:r>
        <w:t xml:space="preserve">Sustituir valores nulos por una medida </w:t>
      </w:r>
      <w:proofErr w:type="spellStart"/>
      <w:r>
        <w:t>estadisticas</w:t>
      </w:r>
      <w:proofErr w:type="spellEnd"/>
      <w:r>
        <w:t xml:space="preserve"> realizada con los valores de las columnas</w:t>
      </w:r>
    </w:p>
    <w:p w14:paraId="44095EC1" w14:textId="77777777" w:rsidR="004A5504" w:rsidRPr="004A5504" w:rsidRDefault="004A5504" w:rsidP="004A5504">
      <w:pPr>
        <w:pStyle w:val="HTMLconformatoprevio"/>
        <w:rPr>
          <w:rStyle w:val="CdigoHTML"/>
          <w:lang w:val="en-US"/>
        </w:rPr>
      </w:pPr>
      <w:r w:rsidRPr="004A5504">
        <w:rPr>
          <w:rStyle w:val="CdigoHTML"/>
          <w:lang w:val="en-US"/>
        </w:rPr>
        <w:t>df.fillna(df.mean())</w:t>
      </w:r>
    </w:p>
    <w:p w14:paraId="3684EECD" w14:textId="77777777" w:rsidR="004A5504" w:rsidRPr="004A5504" w:rsidRDefault="004A5504" w:rsidP="004A5504">
      <w:pPr>
        <w:pStyle w:val="HTMLconformatoprevio"/>
        <w:rPr>
          <w:rStyle w:val="CdigoHTML"/>
          <w:lang w:val="en-US"/>
        </w:rPr>
      </w:pPr>
      <w:r w:rsidRPr="004A5504">
        <w:rPr>
          <w:rStyle w:val="CdigoHTML"/>
          <w:lang w:val="en-US"/>
        </w:rPr>
        <w:t>----&gt;    Col1   Col2   Col3</w:t>
      </w:r>
    </w:p>
    <w:p w14:paraId="24C9FC66" w14:textId="77777777" w:rsidR="004A5504" w:rsidRDefault="004A5504" w:rsidP="004A5504">
      <w:pPr>
        <w:pStyle w:val="HTMLconformatoprevio"/>
        <w:rPr>
          <w:rStyle w:val="CdigoHTML"/>
        </w:rPr>
      </w:pPr>
      <w:r w:rsidRPr="004A5504">
        <w:rPr>
          <w:rStyle w:val="CdigoHTML"/>
          <w:lang w:val="en-US"/>
        </w:rPr>
        <w:t xml:space="preserve">     </w:t>
      </w:r>
      <w:r w:rsidRPr="004A5504">
        <w:rPr>
          <w:rStyle w:val="hljs-number"/>
          <w:lang w:val="en-US"/>
        </w:rPr>
        <w:t xml:space="preserve"> </w:t>
      </w:r>
      <w:r>
        <w:rPr>
          <w:rStyle w:val="hljs-number"/>
        </w:rPr>
        <w:t xml:space="preserve">0 </w:t>
      </w:r>
      <w:r>
        <w:rPr>
          <w:rStyle w:val="CdigoHTML"/>
        </w:rPr>
        <w:t xml:space="preserve"> </w:t>
      </w:r>
      <w:r>
        <w:rPr>
          <w:rStyle w:val="hljs-number"/>
        </w:rPr>
        <w:t xml:space="preserve"> 1 </w:t>
      </w:r>
      <w:r>
        <w:rPr>
          <w:rStyle w:val="CdigoHTML"/>
        </w:rPr>
        <w:t xml:space="preserve">    </w:t>
      </w:r>
      <w:r>
        <w:rPr>
          <w:rStyle w:val="hljs-number"/>
        </w:rPr>
        <w:t xml:space="preserve"> 4 </w:t>
      </w:r>
      <w:r>
        <w:rPr>
          <w:rStyle w:val="CdigoHTML"/>
        </w:rPr>
        <w:t xml:space="preserve">     a</w:t>
      </w:r>
    </w:p>
    <w:p w14:paraId="73E4AB4B"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1  </w:t>
      </w:r>
      <w:r>
        <w:rPr>
          <w:rStyle w:val="hljs-number"/>
        </w:rPr>
        <w:t xml:space="preserve"> 2 </w:t>
      </w:r>
      <w:r>
        <w:rPr>
          <w:rStyle w:val="CdigoHTML"/>
        </w:rPr>
        <w:t xml:space="preserve">     5.667  b</w:t>
      </w:r>
    </w:p>
    <w:p w14:paraId="268C5F13"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2  </w:t>
      </w:r>
      <w:r>
        <w:rPr>
          <w:rStyle w:val="hljs-number"/>
        </w:rPr>
        <w:t xml:space="preserve"> 3 </w:t>
      </w:r>
      <w:r>
        <w:rPr>
          <w:rStyle w:val="CdigoHTML"/>
        </w:rPr>
        <w:t xml:space="preserve">    </w:t>
      </w:r>
      <w:r>
        <w:rPr>
          <w:rStyle w:val="hljs-number"/>
        </w:rPr>
        <w:t xml:space="preserve"> 6 </w:t>
      </w:r>
      <w:r>
        <w:rPr>
          <w:rStyle w:val="CdigoHTML"/>
        </w:rPr>
        <w:t xml:space="preserve">     c</w:t>
      </w:r>
    </w:p>
    <w:p w14:paraId="72281512"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3  </w:t>
      </w:r>
      <w:r>
        <w:rPr>
          <w:rStyle w:val="hljs-number"/>
        </w:rPr>
        <w:t xml:space="preserve"> 2 </w:t>
      </w:r>
      <w:r>
        <w:rPr>
          <w:rStyle w:val="CdigoHTML"/>
        </w:rPr>
        <w:t xml:space="preserve">    </w:t>
      </w:r>
      <w:r>
        <w:rPr>
          <w:rStyle w:val="hljs-number"/>
        </w:rPr>
        <w:t xml:space="preserve"> 7 </w:t>
      </w:r>
      <w:r>
        <w:rPr>
          <w:rStyle w:val="CdigoHTML"/>
        </w:rPr>
        <w:t xml:space="preserve">    </w:t>
      </w:r>
      <w:proofErr w:type="spellStart"/>
      <w:r>
        <w:rPr>
          <w:rStyle w:val="CdigoHTML"/>
        </w:rPr>
        <w:t>None</w:t>
      </w:r>
      <w:proofErr w:type="spellEnd"/>
      <w:r>
        <w:rPr>
          <w:rStyle w:val="CdigoHTML"/>
        </w:rPr>
        <w:tab/>
        <w:t xml:space="preserve">    </w:t>
      </w:r>
      <w:r>
        <w:rPr>
          <w:rStyle w:val="CdigoHTML"/>
        </w:rPr>
        <w:tab/>
      </w:r>
      <w:r>
        <w:rPr>
          <w:rStyle w:val="CdigoHTML"/>
        </w:rPr>
        <w:tab/>
      </w:r>
    </w:p>
    <w:p w14:paraId="06BD4416" w14:textId="77777777" w:rsidR="004A5504" w:rsidRDefault="004A5504" w:rsidP="004A5504">
      <w:pPr>
        <w:numPr>
          <w:ilvl w:val="0"/>
          <w:numId w:val="37"/>
        </w:numPr>
        <w:spacing w:before="100" w:beforeAutospacing="1" w:after="100" w:afterAutospacing="1" w:line="240" w:lineRule="auto"/>
      </w:pPr>
      <w:r>
        <w:t xml:space="preserve">Sustituir valores nulos por valores de </w:t>
      </w:r>
      <w:proofErr w:type="spellStart"/>
      <w:r>
        <w:t>interpolacion</w:t>
      </w:r>
      <w:proofErr w:type="spellEnd"/>
    </w:p>
    <w:p w14:paraId="25E9ACE0" w14:textId="77777777" w:rsidR="004A5504" w:rsidRDefault="004A5504" w:rsidP="004A5504">
      <w:pPr>
        <w:pStyle w:val="HTMLconformatoprevio"/>
        <w:rPr>
          <w:rStyle w:val="CdigoHTML"/>
        </w:rPr>
      </w:pPr>
      <w:proofErr w:type="spellStart"/>
      <w:r>
        <w:rPr>
          <w:rStyle w:val="CdigoHTML"/>
        </w:rPr>
        <w:t>df.interpolate</w:t>
      </w:r>
      <w:proofErr w:type="spellEnd"/>
      <w:r>
        <w:rPr>
          <w:rStyle w:val="CdigoHTML"/>
        </w:rPr>
        <w:t>()</w:t>
      </w:r>
    </w:p>
    <w:p w14:paraId="1099DFA6" w14:textId="77777777" w:rsidR="004A5504" w:rsidRDefault="004A5504" w:rsidP="004A5504">
      <w:pPr>
        <w:pStyle w:val="HTMLconformatoprevio"/>
        <w:rPr>
          <w:rStyle w:val="CdigoHTML"/>
        </w:rPr>
      </w:pPr>
      <w:r>
        <w:rPr>
          <w:rStyle w:val="CdigoHTML"/>
        </w:rPr>
        <w:t>----&gt;    Col1   Col2   Col3</w:t>
      </w:r>
    </w:p>
    <w:p w14:paraId="7A25A7B6" w14:textId="77777777" w:rsidR="004A5504" w:rsidRDefault="004A5504" w:rsidP="004A5504">
      <w:pPr>
        <w:pStyle w:val="HTMLconformatoprevio"/>
        <w:rPr>
          <w:rStyle w:val="CdigoHTML"/>
        </w:rPr>
      </w:pPr>
      <w:r>
        <w:rPr>
          <w:rStyle w:val="CdigoHTML"/>
        </w:rPr>
        <w:t xml:space="preserve">     </w:t>
      </w:r>
      <w:r>
        <w:rPr>
          <w:rStyle w:val="hljs-number"/>
        </w:rPr>
        <w:t xml:space="preserve"> 0 </w:t>
      </w:r>
      <w:r>
        <w:rPr>
          <w:rStyle w:val="CdigoHTML"/>
        </w:rPr>
        <w:t xml:space="preserve"> </w:t>
      </w:r>
      <w:r>
        <w:rPr>
          <w:rStyle w:val="hljs-number"/>
        </w:rPr>
        <w:t xml:space="preserve"> 1 </w:t>
      </w:r>
      <w:r>
        <w:rPr>
          <w:rStyle w:val="CdigoHTML"/>
        </w:rPr>
        <w:t xml:space="preserve">    </w:t>
      </w:r>
      <w:r>
        <w:rPr>
          <w:rStyle w:val="hljs-number"/>
        </w:rPr>
        <w:t xml:space="preserve"> 4 </w:t>
      </w:r>
      <w:r>
        <w:rPr>
          <w:rStyle w:val="CdigoHTML"/>
        </w:rPr>
        <w:t xml:space="preserve">     a</w:t>
      </w:r>
    </w:p>
    <w:p w14:paraId="119FEB1B"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1  </w:t>
      </w:r>
      <w:r>
        <w:rPr>
          <w:rStyle w:val="hljs-number"/>
        </w:rPr>
        <w:t xml:space="preserve"> 2 </w:t>
      </w:r>
      <w:r>
        <w:rPr>
          <w:rStyle w:val="CdigoHTML"/>
        </w:rPr>
        <w:t xml:space="preserve">    </w:t>
      </w:r>
      <w:r>
        <w:rPr>
          <w:rStyle w:val="hljs-number"/>
        </w:rPr>
        <w:t xml:space="preserve"> 5 </w:t>
      </w:r>
      <w:r>
        <w:rPr>
          <w:rStyle w:val="CdigoHTML"/>
        </w:rPr>
        <w:t xml:space="preserve">     b</w:t>
      </w:r>
    </w:p>
    <w:p w14:paraId="3F0B1332" w14:textId="77777777" w:rsidR="004A5504" w:rsidRDefault="004A5504" w:rsidP="004A5504">
      <w:pPr>
        <w:pStyle w:val="HTMLconformatoprevio"/>
        <w:rPr>
          <w:rStyle w:val="CdigoHTML"/>
        </w:rPr>
      </w:pPr>
      <w:r>
        <w:rPr>
          <w:rStyle w:val="CdigoHTML"/>
        </w:rPr>
        <w:tab/>
      </w:r>
      <w:r>
        <w:rPr>
          <w:rStyle w:val="CdigoHTML"/>
        </w:rPr>
        <w:tab/>
      </w:r>
      <w:r>
        <w:rPr>
          <w:rStyle w:val="CdigoHTML"/>
        </w:rPr>
        <w:tab/>
        <w:t xml:space="preserve">2  </w:t>
      </w:r>
      <w:r>
        <w:rPr>
          <w:rStyle w:val="hljs-number"/>
        </w:rPr>
        <w:t xml:space="preserve"> 3 </w:t>
      </w:r>
      <w:r>
        <w:rPr>
          <w:rStyle w:val="CdigoHTML"/>
        </w:rPr>
        <w:t xml:space="preserve">    </w:t>
      </w:r>
      <w:r>
        <w:rPr>
          <w:rStyle w:val="hljs-number"/>
        </w:rPr>
        <w:t xml:space="preserve"> 6 </w:t>
      </w:r>
      <w:r>
        <w:rPr>
          <w:rStyle w:val="CdigoHTML"/>
        </w:rPr>
        <w:t xml:space="preserve">     c</w:t>
      </w:r>
    </w:p>
    <w:p w14:paraId="26EC3B55" w14:textId="77777777" w:rsidR="004A5504" w:rsidRDefault="004A5504" w:rsidP="004A5504">
      <w:pPr>
        <w:pStyle w:val="HTMLconformatoprevio"/>
        <w:rPr>
          <w:rStyle w:val="CdigoHTML"/>
        </w:rPr>
      </w:pPr>
      <w:r>
        <w:rPr>
          <w:rStyle w:val="CdigoHTML"/>
        </w:rPr>
        <w:lastRenderedPageBreak/>
        <w:tab/>
      </w:r>
      <w:r>
        <w:rPr>
          <w:rStyle w:val="CdigoHTML"/>
        </w:rPr>
        <w:tab/>
      </w:r>
      <w:r>
        <w:rPr>
          <w:rStyle w:val="CdigoHTML"/>
        </w:rPr>
        <w:tab/>
        <w:t xml:space="preserve">3  </w:t>
      </w:r>
      <w:r>
        <w:rPr>
          <w:rStyle w:val="hljs-number"/>
        </w:rPr>
        <w:t xml:space="preserve"> 3 </w:t>
      </w:r>
      <w:r>
        <w:rPr>
          <w:rStyle w:val="CdigoHTML"/>
        </w:rPr>
        <w:t xml:space="preserve">    </w:t>
      </w:r>
      <w:r>
        <w:rPr>
          <w:rStyle w:val="hljs-number"/>
        </w:rPr>
        <w:t xml:space="preserve"> 7 </w:t>
      </w:r>
      <w:r>
        <w:rPr>
          <w:rStyle w:val="CdigoHTML"/>
        </w:rPr>
        <w:t xml:space="preserve">    </w:t>
      </w:r>
      <w:proofErr w:type="spellStart"/>
      <w:r>
        <w:rPr>
          <w:rStyle w:val="CdigoHTML"/>
        </w:rPr>
        <w:t>None</w:t>
      </w:r>
      <w:proofErr w:type="spellEnd"/>
      <w:r>
        <w:rPr>
          <w:rStyle w:val="CdigoHTML"/>
        </w:rPr>
        <w:tab/>
        <w:t xml:space="preserve">    </w:t>
      </w:r>
      <w:r>
        <w:rPr>
          <w:rStyle w:val="CdigoHTML"/>
        </w:rPr>
        <w:tab/>
      </w:r>
      <w:r>
        <w:rPr>
          <w:rStyle w:val="CdigoHTML"/>
        </w:rPr>
        <w:tab/>
      </w:r>
    </w:p>
    <w:p w14:paraId="4FAD015F" w14:textId="77777777" w:rsidR="004A5504" w:rsidRDefault="004A5504" w:rsidP="004A5504">
      <w:pPr>
        <w:numPr>
          <w:ilvl w:val="0"/>
          <w:numId w:val="38"/>
        </w:numPr>
        <w:spacing w:before="100" w:beforeAutospacing="1" w:after="100" w:afterAutospacing="1" w:line="240" w:lineRule="auto"/>
      </w:pPr>
      <w:r>
        <w:t>Eliminar valores nulos</w:t>
      </w:r>
    </w:p>
    <w:p w14:paraId="3B1A7D04" w14:textId="77777777" w:rsidR="004A5504" w:rsidRDefault="004A5504" w:rsidP="004A5504">
      <w:pPr>
        <w:pStyle w:val="HTMLconformatoprevio"/>
        <w:rPr>
          <w:rStyle w:val="CdigoHTML"/>
        </w:rPr>
      </w:pPr>
      <w:proofErr w:type="spellStart"/>
      <w:r>
        <w:rPr>
          <w:rStyle w:val="CdigoHTML"/>
        </w:rPr>
        <w:t>df.dropna</w:t>
      </w:r>
      <w:proofErr w:type="spellEnd"/>
      <w:r>
        <w:rPr>
          <w:rStyle w:val="CdigoHTML"/>
        </w:rPr>
        <w:t>()</w:t>
      </w:r>
    </w:p>
    <w:p w14:paraId="023AE4B0" w14:textId="77777777" w:rsidR="004A5504" w:rsidRDefault="004A5504" w:rsidP="004A5504">
      <w:pPr>
        <w:pStyle w:val="HTMLconformatoprevio"/>
        <w:rPr>
          <w:rStyle w:val="CdigoHTML"/>
        </w:rPr>
      </w:pPr>
      <w:r>
        <w:rPr>
          <w:rStyle w:val="CdigoHTML"/>
        </w:rPr>
        <w:t>----&gt;    Col1   Col2   Col3</w:t>
      </w:r>
    </w:p>
    <w:p w14:paraId="2863EC6F" w14:textId="77777777" w:rsidR="004A5504" w:rsidRDefault="004A5504" w:rsidP="004A5504">
      <w:pPr>
        <w:pStyle w:val="HTMLconformatoprevio"/>
        <w:rPr>
          <w:rStyle w:val="CdigoHTML"/>
        </w:rPr>
      </w:pPr>
      <w:r>
        <w:rPr>
          <w:rStyle w:val="CdigoHTML"/>
        </w:rPr>
        <w:t xml:space="preserve">     </w:t>
      </w:r>
      <w:r>
        <w:rPr>
          <w:rStyle w:val="hljs-number"/>
        </w:rPr>
        <w:t xml:space="preserve"> 0 </w:t>
      </w:r>
      <w:r>
        <w:rPr>
          <w:rStyle w:val="CdigoHTML"/>
        </w:rPr>
        <w:t xml:space="preserve"> </w:t>
      </w:r>
      <w:r>
        <w:rPr>
          <w:rStyle w:val="hljs-number"/>
        </w:rPr>
        <w:t xml:space="preserve"> 1 </w:t>
      </w:r>
      <w:r>
        <w:rPr>
          <w:rStyle w:val="CdigoHTML"/>
        </w:rPr>
        <w:t xml:space="preserve">    </w:t>
      </w:r>
      <w:r>
        <w:rPr>
          <w:rStyle w:val="hljs-number"/>
        </w:rPr>
        <w:t xml:space="preserve"> 4 </w:t>
      </w:r>
      <w:r>
        <w:rPr>
          <w:rStyle w:val="CdigoHTML"/>
        </w:rPr>
        <w:t xml:space="preserve">     a</w:t>
      </w:r>
    </w:p>
    <w:p w14:paraId="28674D51" w14:textId="77777777" w:rsidR="00843E66" w:rsidRDefault="004A5504" w:rsidP="004A5504">
      <w:pPr>
        <w:pStyle w:val="HTMLconformatoprevio"/>
        <w:rPr>
          <w:rStyle w:val="CdigoHTML"/>
        </w:rPr>
      </w:pPr>
      <w:r>
        <w:rPr>
          <w:rStyle w:val="CdigoHTML"/>
        </w:rPr>
        <w:tab/>
      </w:r>
      <w:r>
        <w:rPr>
          <w:rStyle w:val="CdigoHTML"/>
        </w:rPr>
        <w:tab/>
      </w:r>
      <w:r>
        <w:rPr>
          <w:rStyle w:val="CdigoHTML"/>
        </w:rPr>
        <w:tab/>
        <w:t xml:space="preserve">2  </w:t>
      </w:r>
      <w:r>
        <w:rPr>
          <w:rStyle w:val="hljs-number"/>
        </w:rPr>
        <w:t xml:space="preserve"> 3 </w:t>
      </w:r>
      <w:r>
        <w:rPr>
          <w:rStyle w:val="CdigoHTML"/>
        </w:rPr>
        <w:t xml:space="preserve">    </w:t>
      </w:r>
      <w:r>
        <w:rPr>
          <w:rStyle w:val="hljs-number"/>
        </w:rPr>
        <w:t xml:space="preserve"> 6 </w:t>
      </w:r>
      <w:r>
        <w:rPr>
          <w:rStyle w:val="CdigoHTML"/>
        </w:rPr>
        <w:t xml:space="preserve">     c</w:t>
      </w:r>
    </w:p>
    <w:p w14:paraId="16EFD46C" w14:textId="77777777" w:rsidR="00843E66" w:rsidRDefault="00843E66" w:rsidP="004A5504">
      <w:pPr>
        <w:pStyle w:val="HTMLconformatoprevio"/>
        <w:rPr>
          <w:rStyle w:val="CdigoHTML"/>
        </w:rPr>
      </w:pPr>
    </w:p>
    <w:p w14:paraId="32123CBD" w14:textId="77777777" w:rsidR="00843E66" w:rsidRDefault="00843E66" w:rsidP="00843E66">
      <w:pPr>
        <w:pStyle w:val="Ttulo4"/>
      </w:pPr>
      <w:r>
        <w:t>Filtrado por condiciones</w:t>
      </w:r>
    </w:p>
    <w:p w14:paraId="00B0EE3D" w14:textId="77777777" w:rsidR="00843E66" w:rsidRDefault="00843E66" w:rsidP="00843E66">
      <w:pPr>
        <w:pStyle w:val="NormalWeb"/>
      </w:pPr>
      <w:r>
        <w:t xml:space="preserve">Llamamos los datos de un archivo </w:t>
      </w:r>
      <w:proofErr w:type="spellStart"/>
      <w:r>
        <w:t>csv</w:t>
      </w:r>
      <w:proofErr w:type="spellEnd"/>
      <w:r>
        <w:t xml:space="preserve"> para manejarlos</w:t>
      </w:r>
    </w:p>
    <w:p w14:paraId="1EB049E4" w14:textId="77777777" w:rsidR="00843E66" w:rsidRPr="00843E66" w:rsidRDefault="00843E66" w:rsidP="00843E66">
      <w:pPr>
        <w:pStyle w:val="HTMLconformatoprevio"/>
        <w:rPr>
          <w:rStyle w:val="CdigoHTML"/>
          <w:lang w:val="en-US"/>
        </w:rPr>
      </w:pPr>
      <w:r w:rsidRPr="00843E66">
        <w:rPr>
          <w:rStyle w:val="CdigoHTML"/>
          <w:lang w:val="en-US"/>
        </w:rPr>
        <w:t xml:space="preserve">import pandas </w:t>
      </w:r>
      <w:r w:rsidRPr="00843E66">
        <w:rPr>
          <w:rStyle w:val="hljs-keyword"/>
          <w:lang w:val="en-US"/>
        </w:rPr>
        <w:t>as</w:t>
      </w:r>
      <w:r w:rsidRPr="00843E66">
        <w:rPr>
          <w:rStyle w:val="CdigoHTML"/>
          <w:lang w:val="en-US"/>
        </w:rPr>
        <w:t xml:space="preserve"> pd</w:t>
      </w:r>
    </w:p>
    <w:p w14:paraId="6C0F7E5A" w14:textId="77777777" w:rsidR="00843E66" w:rsidRPr="00843E66" w:rsidRDefault="00843E66" w:rsidP="00843E66">
      <w:pPr>
        <w:pStyle w:val="HTMLconformatoprevio"/>
        <w:rPr>
          <w:rStyle w:val="CdigoHTML"/>
          <w:lang w:val="en-US"/>
        </w:rPr>
      </w:pPr>
      <w:proofErr w:type="spellStart"/>
      <w:r w:rsidRPr="00843E66">
        <w:rPr>
          <w:rStyle w:val="CdigoHTML"/>
          <w:lang w:val="en-US"/>
        </w:rPr>
        <w:t>df_books</w:t>
      </w:r>
      <w:proofErr w:type="spellEnd"/>
      <w:r w:rsidRPr="00843E66">
        <w:rPr>
          <w:rStyle w:val="CdigoHTML"/>
          <w:lang w:val="en-US"/>
        </w:rPr>
        <w:t xml:space="preserve"> = </w:t>
      </w:r>
      <w:proofErr w:type="spellStart"/>
      <w:proofErr w:type="gramStart"/>
      <w:r w:rsidRPr="00843E66">
        <w:rPr>
          <w:rStyle w:val="CdigoHTML"/>
          <w:lang w:val="en-US"/>
        </w:rPr>
        <w:t>pd.read</w:t>
      </w:r>
      <w:proofErr w:type="gramEnd"/>
      <w:r w:rsidRPr="00843E66">
        <w:rPr>
          <w:rStyle w:val="hljs-constructor"/>
          <w:lang w:val="en-US"/>
        </w:rPr>
        <w:t>_csv</w:t>
      </w:r>
      <w:proofErr w:type="spellEnd"/>
      <w:r w:rsidRPr="00843E66">
        <w:rPr>
          <w:rStyle w:val="hljs-constructor"/>
          <w:lang w:val="en-US"/>
        </w:rPr>
        <w:t>('</w:t>
      </w:r>
      <w:r w:rsidRPr="00843E66">
        <w:rPr>
          <w:rStyle w:val="hljs-params"/>
          <w:lang w:val="en-US"/>
        </w:rPr>
        <w:t>bestsellers</w:t>
      </w:r>
      <w:r w:rsidRPr="00843E66">
        <w:rPr>
          <w:rStyle w:val="hljs-constructor"/>
          <w:lang w:val="en-US"/>
        </w:rPr>
        <w:t>-</w:t>
      </w:r>
      <w:r w:rsidRPr="00843E66">
        <w:rPr>
          <w:rStyle w:val="hljs-params"/>
          <w:lang w:val="en-US"/>
        </w:rPr>
        <w:t>with</w:t>
      </w:r>
      <w:r w:rsidRPr="00843E66">
        <w:rPr>
          <w:rStyle w:val="hljs-constructor"/>
          <w:lang w:val="en-US"/>
        </w:rPr>
        <w:t>-</w:t>
      </w:r>
      <w:r w:rsidRPr="00843E66">
        <w:rPr>
          <w:rStyle w:val="hljs-params"/>
          <w:lang w:val="en-US"/>
        </w:rPr>
        <w:t>categories</w:t>
      </w:r>
      <w:r w:rsidRPr="00843E66">
        <w:rPr>
          <w:rStyle w:val="hljs-constructor"/>
          <w:lang w:val="en-US"/>
        </w:rPr>
        <w:t>.</w:t>
      </w:r>
      <w:r w:rsidRPr="00843E66">
        <w:rPr>
          <w:rStyle w:val="hljs-params"/>
          <w:lang w:val="en-US"/>
        </w:rPr>
        <w:t>csv</w:t>
      </w:r>
      <w:r w:rsidRPr="00843E66">
        <w:rPr>
          <w:rStyle w:val="hljs-constructor"/>
          <w:lang w:val="en-US"/>
        </w:rPr>
        <w:t xml:space="preserve">', </w:t>
      </w:r>
      <w:proofErr w:type="spellStart"/>
      <w:r w:rsidRPr="00843E66">
        <w:rPr>
          <w:rStyle w:val="hljs-params"/>
          <w:lang w:val="en-US"/>
        </w:rPr>
        <w:t>sep</w:t>
      </w:r>
      <w:proofErr w:type="spellEnd"/>
      <w:r w:rsidRPr="00843E66">
        <w:rPr>
          <w:rStyle w:val="hljs-constructor"/>
          <w:lang w:val="en-US"/>
        </w:rPr>
        <w:t xml:space="preserve">=',', </w:t>
      </w:r>
      <w:r w:rsidRPr="00843E66">
        <w:rPr>
          <w:rStyle w:val="hljs-params"/>
          <w:lang w:val="en-US"/>
        </w:rPr>
        <w:t>header</w:t>
      </w:r>
      <w:r w:rsidRPr="00843E66">
        <w:rPr>
          <w:rStyle w:val="hljs-constructor"/>
          <w:lang w:val="en-US"/>
        </w:rPr>
        <w:t>=0)</w:t>
      </w:r>
    </w:p>
    <w:p w14:paraId="296F35D3" w14:textId="77777777" w:rsidR="00843E66" w:rsidRDefault="00843E66" w:rsidP="00843E66">
      <w:pPr>
        <w:pStyle w:val="HTMLconformatoprevio"/>
        <w:rPr>
          <w:rStyle w:val="CdigoHTML"/>
        </w:rPr>
      </w:pPr>
      <w:proofErr w:type="spellStart"/>
      <w:r>
        <w:rPr>
          <w:rStyle w:val="CdigoHTML"/>
        </w:rPr>
        <w:t>df_</w:t>
      </w:r>
      <w:proofErr w:type="gramStart"/>
      <w:r>
        <w:rPr>
          <w:rStyle w:val="CdigoHTML"/>
        </w:rPr>
        <w:t>books.head</w:t>
      </w:r>
      <w:proofErr w:type="spellEnd"/>
      <w:proofErr w:type="gramEnd"/>
      <w:r>
        <w:rPr>
          <w:rStyle w:val="CdigoHTML"/>
        </w:rPr>
        <w:t>(</w:t>
      </w:r>
      <w:r>
        <w:rPr>
          <w:rStyle w:val="hljs-number"/>
        </w:rPr>
        <w:t>2</w:t>
      </w:r>
      <w:r>
        <w:rPr>
          <w:rStyle w:val="CdigoHTML"/>
        </w:rPr>
        <w:t xml:space="preserve">) ---&gt; #muestra los primeros dos registros del </w:t>
      </w:r>
      <w:proofErr w:type="spellStart"/>
      <w:r>
        <w:rPr>
          <w:rStyle w:val="CdigoHTML"/>
        </w:rPr>
        <w:t>dataFrame</w:t>
      </w:r>
      <w:proofErr w:type="spellEnd"/>
      <w:r>
        <w:rPr>
          <w:rStyle w:val="CdigoHTML"/>
        </w:rPr>
        <w:t xml:space="preserve"> </w:t>
      </w:r>
    </w:p>
    <w:p w14:paraId="2A70A9E8" w14:textId="77777777" w:rsidR="00843E66" w:rsidRDefault="00843E66" w:rsidP="00843E66">
      <w:pPr>
        <w:numPr>
          <w:ilvl w:val="0"/>
          <w:numId w:val="39"/>
        </w:numPr>
        <w:spacing w:before="100" w:beforeAutospacing="1" w:after="100" w:afterAutospacing="1" w:line="240" w:lineRule="auto"/>
      </w:pPr>
      <w:r>
        <w:t>Mostrar datos que sean mayores a cierto valor</w:t>
      </w:r>
    </w:p>
    <w:p w14:paraId="3F330358" w14:textId="77777777" w:rsidR="00843E66" w:rsidRDefault="00843E66" w:rsidP="00843E66">
      <w:pPr>
        <w:pStyle w:val="HTMLconformatoprevio"/>
        <w:rPr>
          <w:rStyle w:val="CdigoHTML"/>
        </w:rPr>
      </w:pPr>
      <w:r>
        <w:rPr>
          <w:rStyle w:val="CdigoHTML"/>
        </w:rPr>
        <w:t xml:space="preserve">mayor2016 = </w:t>
      </w:r>
      <w:proofErr w:type="spellStart"/>
      <w:r>
        <w:rPr>
          <w:rStyle w:val="CdigoHTML"/>
        </w:rPr>
        <w:t>df_books</w:t>
      </w:r>
      <w:proofErr w:type="spellEnd"/>
      <w:r>
        <w:rPr>
          <w:rStyle w:val="CdigoHTML"/>
        </w:rPr>
        <w:t>[</w:t>
      </w:r>
      <w:r>
        <w:rPr>
          <w:rStyle w:val="hljs-string"/>
        </w:rPr>
        <w:t>'</w:t>
      </w:r>
      <w:proofErr w:type="spellStart"/>
      <w:r>
        <w:rPr>
          <w:rStyle w:val="hljs-string"/>
        </w:rPr>
        <w:t>Year</w:t>
      </w:r>
      <w:proofErr w:type="spellEnd"/>
      <w:r>
        <w:rPr>
          <w:rStyle w:val="hljs-string"/>
        </w:rPr>
        <w:t>'</w:t>
      </w:r>
      <w:r>
        <w:rPr>
          <w:rStyle w:val="CdigoHTML"/>
        </w:rPr>
        <w:t xml:space="preserve">] &gt; </w:t>
      </w:r>
      <w:r>
        <w:rPr>
          <w:rStyle w:val="hljs-number"/>
        </w:rPr>
        <w:t>2016</w:t>
      </w:r>
    </w:p>
    <w:p w14:paraId="23142D8C" w14:textId="77777777" w:rsidR="00843E66" w:rsidRDefault="00843E66" w:rsidP="00843E66">
      <w:pPr>
        <w:pStyle w:val="HTMLconformatoprevio"/>
        <w:rPr>
          <w:rStyle w:val="CdigoHTML"/>
        </w:rPr>
      </w:pPr>
      <w:r>
        <w:rPr>
          <w:rStyle w:val="CdigoHTML"/>
        </w:rPr>
        <w:t>mayor2016</w:t>
      </w:r>
    </w:p>
    <w:p w14:paraId="582420E2" w14:textId="77777777" w:rsidR="00843E66" w:rsidRDefault="00843E66" w:rsidP="00843E66">
      <w:pPr>
        <w:pStyle w:val="HTMLconformatoprevio"/>
        <w:rPr>
          <w:rStyle w:val="CdigoHTML"/>
        </w:rPr>
      </w:pPr>
      <w:r>
        <w:rPr>
          <w:rStyle w:val="CdigoHTML"/>
        </w:rPr>
        <w:t xml:space="preserve">---&gt; #muestra el </w:t>
      </w:r>
      <w:proofErr w:type="spellStart"/>
      <w:r>
        <w:rPr>
          <w:rStyle w:val="CdigoHTML"/>
        </w:rPr>
        <w:t>dataFrame</w:t>
      </w:r>
      <w:proofErr w:type="spellEnd"/>
      <w:r>
        <w:rPr>
          <w:rStyle w:val="CdigoHTML"/>
        </w:rPr>
        <w:t xml:space="preserve"> con valores booleanos. </w:t>
      </w:r>
      <w:r>
        <w:rPr>
          <w:rStyle w:val="hljs-literal"/>
        </w:rPr>
        <w:t>True</w:t>
      </w:r>
      <w:r>
        <w:rPr>
          <w:rStyle w:val="CdigoHTML"/>
        </w:rPr>
        <w:t xml:space="preserve"> para libros publicados desde el </w:t>
      </w:r>
      <w:r>
        <w:rPr>
          <w:rStyle w:val="hljs-number"/>
        </w:rPr>
        <w:t>2017</w:t>
      </w:r>
    </w:p>
    <w:p w14:paraId="7D0E73CF" w14:textId="77777777" w:rsidR="00843E66" w:rsidRDefault="00843E66" w:rsidP="00843E66">
      <w:pPr>
        <w:numPr>
          <w:ilvl w:val="0"/>
          <w:numId w:val="40"/>
        </w:numPr>
        <w:spacing w:before="100" w:beforeAutospacing="1" w:after="100" w:afterAutospacing="1" w:line="240" w:lineRule="auto"/>
      </w:pPr>
      <w:r>
        <w:t>Filtrar datos que sean mayores a cierto valor</w:t>
      </w:r>
    </w:p>
    <w:p w14:paraId="2E7DDA1D" w14:textId="77777777" w:rsidR="00843E66" w:rsidRDefault="00843E66" w:rsidP="00843E66">
      <w:pPr>
        <w:pStyle w:val="HTMLconformatoprevio"/>
        <w:rPr>
          <w:rStyle w:val="CdigoHTML"/>
        </w:rPr>
      </w:pPr>
      <w:proofErr w:type="spellStart"/>
      <w:r>
        <w:rPr>
          <w:rStyle w:val="CdigoHTML"/>
        </w:rPr>
        <w:t>df_books</w:t>
      </w:r>
      <w:proofErr w:type="spellEnd"/>
      <w:r>
        <w:rPr>
          <w:rStyle w:val="CdigoHTML"/>
        </w:rPr>
        <w:t>[mayor2016]</w:t>
      </w:r>
    </w:p>
    <w:p w14:paraId="2D256593" w14:textId="77777777" w:rsidR="00843E66" w:rsidRDefault="00843E66" w:rsidP="00843E66">
      <w:pPr>
        <w:pStyle w:val="HTMLconformatoprevio"/>
        <w:rPr>
          <w:rStyle w:val="CdigoHTML"/>
        </w:rPr>
      </w:pPr>
      <w:r>
        <w:rPr>
          <w:rStyle w:val="CdigoHTML"/>
        </w:rPr>
        <w:t xml:space="preserve">---&gt; #filtra los datos que cumplen con la </w:t>
      </w:r>
      <w:proofErr w:type="spellStart"/>
      <w:r>
        <w:rPr>
          <w:rStyle w:val="CdigoHTML"/>
        </w:rPr>
        <w:t>condicion</w:t>
      </w:r>
      <w:proofErr w:type="spellEnd"/>
    </w:p>
    <w:p w14:paraId="0EB6867B" w14:textId="77777777" w:rsidR="00843E66" w:rsidRDefault="00843E66" w:rsidP="00843E66">
      <w:pPr>
        <w:numPr>
          <w:ilvl w:val="0"/>
          <w:numId w:val="41"/>
        </w:numPr>
        <w:spacing w:before="100" w:beforeAutospacing="1" w:after="100" w:afterAutospacing="1" w:line="240" w:lineRule="auto"/>
      </w:pPr>
      <w:proofErr w:type="spellStart"/>
      <w:r>
        <w:t>Tambien</w:t>
      </w:r>
      <w:proofErr w:type="spellEnd"/>
      <w:r>
        <w:t xml:space="preserve"> se puede colocar la </w:t>
      </w:r>
      <w:proofErr w:type="spellStart"/>
      <w:r>
        <w:t>condicion</w:t>
      </w:r>
      <w:proofErr w:type="spellEnd"/>
      <w:r>
        <w:t xml:space="preserve"> directamente como </w:t>
      </w:r>
      <w:proofErr w:type="spellStart"/>
      <w:r>
        <w:t>parametro</w:t>
      </w:r>
      <w:proofErr w:type="spellEnd"/>
    </w:p>
    <w:p w14:paraId="0B51DA81" w14:textId="77777777" w:rsidR="00843E66" w:rsidRPr="00843E66" w:rsidRDefault="00843E66" w:rsidP="00843E66">
      <w:pPr>
        <w:pStyle w:val="HTMLconformatoprevio"/>
        <w:rPr>
          <w:rStyle w:val="CdigoHTML"/>
          <w:lang w:val="en-US"/>
        </w:rPr>
      </w:pPr>
      <w:proofErr w:type="spellStart"/>
      <w:r w:rsidRPr="00843E66">
        <w:rPr>
          <w:rStyle w:val="CdigoHTML"/>
          <w:lang w:val="en-US"/>
        </w:rPr>
        <w:t>df_books</w:t>
      </w:r>
      <w:proofErr w:type="spellEnd"/>
      <w:r w:rsidRPr="00843E66">
        <w:rPr>
          <w:rStyle w:val="CdigoHTML"/>
          <w:lang w:val="en-US"/>
        </w:rPr>
        <w:t>[</w:t>
      </w:r>
      <w:proofErr w:type="spellStart"/>
      <w:r w:rsidRPr="00843E66">
        <w:rPr>
          <w:rStyle w:val="CdigoHTML"/>
          <w:lang w:val="en-US"/>
        </w:rPr>
        <w:t>df_books</w:t>
      </w:r>
      <w:proofErr w:type="spellEnd"/>
      <w:r w:rsidRPr="00843E66">
        <w:rPr>
          <w:rStyle w:val="CdigoHTML"/>
          <w:lang w:val="en-US"/>
        </w:rPr>
        <w:t>[</w:t>
      </w:r>
      <w:r w:rsidRPr="00843E66">
        <w:rPr>
          <w:rStyle w:val="hljs-string"/>
          <w:lang w:val="en-US"/>
        </w:rPr>
        <w:t>'Year'</w:t>
      </w:r>
      <w:r w:rsidRPr="00843E66">
        <w:rPr>
          <w:rStyle w:val="CdigoHTML"/>
          <w:lang w:val="en-US"/>
        </w:rPr>
        <w:t xml:space="preserve">] &gt; </w:t>
      </w:r>
      <w:r w:rsidRPr="00843E66">
        <w:rPr>
          <w:rStyle w:val="hljs-number"/>
          <w:lang w:val="en-US"/>
        </w:rPr>
        <w:t>2016</w:t>
      </w:r>
      <w:r w:rsidRPr="00843E66">
        <w:rPr>
          <w:rStyle w:val="CdigoHTML"/>
          <w:lang w:val="en-US"/>
        </w:rPr>
        <w:t>]</w:t>
      </w:r>
    </w:p>
    <w:p w14:paraId="5E3834B8" w14:textId="77777777" w:rsidR="00843E66" w:rsidRDefault="00843E66" w:rsidP="00843E66">
      <w:pPr>
        <w:pStyle w:val="HTMLconformatoprevio"/>
        <w:rPr>
          <w:rStyle w:val="CdigoHTML"/>
        </w:rPr>
      </w:pPr>
      <w:r>
        <w:rPr>
          <w:rStyle w:val="CdigoHTML"/>
        </w:rPr>
        <w:t xml:space="preserve">---&gt; #filtra los datos que cumplen con la </w:t>
      </w:r>
      <w:proofErr w:type="spellStart"/>
      <w:r>
        <w:rPr>
          <w:rStyle w:val="CdigoHTML"/>
        </w:rPr>
        <w:t>condicion</w:t>
      </w:r>
      <w:proofErr w:type="spellEnd"/>
    </w:p>
    <w:p w14:paraId="2D4B56FA" w14:textId="77777777" w:rsidR="00843E66" w:rsidRDefault="00843E66" w:rsidP="00843E66">
      <w:pPr>
        <w:numPr>
          <w:ilvl w:val="0"/>
          <w:numId w:val="42"/>
        </w:numPr>
        <w:spacing w:before="100" w:beforeAutospacing="1" w:after="100" w:afterAutospacing="1" w:line="240" w:lineRule="auto"/>
      </w:pPr>
      <w:r>
        <w:t>Mostrar los datos que sean igual a cierto valor</w:t>
      </w:r>
    </w:p>
    <w:p w14:paraId="3E549062" w14:textId="77777777" w:rsidR="00843E66" w:rsidRDefault="00843E66" w:rsidP="00843E66">
      <w:pPr>
        <w:pStyle w:val="HTMLconformatoprevio"/>
        <w:rPr>
          <w:rStyle w:val="CdigoHTML"/>
        </w:rPr>
      </w:pPr>
      <w:proofErr w:type="spellStart"/>
      <w:r>
        <w:rPr>
          <w:rStyle w:val="CdigoHTML"/>
        </w:rPr>
        <w:t>genreFiction</w:t>
      </w:r>
      <w:proofErr w:type="spellEnd"/>
      <w:r>
        <w:rPr>
          <w:rStyle w:val="CdigoHTML"/>
        </w:rPr>
        <w:t xml:space="preserve"> = </w:t>
      </w:r>
      <w:proofErr w:type="spellStart"/>
      <w:r>
        <w:rPr>
          <w:rStyle w:val="CdigoHTML"/>
        </w:rPr>
        <w:t>df_books</w:t>
      </w:r>
      <w:proofErr w:type="spellEnd"/>
      <w:r>
        <w:rPr>
          <w:rStyle w:val="CdigoHTML"/>
        </w:rPr>
        <w:t>[</w:t>
      </w:r>
      <w:r>
        <w:rPr>
          <w:rStyle w:val="hljs-string"/>
        </w:rPr>
        <w:t>'</w:t>
      </w:r>
      <w:proofErr w:type="spellStart"/>
      <w:r>
        <w:rPr>
          <w:rStyle w:val="hljs-string"/>
        </w:rPr>
        <w:t>Genre</w:t>
      </w:r>
      <w:proofErr w:type="spellEnd"/>
      <w:r>
        <w:rPr>
          <w:rStyle w:val="hljs-string"/>
        </w:rPr>
        <w:t>'</w:t>
      </w:r>
      <w:r>
        <w:rPr>
          <w:rStyle w:val="CdigoHTML"/>
        </w:rPr>
        <w:t xml:space="preserve">] == </w:t>
      </w:r>
      <w:r>
        <w:rPr>
          <w:rStyle w:val="hljs-string"/>
        </w:rPr>
        <w:t>'</w:t>
      </w:r>
      <w:proofErr w:type="spellStart"/>
      <w:r>
        <w:rPr>
          <w:rStyle w:val="hljs-string"/>
        </w:rPr>
        <w:t>Fiction</w:t>
      </w:r>
      <w:proofErr w:type="spellEnd"/>
      <w:r>
        <w:rPr>
          <w:rStyle w:val="hljs-string"/>
        </w:rPr>
        <w:t>'</w:t>
      </w:r>
    </w:p>
    <w:p w14:paraId="4D33D817" w14:textId="77777777" w:rsidR="00843E66" w:rsidRDefault="00843E66" w:rsidP="00843E66">
      <w:pPr>
        <w:pStyle w:val="HTMLconformatoprevio"/>
        <w:rPr>
          <w:rStyle w:val="CdigoHTML"/>
        </w:rPr>
      </w:pPr>
      <w:proofErr w:type="spellStart"/>
      <w:r>
        <w:rPr>
          <w:rStyle w:val="CdigoHTML"/>
        </w:rPr>
        <w:t>genreFiction</w:t>
      </w:r>
      <w:proofErr w:type="spellEnd"/>
      <w:r>
        <w:rPr>
          <w:rStyle w:val="CdigoHTML"/>
        </w:rPr>
        <w:t xml:space="preserve"> ---&gt; #muestra el </w:t>
      </w:r>
      <w:proofErr w:type="spellStart"/>
      <w:r>
        <w:rPr>
          <w:rStyle w:val="CdigoHTML"/>
        </w:rPr>
        <w:t>dataFrame</w:t>
      </w:r>
      <w:proofErr w:type="spellEnd"/>
      <w:r>
        <w:rPr>
          <w:rStyle w:val="CdigoHTML"/>
        </w:rPr>
        <w:t xml:space="preserve"> con valores booleanos. </w:t>
      </w:r>
      <w:r>
        <w:rPr>
          <w:rStyle w:val="hljs-literal"/>
        </w:rPr>
        <w:t>True</w:t>
      </w:r>
      <w:r>
        <w:rPr>
          <w:rStyle w:val="CdigoHTML"/>
        </w:rPr>
        <w:t xml:space="preserve"> para libros de tipo </w:t>
      </w:r>
      <w:proofErr w:type="spellStart"/>
      <w:r>
        <w:rPr>
          <w:rStyle w:val="CdigoHTML"/>
        </w:rPr>
        <w:t>Fiction</w:t>
      </w:r>
      <w:proofErr w:type="spellEnd"/>
    </w:p>
    <w:p w14:paraId="58F5D80D" w14:textId="77777777" w:rsidR="00843E66" w:rsidRDefault="00843E66" w:rsidP="00843E66">
      <w:pPr>
        <w:numPr>
          <w:ilvl w:val="0"/>
          <w:numId w:val="43"/>
        </w:numPr>
        <w:spacing w:before="100" w:beforeAutospacing="1" w:after="100" w:afterAutospacing="1" w:line="240" w:lineRule="auto"/>
      </w:pPr>
      <w:r>
        <w:t>filtrado con varias condiciones</w:t>
      </w:r>
    </w:p>
    <w:p w14:paraId="6A6E4190" w14:textId="77777777" w:rsidR="00843E66" w:rsidRDefault="00843E66" w:rsidP="00843E66">
      <w:pPr>
        <w:pStyle w:val="HTMLconformatoprevio"/>
        <w:rPr>
          <w:rStyle w:val="CdigoHTML"/>
        </w:rPr>
      </w:pPr>
      <w:proofErr w:type="spellStart"/>
      <w:r>
        <w:rPr>
          <w:rStyle w:val="CdigoHTML"/>
        </w:rPr>
        <w:t>df_</w:t>
      </w:r>
      <w:proofErr w:type="gramStart"/>
      <w:r>
        <w:rPr>
          <w:rStyle w:val="CdigoHTML"/>
        </w:rPr>
        <w:t>books</w:t>
      </w:r>
      <w:proofErr w:type="spellEnd"/>
      <w:r>
        <w:rPr>
          <w:rStyle w:val="CdigoHTML"/>
        </w:rPr>
        <w:t>[</w:t>
      </w:r>
      <w:proofErr w:type="spellStart"/>
      <w:proofErr w:type="gramEnd"/>
      <w:r>
        <w:rPr>
          <w:rStyle w:val="CdigoHTML"/>
        </w:rPr>
        <w:t>genreFiction</w:t>
      </w:r>
      <w:proofErr w:type="spellEnd"/>
      <w:r>
        <w:rPr>
          <w:rStyle w:val="CdigoHTML"/>
        </w:rPr>
        <w:t xml:space="preserve"> &amp; mayor2016]</w:t>
      </w:r>
    </w:p>
    <w:p w14:paraId="22D61F29" w14:textId="77777777" w:rsidR="00843E66" w:rsidRDefault="00843E66" w:rsidP="00843E66">
      <w:pPr>
        <w:pStyle w:val="HTMLconformatoprevio"/>
        <w:rPr>
          <w:rStyle w:val="CdigoHTML"/>
        </w:rPr>
      </w:pPr>
      <w:r>
        <w:rPr>
          <w:rStyle w:val="CdigoHTML"/>
        </w:rPr>
        <w:t xml:space="preserve">---&gt; #Filtra aquellos libros </w:t>
      </w:r>
      <w:r>
        <w:rPr>
          <w:rStyle w:val="hljs-keyword"/>
        </w:rPr>
        <w:t>que</w:t>
      </w:r>
      <w:r>
        <w:rPr>
          <w:rStyle w:val="CdigoHTML"/>
        </w:rPr>
        <w:t xml:space="preserve"> sean </w:t>
      </w:r>
      <w:r>
        <w:rPr>
          <w:rStyle w:val="hljs-keyword"/>
        </w:rPr>
        <w:t>de</w:t>
      </w:r>
      <w:r>
        <w:rPr>
          <w:rStyle w:val="CdigoHTML"/>
        </w:rPr>
        <w:t xml:space="preserve"> tipo </w:t>
      </w:r>
      <w:proofErr w:type="spellStart"/>
      <w:r>
        <w:rPr>
          <w:rStyle w:val="CdigoHTML"/>
        </w:rPr>
        <w:t>Fiction</w:t>
      </w:r>
      <w:proofErr w:type="spellEnd"/>
      <w:r>
        <w:rPr>
          <w:rStyle w:val="CdigoHTML"/>
        </w:rPr>
        <w:t xml:space="preserve"> y </w:t>
      </w:r>
      <w:r>
        <w:rPr>
          <w:rStyle w:val="hljs-keyword"/>
        </w:rPr>
        <w:t>que</w:t>
      </w:r>
      <w:r>
        <w:rPr>
          <w:rStyle w:val="CdigoHTML"/>
        </w:rPr>
        <w:t xml:space="preserve"> hayan sido publicado desde 2017</w:t>
      </w:r>
    </w:p>
    <w:p w14:paraId="0B762650" w14:textId="77777777" w:rsidR="00843E66" w:rsidRDefault="00843E66" w:rsidP="00843E66">
      <w:pPr>
        <w:numPr>
          <w:ilvl w:val="0"/>
          <w:numId w:val="44"/>
        </w:numPr>
        <w:spacing w:before="100" w:beforeAutospacing="1" w:after="100" w:afterAutospacing="1" w:line="240" w:lineRule="auto"/>
      </w:pPr>
      <w:r>
        <w:t xml:space="preserve">Filtrado con </w:t>
      </w:r>
      <w:proofErr w:type="spellStart"/>
      <w:r>
        <w:t>negacion</w:t>
      </w:r>
      <w:proofErr w:type="spellEnd"/>
    </w:p>
    <w:p w14:paraId="4EA88A4D" w14:textId="77777777" w:rsidR="00843E66" w:rsidRDefault="00843E66" w:rsidP="00843E66">
      <w:pPr>
        <w:pStyle w:val="HTMLconformatoprevio"/>
        <w:rPr>
          <w:rStyle w:val="CdigoHTML"/>
        </w:rPr>
      </w:pPr>
      <w:proofErr w:type="spellStart"/>
      <w:r>
        <w:rPr>
          <w:rStyle w:val="CdigoHTML"/>
        </w:rPr>
        <w:t>df_books</w:t>
      </w:r>
      <w:proofErr w:type="spellEnd"/>
      <w:r>
        <w:rPr>
          <w:rStyle w:val="CdigoHTML"/>
        </w:rPr>
        <w:t>[~mayor2016]</w:t>
      </w:r>
    </w:p>
    <w:p w14:paraId="32CE9180" w14:textId="77777777" w:rsidR="00843E66" w:rsidRDefault="00843E66" w:rsidP="00843E66">
      <w:pPr>
        <w:pStyle w:val="HTMLconformatoprevio"/>
        <w:rPr>
          <w:rStyle w:val="CdigoHTML"/>
        </w:rPr>
      </w:pPr>
      <w:r>
        <w:rPr>
          <w:rStyle w:val="CdigoHTML"/>
        </w:rPr>
        <w:t xml:space="preserve">---&gt; #Filtra aquellos </w:t>
      </w:r>
      <w:proofErr w:type="gramStart"/>
      <w:r>
        <w:rPr>
          <w:rStyle w:val="CdigoHTML"/>
        </w:rPr>
        <w:t>libros publicado antes</w:t>
      </w:r>
      <w:proofErr w:type="gramEnd"/>
      <w:r>
        <w:rPr>
          <w:rStyle w:val="CdigoHTML"/>
        </w:rPr>
        <w:t xml:space="preserve"> de </w:t>
      </w:r>
      <w:r>
        <w:rPr>
          <w:rStyle w:val="hljs-number"/>
        </w:rPr>
        <w:t>2017</w:t>
      </w:r>
    </w:p>
    <w:p w14:paraId="3AF57A5E" w14:textId="77777777" w:rsidR="000424A1" w:rsidRDefault="000424A1" w:rsidP="004A5504">
      <w:pPr>
        <w:pStyle w:val="HTMLconformatoprevio"/>
        <w:rPr>
          <w:rStyle w:val="CdigoHTML"/>
        </w:rPr>
      </w:pPr>
    </w:p>
    <w:p w14:paraId="2B66BD7E" w14:textId="77777777" w:rsidR="000424A1" w:rsidRDefault="000424A1" w:rsidP="000424A1">
      <w:pPr>
        <w:pStyle w:val="Ttulo3"/>
      </w:pPr>
    </w:p>
    <w:p w14:paraId="0A822443" w14:textId="40EEFCD8" w:rsidR="000424A1" w:rsidRDefault="000424A1" w:rsidP="000424A1">
      <w:pPr>
        <w:pStyle w:val="Ttulo3"/>
      </w:pPr>
      <w:r>
        <w:lastRenderedPageBreak/>
        <w:t xml:space="preserve">Funciones principales de Pandas </w:t>
      </w:r>
      <w:r>
        <w:rPr>
          <w:rFonts w:ascii="Segoe UI Emoji" w:hAnsi="Segoe UI Emoji" w:cs="Segoe UI Emoji"/>
        </w:rPr>
        <w:t>🐼</w:t>
      </w:r>
    </w:p>
    <w:p w14:paraId="3DB5D08B" w14:textId="77777777" w:rsidR="000424A1" w:rsidRDefault="000424A1" w:rsidP="000424A1">
      <w:pPr>
        <w:pStyle w:val="NormalWeb"/>
      </w:pPr>
      <w:proofErr w:type="gramStart"/>
      <w:r>
        <w:rPr>
          <w:rFonts w:ascii="Segoe UI Emoji" w:hAnsi="Segoe UI Emoji" w:cs="Segoe UI Emoji"/>
        </w:rPr>
        <w:t>✅</w:t>
      </w:r>
      <w:r>
        <w:t xml:space="preserve"> </w:t>
      </w:r>
      <w:r>
        <w:rPr>
          <w:rStyle w:val="Textoennegrita"/>
        </w:rPr>
        <w:t>.head</w:t>
      </w:r>
      <w:proofErr w:type="gramEnd"/>
      <w:r>
        <w:rPr>
          <w:rStyle w:val="Textoennegrita"/>
        </w:rPr>
        <w:t>()</w:t>
      </w:r>
      <w:r>
        <w:t xml:space="preserve"> → trae los primeros datos</w:t>
      </w:r>
      <w:r>
        <w:br/>
      </w:r>
      <w:r>
        <w:rPr>
          <w:rFonts w:ascii="Segoe UI Emoji" w:hAnsi="Segoe UI Emoji" w:cs="Segoe UI Emoji"/>
        </w:rPr>
        <w:t>✅</w:t>
      </w:r>
      <w:r>
        <w:t xml:space="preserve"> </w:t>
      </w:r>
      <w:r>
        <w:rPr>
          <w:rStyle w:val="Textoennegrita"/>
        </w:rPr>
        <w:t>.</w:t>
      </w:r>
      <w:proofErr w:type="spellStart"/>
      <w:r>
        <w:rPr>
          <w:rStyle w:val="Textoennegrita"/>
        </w:rPr>
        <w:t>info</w:t>
      </w:r>
      <w:proofErr w:type="spellEnd"/>
      <w:r>
        <w:rPr>
          <w:rStyle w:val="Textoennegrita"/>
        </w:rPr>
        <w:t>()</w:t>
      </w:r>
      <w:r>
        <w:t xml:space="preserve"> → Columnas, </w:t>
      </w:r>
      <w:proofErr w:type="spellStart"/>
      <w:r>
        <w:t>indices</w:t>
      </w:r>
      <w:proofErr w:type="spellEnd"/>
      <w:r>
        <w:t xml:space="preserve">, cuales </w:t>
      </w:r>
      <w:proofErr w:type="spellStart"/>
      <w:r>
        <w:t>noson</w:t>
      </w:r>
      <w:proofErr w:type="spellEnd"/>
      <w:r>
        <w:t xml:space="preserve"> nulos, tipo de dato que maneja</w:t>
      </w:r>
      <w:r>
        <w:br/>
      </w:r>
      <w:r>
        <w:rPr>
          <w:rFonts w:ascii="Segoe UI Emoji" w:hAnsi="Segoe UI Emoji" w:cs="Segoe UI Emoji"/>
        </w:rPr>
        <w:t>✅</w:t>
      </w:r>
      <w:r>
        <w:t xml:space="preserve"> </w:t>
      </w:r>
      <w:r>
        <w:rPr>
          <w:rStyle w:val="Textoennegrita"/>
        </w:rPr>
        <w:t>.describe()</w:t>
      </w:r>
      <w:r>
        <w:t xml:space="preserve"> → Solo de las columnas </w:t>
      </w:r>
      <w:proofErr w:type="spellStart"/>
      <w:r>
        <w:t>numericas</w:t>
      </w:r>
      <w:proofErr w:type="spellEnd"/>
      <w:r>
        <w:t xml:space="preserve"> me arroja datos </w:t>
      </w:r>
      <w:proofErr w:type="spellStart"/>
      <w:r>
        <w:t>estadisticos</w:t>
      </w:r>
      <w:proofErr w:type="spellEnd"/>
      <w:r>
        <w:t xml:space="preserve"> [ </w:t>
      </w:r>
      <w:proofErr w:type="spellStart"/>
      <w:r>
        <w:rPr>
          <w:rStyle w:val="nfasis"/>
        </w:rPr>
        <w:t>media,max,miun,mediana,etc</w:t>
      </w:r>
      <w:proofErr w:type="spellEnd"/>
      <w:r>
        <w:t xml:space="preserve"> ]</w:t>
      </w:r>
      <w:r>
        <w:br/>
      </w:r>
      <w:r>
        <w:rPr>
          <w:rFonts w:ascii="Segoe UI Emoji" w:hAnsi="Segoe UI Emoji" w:cs="Segoe UI Emoji"/>
        </w:rPr>
        <w:t>✅</w:t>
      </w:r>
      <w:r>
        <w:t xml:space="preserve"> </w:t>
      </w:r>
      <w:r>
        <w:rPr>
          <w:rStyle w:val="Textoennegrita"/>
        </w:rPr>
        <w:t>.</w:t>
      </w:r>
      <w:proofErr w:type="spellStart"/>
      <w:r>
        <w:rPr>
          <w:rStyle w:val="Textoennegrita"/>
        </w:rPr>
        <w:t>memory_usage</w:t>
      </w:r>
      <w:proofErr w:type="spellEnd"/>
      <w:r>
        <w:rPr>
          <w:rStyle w:val="Textoennegrita"/>
        </w:rPr>
        <w:t>()</w:t>
      </w:r>
      <w:r>
        <w:t xml:space="preserve"> → memoria utilizada</w:t>
      </w:r>
      <w:r>
        <w:br/>
      </w:r>
      <w:r>
        <w:rPr>
          <w:rFonts w:ascii="Segoe UI Emoji" w:hAnsi="Segoe UI Emoji" w:cs="Segoe UI Emoji"/>
        </w:rPr>
        <w:t>✅</w:t>
      </w:r>
      <w:r>
        <w:t xml:space="preserve"> </w:t>
      </w:r>
      <w:r>
        <w:rPr>
          <w:rStyle w:val="Textoennegrita"/>
        </w:rPr>
        <w:t>.</w:t>
      </w:r>
      <w:proofErr w:type="spellStart"/>
      <w:r>
        <w:rPr>
          <w:rStyle w:val="Textoennegrita"/>
        </w:rPr>
        <w:t>value_counts</w:t>
      </w:r>
      <w:proofErr w:type="spellEnd"/>
      <w:r>
        <w:rPr>
          <w:rStyle w:val="Textoennegrita"/>
        </w:rPr>
        <w:t>()</w:t>
      </w:r>
      <w:r>
        <w:t xml:space="preserve"> → cuenta valores de una columna</w:t>
      </w:r>
      <w:r>
        <w:br/>
      </w:r>
      <w:r>
        <w:rPr>
          <w:rFonts w:ascii="Segoe UI Emoji" w:hAnsi="Segoe UI Emoji" w:cs="Segoe UI Emoji"/>
        </w:rPr>
        <w:t>✅</w:t>
      </w:r>
      <w:r>
        <w:t xml:space="preserve"> </w:t>
      </w:r>
      <w:r>
        <w:rPr>
          <w:rStyle w:val="Textoennegrita"/>
        </w:rPr>
        <w:t>.</w:t>
      </w:r>
      <w:proofErr w:type="spellStart"/>
      <w:r>
        <w:rPr>
          <w:rStyle w:val="Textoennegrita"/>
        </w:rPr>
        <w:t>drop_duplicates</w:t>
      </w:r>
      <w:proofErr w:type="spellEnd"/>
      <w:r>
        <w:rPr>
          <w:rStyle w:val="Textoennegrita"/>
        </w:rPr>
        <w:t>()</w:t>
      </w:r>
      <w:r>
        <w:t xml:space="preserve"> → elimina los valores repetidos</w:t>
      </w:r>
      <w:r>
        <w:br/>
      </w:r>
      <w:r>
        <w:rPr>
          <w:rFonts w:ascii="Segoe UI Emoji" w:hAnsi="Segoe UI Emoji" w:cs="Segoe UI Emoji"/>
        </w:rPr>
        <w:t>✅</w:t>
      </w:r>
      <w:r>
        <w:t xml:space="preserve"> </w:t>
      </w:r>
      <w:r>
        <w:rPr>
          <w:rStyle w:val="Textoennegrita"/>
        </w:rPr>
        <w:t>.</w:t>
      </w:r>
      <w:proofErr w:type="spellStart"/>
      <w:r>
        <w:rPr>
          <w:rStyle w:val="Textoennegrita"/>
        </w:rPr>
        <w:t>sort_values</w:t>
      </w:r>
      <w:proofErr w:type="spellEnd"/>
      <w:r>
        <w:rPr>
          <w:rStyle w:val="Textoennegrita"/>
        </w:rPr>
        <w:t xml:space="preserve">( </w:t>
      </w:r>
      <w:r>
        <w:rPr>
          <w:rStyle w:val="nfasis"/>
          <w:b/>
          <w:bCs/>
        </w:rPr>
        <w:t>columna para ordenar</w:t>
      </w:r>
      <w:r>
        <w:rPr>
          <w:rStyle w:val="Textoennegrita"/>
        </w:rPr>
        <w:t xml:space="preserve"> )</w:t>
      </w:r>
      <w:r>
        <w:t xml:space="preserve"> → Se puede ordenar de forma descendiente con la bandera </w:t>
      </w:r>
      <w:proofErr w:type="spellStart"/>
      <w:r>
        <w:rPr>
          <w:rStyle w:val="nfasis"/>
          <w:b/>
          <w:bCs/>
        </w:rPr>
        <w:t>ascending</w:t>
      </w:r>
      <w:proofErr w:type="spellEnd"/>
      <w:r>
        <w:rPr>
          <w:rStyle w:val="nfasis"/>
          <w:b/>
          <w:bCs/>
        </w:rPr>
        <w:t>=False</w:t>
      </w:r>
    </w:p>
    <w:p w14:paraId="26A5D789" w14:textId="77777777" w:rsidR="000424A1" w:rsidRDefault="000424A1" w:rsidP="000424A1">
      <w:pPr>
        <w:pStyle w:val="Ttulo4"/>
      </w:pPr>
    </w:p>
    <w:p w14:paraId="1964F7D3" w14:textId="77777777" w:rsidR="000424A1" w:rsidRDefault="000424A1" w:rsidP="000424A1">
      <w:pPr>
        <w:pStyle w:val="Ttulo4"/>
      </w:pPr>
    </w:p>
    <w:p w14:paraId="542E7700" w14:textId="434A6DD9" w:rsidR="000424A1" w:rsidRDefault="000424A1" w:rsidP="000424A1">
      <w:pPr>
        <w:pStyle w:val="Ttulo4"/>
      </w:pPr>
      <w:r>
        <w:t>Funciones principales de Pandas</w:t>
      </w:r>
    </w:p>
    <w:p w14:paraId="15981F42" w14:textId="77777777" w:rsidR="000424A1" w:rsidRDefault="000424A1" w:rsidP="000424A1">
      <w:pPr>
        <w:numPr>
          <w:ilvl w:val="0"/>
          <w:numId w:val="45"/>
        </w:numPr>
        <w:spacing w:before="100" w:beforeAutospacing="1" w:after="100" w:afterAutospacing="1" w:line="240" w:lineRule="auto"/>
      </w:pPr>
      <w:r>
        <w:t xml:space="preserve">Mostrar las primeras dos </w:t>
      </w:r>
      <w:proofErr w:type="spellStart"/>
      <w:r>
        <w:t>lineas</w:t>
      </w:r>
      <w:proofErr w:type="spellEnd"/>
      <w:r>
        <w:t xml:space="preserve"> de registro</w:t>
      </w:r>
    </w:p>
    <w:p w14:paraId="07F3DBCE" w14:textId="77777777" w:rsidR="000424A1" w:rsidRPr="000424A1" w:rsidRDefault="000424A1" w:rsidP="000424A1">
      <w:pPr>
        <w:pStyle w:val="HTMLconformatoprevio"/>
        <w:rPr>
          <w:rStyle w:val="CdigoHTML"/>
          <w:lang w:val="en-US"/>
        </w:rPr>
      </w:pPr>
      <w:r w:rsidRPr="000424A1">
        <w:rPr>
          <w:rStyle w:val="CdigoHTML"/>
          <w:lang w:val="en-US"/>
        </w:rPr>
        <w:t xml:space="preserve">import pandas </w:t>
      </w:r>
      <w:r w:rsidRPr="000424A1">
        <w:rPr>
          <w:rStyle w:val="hljs-keyword"/>
          <w:lang w:val="en-US"/>
        </w:rPr>
        <w:t>as</w:t>
      </w:r>
      <w:r w:rsidRPr="000424A1">
        <w:rPr>
          <w:rStyle w:val="CdigoHTML"/>
          <w:lang w:val="en-US"/>
        </w:rPr>
        <w:t xml:space="preserve"> pd</w:t>
      </w:r>
    </w:p>
    <w:p w14:paraId="3144237C" w14:textId="77777777" w:rsidR="000424A1" w:rsidRPr="000424A1" w:rsidRDefault="000424A1" w:rsidP="000424A1">
      <w:pPr>
        <w:pStyle w:val="HTMLconformatoprevio"/>
        <w:rPr>
          <w:rStyle w:val="CdigoHTML"/>
          <w:lang w:val="en-US"/>
        </w:rPr>
      </w:pPr>
      <w:proofErr w:type="spellStart"/>
      <w:r w:rsidRPr="000424A1">
        <w:rPr>
          <w:rStyle w:val="CdigoHTML"/>
          <w:lang w:val="en-US"/>
        </w:rPr>
        <w:t>df_books</w:t>
      </w:r>
      <w:proofErr w:type="spellEnd"/>
      <w:r w:rsidRPr="000424A1">
        <w:rPr>
          <w:rStyle w:val="CdigoHTML"/>
          <w:lang w:val="en-US"/>
        </w:rPr>
        <w:t xml:space="preserve"> = </w:t>
      </w:r>
      <w:proofErr w:type="spellStart"/>
      <w:proofErr w:type="gramStart"/>
      <w:r w:rsidRPr="000424A1">
        <w:rPr>
          <w:rStyle w:val="CdigoHTML"/>
          <w:lang w:val="en-US"/>
        </w:rPr>
        <w:t>pd.read</w:t>
      </w:r>
      <w:proofErr w:type="gramEnd"/>
      <w:r w:rsidRPr="000424A1">
        <w:rPr>
          <w:rStyle w:val="hljs-constructor"/>
          <w:lang w:val="en-US"/>
        </w:rPr>
        <w:t>_csv</w:t>
      </w:r>
      <w:proofErr w:type="spellEnd"/>
      <w:r w:rsidRPr="000424A1">
        <w:rPr>
          <w:rStyle w:val="hljs-constructor"/>
          <w:lang w:val="en-US"/>
        </w:rPr>
        <w:t>('</w:t>
      </w:r>
      <w:r w:rsidRPr="000424A1">
        <w:rPr>
          <w:rStyle w:val="hljs-params"/>
          <w:lang w:val="en-US"/>
        </w:rPr>
        <w:t>bestsellers</w:t>
      </w:r>
      <w:r w:rsidRPr="000424A1">
        <w:rPr>
          <w:rStyle w:val="hljs-constructor"/>
          <w:lang w:val="en-US"/>
        </w:rPr>
        <w:t>-</w:t>
      </w:r>
      <w:r w:rsidRPr="000424A1">
        <w:rPr>
          <w:rStyle w:val="hljs-params"/>
          <w:lang w:val="en-US"/>
        </w:rPr>
        <w:t>with</w:t>
      </w:r>
      <w:r w:rsidRPr="000424A1">
        <w:rPr>
          <w:rStyle w:val="hljs-constructor"/>
          <w:lang w:val="en-US"/>
        </w:rPr>
        <w:t>-</w:t>
      </w:r>
      <w:r w:rsidRPr="000424A1">
        <w:rPr>
          <w:rStyle w:val="hljs-params"/>
          <w:lang w:val="en-US"/>
        </w:rPr>
        <w:t>categories</w:t>
      </w:r>
      <w:r w:rsidRPr="000424A1">
        <w:rPr>
          <w:rStyle w:val="hljs-constructor"/>
          <w:lang w:val="en-US"/>
        </w:rPr>
        <w:t>.</w:t>
      </w:r>
      <w:r w:rsidRPr="000424A1">
        <w:rPr>
          <w:rStyle w:val="hljs-params"/>
          <w:lang w:val="en-US"/>
        </w:rPr>
        <w:t>csv</w:t>
      </w:r>
      <w:r w:rsidRPr="000424A1">
        <w:rPr>
          <w:rStyle w:val="hljs-constructor"/>
          <w:lang w:val="en-US"/>
        </w:rPr>
        <w:t xml:space="preserve">', </w:t>
      </w:r>
      <w:proofErr w:type="spellStart"/>
      <w:r w:rsidRPr="000424A1">
        <w:rPr>
          <w:rStyle w:val="hljs-params"/>
          <w:lang w:val="en-US"/>
        </w:rPr>
        <w:t>sep</w:t>
      </w:r>
      <w:proofErr w:type="spellEnd"/>
      <w:r w:rsidRPr="000424A1">
        <w:rPr>
          <w:rStyle w:val="hljs-constructor"/>
          <w:lang w:val="en-US"/>
        </w:rPr>
        <w:t xml:space="preserve">=',', </w:t>
      </w:r>
      <w:r w:rsidRPr="000424A1">
        <w:rPr>
          <w:rStyle w:val="hljs-params"/>
          <w:lang w:val="en-US"/>
        </w:rPr>
        <w:t>header</w:t>
      </w:r>
      <w:r w:rsidRPr="000424A1">
        <w:rPr>
          <w:rStyle w:val="hljs-constructor"/>
          <w:lang w:val="en-US"/>
        </w:rPr>
        <w:t>=0)</w:t>
      </w:r>
    </w:p>
    <w:p w14:paraId="1E1227FC" w14:textId="77777777" w:rsidR="000424A1" w:rsidRDefault="000424A1" w:rsidP="000424A1">
      <w:pPr>
        <w:pStyle w:val="HTMLconformatoprevio"/>
        <w:rPr>
          <w:rStyle w:val="CdigoHTML"/>
        </w:rPr>
      </w:pPr>
      <w:proofErr w:type="spellStart"/>
      <w:r>
        <w:rPr>
          <w:rStyle w:val="CdigoHTML"/>
        </w:rPr>
        <w:t>df_</w:t>
      </w:r>
      <w:proofErr w:type="gramStart"/>
      <w:r>
        <w:rPr>
          <w:rStyle w:val="CdigoHTML"/>
        </w:rPr>
        <w:t>books.head</w:t>
      </w:r>
      <w:proofErr w:type="spellEnd"/>
      <w:proofErr w:type="gramEnd"/>
      <w:r>
        <w:rPr>
          <w:rStyle w:val="CdigoHTML"/>
        </w:rPr>
        <w:t>(</w:t>
      </w:r>
      <w:r>
        <w:rPr>
          <w:rStyle w:val="hljs-number"/>
        </w:rPr>
        <w:t>2</w:t>
      </w:r>
      <w:r>
        <w:rPr>
          <w:rStyle w:val="CdigoHTML"/>
        </w:rPr>
        <w:t xml:space="preserve">) ---&gt; #muestra los primeros dos registros del </w:t>
      </w:r>
      <w:proofErr w:type="spellStart"/>
      <w:r>
        <w:rPr>
          <w:rStyle w:val="CdigoHTML"/>
        </w:rPr>
        <w:t>dataFrame</w:t>
      </w:r>
      <w:proofErr w:type="spellEnd"/>
      <w:r>
        <w:rPr>
          <w:rStyle w:val="CdigoHTML"/>
        </w:rPr>
        <w:t xml:space="preserve"> </w:t>
      </w:r>
    </w:p>
    <w:p w14:paraId="3994C384" w14:textId="77777777" w:rsidR="000424A1" w:rsidRDefault="000424A1" w:rsidP="000424A1">
      <w:pPr>
        <w:numPr>
          <w:ilvl w:val="0"/>
          <w:numId w:val="46"/>
        </w:numPr>
        <w:spacing w:before="100" w:beforeAutospacing="1" w:after="100" w:afterAutospacing="1" w:line="240" w:lineRule="auto"/>
      </w:pPr>
      <w:r>
        <w:t xml:space="preserve">Mostrar los diferentes datos que contiene el </w:t>
      </w:r>
      <w:proofErr w:type="spellStart"/>
      <w:r>
        <w:t>dataFrame</w:t>
      </w:r>
      <w:proofErr w:type="spellEnd"/>
    </w:p>
    <w:p w14:paraId="1B1D780C" w14:textId="77777777" w:rsidR="000424A1" w:rsidRDefault="000424A1" w:rsidP="000424A1">
      <w:pPr>
        <w:pStyle w:val="HTMLconformatoprevio"/>
        <w:rPr>
          <w:rStyle w:val="CdigoHTML"/>
        </w:rPr>
      </w:pPr>
      <w:proofErr w:type="gramStart"/>
      <w:r>
        <w:rPr>
          <w:rStyle w:val="CdigoHTML"/>
        </w:rPr>
        <w:t>df_books.</w:t>
      </w:r>
      <w:r>
        <w:rPr>
          <w:rStyle w:val="hljs-keyword"/>
        </w:rPr>
        <w:t>info</w:t>
      </w:r>
      <w:r>
        <w:rPr>
          <w:rStyle w:val="CdigoHTML"/>
        </w:rPr>
        <w:t>(</w:t>
      </w:r>
      <w:proofErr w:type="gramEnd"/>
      <w:r>
        <w:rPr>
          <w:rStyle w:val="CdigoHTML"/>
        </w:rPr>
        <w:t>)</w:t>
      </w:r>
    </w:p>
    <w:p w14:paraId="549316B6" w14:textId="77777777" w:rsidR="000424A1" w:rsidRDefault="000424A1" w:rsidP="000424A1">
      <w:pPr>
        <w:pStyle w:val="HTMLconformatoprevio"/>
        <w:rPr>
          <w:rStyle w:val="CdigoHTML"/>
        </w:rPr>
      </w:pPr>
      <w:r>
        <w:rPr>
          <w:rStyle w:val="hljs-comment"/>
        </w:rPr>
        <w:t xml:space="preserve">---&gt; </w:t>
      </w:r>
    </w:p>
    <w:p w14:paraId="29DB205B" w14:textId="77777777" w:rsidR="000424A1" w:rsidRDefault="000424A1" w:rsidP="000424A1">
      <w:pPr>
        <w:pStyle w:val="HTMLconformatoprevio"/>
        <w:rPr>
          <w:rStyle w:val="CdigoHTML"/>
        </w:rPr>
      </w:pPr>
      <w:proofErr w:type="spellStart"/>
      <w:r>
        <w:rPr>
          <w:rStyle w:val="CdigoHTML"/>
        </w:rPr>
        <w:t>Range</w:t>
      </w:r>
      <w:r>
        <w:rPr>
          <w:rStyle w:val="hljs-keyword"/>
        </w:rPr>
        <w:t>Index</w:t>
      </w:r>
      <w:proofErr w:type="spellEnd"/>
      <w:r>
        <w:rPr>
          <w:rStyle w:val="CdigoHTML"/>
        </w:rPr>
        <w:t xml:space="preserve">: </w:t>
      </w:r>
      <w:r>
        <w:rPr>
          <w:rStyle w:val="hljs-number"/>
        </w:rPr>
        <w:t>550</w:t>
      </w:r>
      <w:r>
        <w:rPr>
          <w:rStyle w:val="CdigoHTML"/>
        </w:rPr>
        <w:t xml:space="preserve"> </w:t>
      </w:r>
      <w:proofErr w:type="spellStart"/>
      <w:r>
        <w:rPr>
          <w:rStyle w:val="CdigoHTML"/>
        </w:rPr>
        <w:t>entries</w:t>
      </w:r>
      <w:proofErr w:type="spellEnd"/>
      <w:r>
        <w:rPr>
          <w:rStyle w:val="CdigoHTML"/>
        </w:rPr>
        <w:t xml:space="preserve">, </w:t>
      </w:r>
      <w:r>
        <w:rPr>
          <w:rStyle w:val="hljs-number"/>
        </w:rPr>
        <w:t>0</w:t>
      </w:r>
      <w:r>
        <w:rPr>
          <w:rStyle w:val="CdigoHTML"/>
        </w:rPr>
        <w:t xml:space="preserve"> </w:t>
      </w:r>
      <w:proofErr w:type="spellStart"/>
      <w:r>
        <w:rPr>
          <w:rStyle w:val="hljs-keyword"/>
        </w:rPr>
        <w:t>to</w:t>
      </w:r>
      <w:proofErr w:type="spellEnd"/>
      <w:r>
        <w:rPr>
          <w:rStyle w:val="CdigoHTML"/>
        </w:rPr>
        <w:t xml:space="preserve"> </w:t>
      </w:r>
      <w:r>
        <w:rPr>
          <w:rStyle w:val="hljs-number"/>
        </w:rPr>
        <w:t>549</w:t>
      </w:r>
      <w:r>
        <w:rPr>
          <w:rStyle w:val="CdigoHTML"/>
        </w:rPr>
        <w:t xml:space="preserve">        #</w:t>
      </w:r>
      <w:proofErr w:type="spellStart"/>
      <w:r>
        <w:rPr>
          <w:rStyle w:val="CdigoHTML"/>
        </w:rPr>
        <w:t>numero</w:t>
      </w:r>
      <w:proofErr w:type="spellEnd"/>
      <w:r>
        <w:rPr>
          <w:rStyle w:val="CdigoHTML"/>
        </w:rPr>
        <w:t xml:space="preserve"> de registro</w:t>
      </w:r>
    </w:p>
    <w:p w14:paraId="56750D89" w14:textId="77777777" w:rsidR="000424A1" w:rsidRDefault="000424A1" w:rsidP="000424A1">
      <w:pPr>
        <w:pStyle w:val="HTMLconformatoprevio"/>
        <w:rPr>
          <w:rStyle w:val="CdigoHTML"/>
        </w:rPr>
      </w:pPr>
      <w:r>
        <w:rPr>
          <w:rStyle w:val="CdigoHTML"/>
        </w:rPr>
        <w:t xml:space="preserve">Data </w:t>
      </w:r>
      <w:proofErr w:type="spellStart"/>
      <w:r>
        <w:rPr>
          <w:rStyle w:val="hljs-keyword"/>
        </w:rPr>
        <w:t>columns</w:t>
      </w:r>
      <w:proofErr w:type="spellEnd"/>
      <w:r>
        <w:rPr>
          <w:rStyle w:val="CdigoHTML"/>
        </w:rPr>
        <w:t xml:space="preserve"> (total </w:t>
      </w:r>
      <w:r>
        <w:rPr>
          <w:rStyle w:val="hljs-number"/>
        </w:rPr>
        <w:t>7</w:t>
      </w:r>
      <w:r>
        <w:rPr>
          <w:rStyle w:val="CdigoHTML"/>
        </w:rPr>
        <w:t xml:space="preserve"> </w:t>
      </w:r>
      <w:proofErr w:type="spellStart"/>
      <w:r>
        <w:rPr>
          <w:rStyle w:val="hljs-keyword"/>
        </w:rPr>
        <w:t>columns</w:t>
      </w:r>
      <w:proofErr w:type="spellEnd"/>
      <w:r>
        <w:rPr>
          <w:rStyle w:val="CdigoHTML"/>
        </w:rPr>
        <w:t>):          #total de columnas</w:t>
      </w:r>
    </w:p>
    <w:p w14:paraId="63952FBD" w14:textId="77777777" w:rsidR="000424A1" w:rsidRDefault="000424A1" w:rsidP="000424A1">
      <w:pPr>
        <w:pStyle w:val="HTMLconformatoprevio"/>
        <w:rPr>
          <w:rStyle w:val="CdigoHTML"/>
        </w:rPr>
      </w:pPr>
      <w:r>
        <w:rPr>
          <w:rStyle w:val="CdigoHTML"/>
        </w:rPr>
        <w:t xml:space="preserve"> #   </w:t>
      </w:r>
      <w:proofErr w:type="spellStart"/>
      <w:r>
        <w:rPr>
          <w:rStyle w:val="hljs-keyword"/>
        </w:rPr>
        <w:t>Column</w:t>
      </w:r>
      <w:proofErr w:type="spellEnd"/>
      <w:r>
        <w:rPr>
          <w:rStyle w:val="CdigoHTML"/>
        </w:rPr>
        <w:t xml:space="preserve">       Non-</w:t>
      </w:r>
      <w:proofErr w:type="spellStart"/>
      <w:r>
        <w:rPr>
          <w:rStyle w:val="hljs-keyword"/>
        </w:rPr>
        <w:t>Null</w:t>
      </w:r>
      <w:proofErr w:type="spellEnd"/>
      <w:r>
        <w:rPr>
          <w:rStyle w:val="CdigoHTML"/>
        </w:rPr>
        <w:t xml:space="preserve"> </w:t>
      </w:r>
      <w:proofErr w:type="spellStart"/>
      <w:proofErr w:type="gramStart"/>
      <w:r>
        <w:rPr>
          <w:rStyle w:val="CdigoHTML"/>
        </w:rPr>
        <w:t>Count</w:t>
      </w:r>
      <w:proofErr w:type="spellEnd"/>
      <w:r>
        <w:rPr>
          <w:rStyle w:val="CdigoHTML"/>
        </w:rPr>
        <w:t xml:space="preserve">  </w:t>
      </w:r>
      <w:proofErr w:type="spellStart"/>
      <w:r>
        <w:rPr>
          <w:rStyle w:val="CdigoHTML"/>
        </w:rPr>
        <w:t>Dtype</w:t>
      </w:r>
      <w:proofErr w:type="spellEnd"/>
      <w:proofErr w:type="gramEnd"/>
      <w:r>
        <w:rPr>
          <w:rStyle w:val="CdigoHTML"/>
        </w:rPr>
        <w:t xml:space="preserve">  #tipos de cada columna</w:t>
      </w:r>
    </w:p>
    <w:p w14:paraId="6D553FDF" w14:textId="77777777" w:rsidR="000424A1" w:rsidRPr="000424A1" w:rsidRDefault="000424A1" w:rsidP="000424A1">
      <w:pPr>
        <w:pStyle w:val="HTMLconformatoprevio"/>
        <w:rPr>
          <w:rStyle w:val="CdigoHTML"/>
          <w:lang w:val="en-US"/>
        </w:rPr>
      </w:pPr>
      <w:r w:rsidRPr="000424A1">
        <w:rPr>
          <w:rStyle w:val="hljs-comment"/>
          <w:lang w:val="en-US"/>
        </w:rPr>
        <w:t xml:space="preserve">---  ------       --------------  -----  </w:t>
      </w:r>
    </w:p>
    <w:p w14:paraId="7A804286"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0</w:t>
      </w:r>
      <w:r w:rsidRPr="000424A1">
        <w:rPr>
          <w:rStyle w:val="CdigoHTML"/>
          <w:lang w:val="en-US"/>
        </w:rPr>
        <w:t xml:space="preserve">   </w:t>
      </w:r>
      <w:r w:rsidRPr="000424A1">
        <w:rPr>
          <w:rStyle w:val="hljs-type"/>
          <w:lang w:val="en-US"/>
        </w:rPr>
        <w:t>Name</w:t>
      </w:r>
      <w:r w:rsidRPr="000424A1">
        <w:rPr>
          <w:rStyle w:val="CdigoHTML"/>
          <w:lang w:val="en-US"/>
        </w:rPr>
        <w:t xml:space="preserve">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w:t>
      </w:r>
      <w:r w:rsidRPr="000424A1">
        <w:rPr>
          <w:rStyle w:val="hljs-keyword"/>
          <w:lang w:val="en-US"/>
        </w:rPr>
        <w:t>object</w:t>
      </w:r>
      <w:r w:rsidRPr="000424A1">
        <w:rPr>
          <w:rStyle w:val="CdigoHTML"/>
          <w:lang w:val="en-US"/>
        </w:rPr>
        <w:t xml:space="preserve"> </w:t>
      </w:r>
    </w:p>
    <w:p w14:paraId="2584F9E7"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1</w:t>
      </w:r>
      <w:r w:rsidRPr="000424A1">
        <w:rPr>
          <w:rStyle w:val="CdigoHTML"/>
          <w:lang w:val="en-US"/>
        </w:rPr>
        <w:t xml:space="preserve">   Author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w:t>
      </w:r>
      <w:r w:rsidRPr="000424A1">
        <w:rPr>
          <w:rStyle w:val="hljs-keyword"/>
          <w:lang w:val="en-US"/>
        </w:rPr>
        <w:t>object</w:t>
      </w:r>
      <w:r w:rsidRPr="000424A1">
        <w:rPr>
          <w:rStyle w:val="CdigoHTML"/>
          <w:lang w:val="en-US"/>
        </w:rPr>
        <w:t xml:space="preserve"> </w:t>
      </w:r>
    </w:p>
    <w:p w14:paraId="7973EA0E"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2</w:t>
      </w:r>
      <w:r w:rsidRPr="000424A1">
        <w:rPr>
          <w:rStyle w:val="CdigoHTML"/>
          <w:lang w:val="en-US"/>
        </w:rPr>
        <w:t xml:space="preserve">   </w:t>
      </w:r>
      <w:r w:rsidRPr="000424A1">
        <w:rPr>
          <w:rStyle w:val="hljs-keyword"/>
          <w:lang w:val="en-US"/>
        </w:rPr>
        <w:t>User</w:t>
      </w:r>
      <w:r w:rsidRPr="000424A1">
        <w:rPr>
          <w:rStyle w:val="CdigoHTML"/>
          <w:lang w:val="en-US"/>
        </w:rPr>
        <w:t xml:space="preserve"> </w:t>
      </w:r>
      <w:proofErr w:type="gramStart"/>
      <w:r w:rsidRPr="000424A1">
        <w:rPr>
          <w:rStyle w:val="CdigoHTML"/>
          <w:lang w:val="en-US"/>
        </w:rPr>
        <w:t xml:space="preserve">Rating  </w:t>
      </w:r>
      <w:r w:rsidRPr="000424A1">
        <w:rPr>
          <w:rStyle w:val="hljs-number"/>
          <w:lang w:val="en-US"/>
        </w:rPr>
        <w:t>550</w:t>
      </w:r>
      <w:proofErr w:type="gramEnd"/>
      <w:r w:rsidRPr="000424A1">
        <w:rPr>
          <w:rStyle w:val="CdigoHTML"/>
          <w:lang w:val="en-US"/>
        </w:rPr>
        <w:t xml:space="preserve"> non-</w:t>
      </w:r>
      <w:r w:rsidRPr="000424A1">
        <w:rPr>
          <w:rStyle w:val="hljs-keyword"/>
          <w:lang w:val="en-US"/>
        </w:rPr>
        <w:t>null</w:t>
      </w:r>
      <w:r w:rsidRPr="000424A1">
        <w:rPr>
          <w:rStyle w:val="CdigoHTML"/>
          <w:lang w:val="en-US"/>
        </w:rPr>
        <w:t xml:space="preserve">    float64</w:t>
      </w:r>
    </w:p>
    <w:p w14:paraId="6EE724CD"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3</w:t>
      </w:r>
      <w:r w:rsidRPr="000424A1">
        <w:rPr>
          <w:rStyle w:val="CdigoHTML"/>
          <w:lang w:val="en-US"/>
        </w:rPr>
        <w:t xml:space="preserve">   Reviews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int64  </w:t>
      </w:r>
    </w:p>
    <w:p w14:paraId="347BC748"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4</w:t>
      </w:r>
      <w:r w:rsidRPr="000424A1">
        <w:rPr>
          <w:rStyle w:val="CdigoHTML"/>
          <w:lang w:val="en-US"/>
        </w:rPr>
        <w:t xml:space="preserve">   Price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int64  </w:t>
      </w:r>
    </w:p>
    <w:p w14:paraId="0B98E3E9"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5</w:t>
      </w:r>
      <w:r w:rsidRPr="000424A1">
        <w:rPr>
          <w:rStyle w:val="CdigoHTML"/>
          <w:lang w:val="en-US"/>
        </w:rPr>
        <w:t xml:space="preserve">   Year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int64  </w:t>
      </w:r>
    </w:p>
    <w:p w14:paraId="036C1174" w14:textId="77777777" w:rsidR="000424A1" w:rsidRPr="000424A1" w:rsidRDefault="000424A1" w:rsidP="000424A1">
      <w:pPr>
        <w:pStyle w:val="HTMLconformatoprevio"/>
        <w:rPr>
          <w:rStyle w:val="CdigoHTML"/>
          <w:lang w:val="en-US"/>
        </w:rPr>
      </w:pPr>
      <w:r w:rsidRPr="000424A1">
        <w:rPr>
          <w:rStyle w:val="CdigoHTML"/>
          <w:lang w:val="en-US"/>
        </w:rPr>
        <w:t xml:space="preserve"> </w:t>
      </w:r>
      <w:r w:rsidRPr="000424A1">
        <w:rPr>
          <w:rStyle w:val="hljs-number"/>
          <w:lang w:val="en-US"/>
        </w:rPr>
        <w:t>6</w:t>
      </w:r>
      <w:r w:rsidRPr="000424A1">
        <w:rPr>
          <w:rStyle w:val="CdigoHTML"/>
          <w:lang w:val="en-US"/>
        </w:rPr>
        <w:t xml:space="preserve">   Genre        </w:t>
      </w:r>
      <w:r w:rsidRPr="000424A1">
        <w:rPr>
          <w:rStyle w:val="hljs-number"/>
          <w:lang w:val="en-US"/>
        </w:rPr>
        <w:t>550</w:t>
      </w:r>
      <w:r w:rsidRPr="000424A1">
        <w:rPr>
          <w:rStyle w:val="CdigoHTML"/>
          <w:lang w:val="en-US"/>
        </w:rPr>
        <w:t xml:space="preserve"> non-</w:t>
      </w:r>
      <w:r w:rsidRPr="000424A1">
        <w:rPr>
          <w:rStyle w:val="hljs-keyword"/>
          <w:lang w:val="en-US"/>
        </w:rPr>
        <w:t>null</w:t>
      </w:r>
      <w:r w:rsidRPr="000424A1">
        <w:rPr>
          <w:rStyle w:val="CdigoHTML"/>
          <w:lang w:val="en-US"/>
        </w:rPr>
        <w:t xml:space="preserve">    </w:t>
      </w:r>
      <w:r w:rsidRPr="000424A1">
        <w:rPr>
          <w:rStyle w:val="hljs-keyword"/>
          <w:lang w:val="en-US"/>
        </w:rPr>
        <w:t>object</w:t>
      </w:r>
      <w:r w:rsidRPr="000424A1">
        <w:rPr>
          <w:rStyle w:val="CdigoHTML"/>
          <w:lang w:val="en-US"/>
        </w:rPr>
        <w:t xml:space="preserve"> </w:t>
      </w:r>
    </w:p>
    <w:p w14:paraId="63E63E45" w14:textId="77777777" w:rsidR="000424A1" w:rsidRPr="000424A1" w:rsidRDefault="000424A1" w:rsidP="000424A1">
      <w:pPr>
        <w:pStyle w:val="HTMLconformatoprevio"/>
        <w:rPr>
          <w:rStyle w:val="CdigoHTML"/>
          <w:lang w:val="en-US"/>
        </w:rPr>
      </w:pPr>
      <w:proofErr w:type="spellStart"/>
      <w:r w:rsidRPr="000424A1">
        <w:rPr>
          <w:rStyle w:val="CdigoHTML"/>
          <w:lang w:val="en-US"/>
        </w:rPr>
        <w:t>dtypes</w:t>
      </w:r>
      <w:proofErr w:type="spellEnd"/>
      <w:r w:rsidRPr="000424A1">
        <w:rPr>
          <w:rStyle w:val="CdigoHTML"/>
          <w:lang w:val="en-US"/>
        </w:rPr>
        <w:t>: float64(</w:t>
      </w:r>
      <w:r w:rsidRPr="000424A1">
        <w:rPr>
          <w:rStyle w:val="hljs-number"/>
          <w:lang w:val="en-US"/>
        </w:rPr>
        <w:t>1</w:t>
      </w:r>
      <w:r w:rsidRPr="000424A1">
        <w:rPr>
          <w:rStyle w:val="CdigoHTML"/>
          <w:lang w:val="en-US"/>
        </w:rPr>
        <w:t>), int64(</w:t>
      </w:r>
      <w:r w:rsidRPr="000424A1">
        <w:rPr>
          <w:rStyle w:val="hljs-number"/>
          <w:lang w:val="en-US"/>
        </w:rPr>
        <w:t>3</w:t>
      </w:r>
      <w:r w:rsidRPr="000424A1">
        <w:rPr>
          <w:rStyle w:val="CdigoHTML"/>
          <w:lang w:val="en-US"/>
        </w:rPr>
        <w:t xml:space="preserve">), </w:t>
      </w:r>
      <w:proofErr w:type="gramStart"/>
      <w:r w:rsidRPr="000424A1">
        <w:rPr>
          <w:rStyle w:val="hljs-keyword"/>
          <w:lang w:val="en-US"/>
        </w:rPr>
        <w:t>object</w:t>
      </w:r>
      <w:r w:rsidRPr="000424A1">
        <w:rPr>
          <w:rStyle w:val="CdigoHTML"/>
          <w:lang w:val="en-US"/>
        </w:rPr>
        <w:t>(</w:t>
      </w:r>
      <w:proofErr w:type="gramEnd"/>
      <w:r w:rsidRPr="000424A1">
        <w:rPr>
          <w:rStyle w:val="hljs-number"/>
          <w:lang w:val="en-US"/>
        </w:rPr>
        <w:t>3</w:t>
      </w:r>
      <w:r w:rsidRPr="000424A1">
        <w:rPr>
          <w:rStyle w:val="CdigoHTML"/>
          <w:lang w:val="en-US"/>
        </w:rPr>
        <w:t>)</w:t>
      </w:r>
    </w:p>
    <w:p w14:paraId="12EFC093" w14:textId="77777777" w:rsidR="000424A1" w:rsidRDefault="000424A1" w:rsidP="000424A1">
      <w:pPr>
        <w:pStyle w:val="HTMLconformatoprevio"/>
        <w:rPr>
          <w:rStyle w:val="CdigoHTML"/>
        </w:rPr>
      </w:pPr>
      <w:proofErr w:type="spellStart"/>
      <w:r>
        <w:rPr>
          <w:rStyle w:val="CdigoHTML"/>
        </w:rPr>
        <w:t>memory</w:t>
      </w:r>
      <w:proofErr w:type="spellEnd"/>
      <w:r>
        <w:rPr>
          <w:rStyle w:val="CdigoHTML"/>
        </w:rPr>
        <w:t xml:space="preserve"> </w:t>
      </w:r>
      <w:proofErr w:type="spellStart"/>
      <w:r>
        <w:rPr>
          <w:rStyle w:val="hljs-keyword"/>
        </w:rPr>
        <w:t>usage</w:t>
      </w:r>
      <w:proofErr w:type="spellEnd"/>
      <w:r>
        <w:rPr>
          <w:rStyle w:val="CdigoHTML"/>
        </w:rPr>
        <w:t xml:space="preserve">: </w:t>
      </w:r>
      <w:r>
        <w:rPr>
          <w:rStyle w:val="hljs-number"/>
        </w:rPr>
        <w:t>30.2</w:t>
      </w:r>
      <w:r>
        <w:rPr>
          <w:rStyle w:val="CdigoHTML"/>
        </w:rPr>
        <w:t>+ KB</w:t>
      </w:r>
    </w:p>
    <w:p w14:paraId="12BB8346" w14:textId="77777777" w:rsidR="000424A1" w:rsidRDefault="000424A1" w:rsidP="000424A1">
      <w:pPr>
        <w:numPr>
          <w:ilvl w:val="0"/>
          <w:numId w:val="47"/>
        </w:numPr>
        <w:spacing w:before="100" w:beforeAutospacing="1" w:after="100" w:afterAutospacing="1" w:line="240" w:lineRule="auto"/>
      </w:pPr>
      <w:r>
        <w:t xml:space="preserve">Obtener diferentes datos </w:t>
      </w:r>
      <w:proofErr w:type="spellStart"/>
      <w:r>
        <w:t>estadisticos</w:t>
      </w:r>
      <w:proofErr w:type="spellEnd"/>
      <w:r>
        <w:t xml:space="preserve"> de las columnas </w:t>
      </w:r>
      <w:proofErr w:type="spellStart"/>
      <w:r>
        <w:t>numericas</w:t>
      </w:r>
      <w:proofErr w:type="spellEnd"/>
      <w:r>
        <w:t>.</w:t>
      </w:r>
    </w:p>
    <w:p w14:paraId="3EA7CCED" w14:textId="77777777" w:rsidR="000424A1" w:rsidRPr="000424A1" w:rsidRDefault="000424A1" w:rsidP="000424A1">
      <w:pPr>
        <w:pStyle w:val="HTMLconformatoprevio"/>
        <w:rPr>
          <w:rStyle w:val="CdigoHTML"/>
          <w:lang w:val="en-US"/>
        </w:rPr>
      </w:pPr>
      <w:proofErr w:type="spellStart"/>
      <w:r w:rsidRPr="000424A1">
        <w:rPr>
          <w:rStyle w:val="CdigoHTML"/>
          <w:lang w:val="en-US"/>
        </w:rPr>
        <w:t>df_</w:t>
      </w:r>
      <w:proofErr w:type="gramStart"/>
      <w:r w:rsidRPr="000424A1">
        <w:rPr>
          <w:rStyle w:val="CdigoHTML"/>
          <w:lang w:val="en-US"/>
        </w:rPr>
        <w:t>books.describe</w:t>
      </w:r>
      <w:proofErr w:type="spellEnd"/>
      <w:proofErr w:type="gramEnd"/>
      <w:r w:rsidRPr="000424A1">
        <w:rPr>
          <w:rStyle w:val="CdigoHTML"/>
          <w:lang w:val="en-US"/>
        </w:rPr>
        <w:t>()</w:t>
      </w:r>
    </w:p>
    <w:p w14:paraId="466D784A" w14:textId="77777777" w:rsidR="000424A1" w:rsidRPr="000424A1" w:rsidRDefault="000424A1" w:rsidP="000424A1">
      <w:pPr>
        <w:pStyle w:val="HTMLconformatoprevio"/>
        <w:rPr>
          <w:rStyle w:val="CdigoHTML"/>
          <w:lang w:val="en-US"/>
        </w:rPr>
      </w:pPr>
      <w:r w:rsidRPr="000424A1">
        <w:rPr>
          <w:rStyle w:val="CdigoHTML"/>
          <w:lang w:val="en-US"/>
        </w:rPr>
        <w:t>---</w:t>
      </w:r>
      <w:proofErr w:type="gramStart"/>
      <w:r w:rsidRPr="000424A1">
        <w:rPr>
          <w:rStyle w:val="CdigoHTML"/>
          <w:lang w:val="en-US"/>
        </w:rPr>
        <w:t xml:space="preserve">&gt;  </w:t>
      </w:r>
      <w:proofErr w:type="spellStart"/>
      <w:r w:rsidRPr="000424A1">
        <w:rPr>
          <w:rStyle w:val="CdigoHTML"/>
          <w:lang w:val="en-US"/>
        </w:rPr>
        <w:t>User.Rating</w:t>
      </w:r>
      <w:proofErr w:type="spellEnd"/>
      <w:proofErr w:type="gramEnd"/>
      <w:r w:rsidRPr="000424A1">
        <w:rPr>
          <w:rStyle w:val="CdigoHTML"/>
          <w:lang w:val="en-US"/>
        </w:rPr>
        <w:t xml:space="preserve">  Reviews   Price     Year</w:t>
      </w:r>
    </w:p>
    <w:p w14:paraId="70AC80B4" w14:textId="77777777" w:rsidR="000424A1" w:rsidRPr="000424A1" w:rsidRDefault="000424A1" w:rsidP="000424A1">
      <w:pPr>
        <w:pStyle w:val="HTMLconformatoprevio"/>
        <w:rPr>
          <w:rStyle w:val="CdigoHTML"/>
          <w:lang w:val="en-US"/>
        </w:rPr>
      </w:pPr>
      <w:r w:rsidRPr="000424A1">
        <w:rPr>
          <w:rStyle w:val="CdigoHTML"/>
          <w:lang w:val="en-US"/>
        </w:rPr>
        <w:t xml:space="preserve">count   </w:t>
      </w:r>
      <w:r w:rsidRPr="000424A1">
        <w:rPr>
          <w:rStyle w:val="hljs-number"/>
          <w:lang w:val="en-US"/>
        </w:rPr>
        <w:t xml:space="preserve"> 550 </w:t>
      </w:r>
      <w:r w:rsidRPr="000424A1">
        <w:rPr>
          <w:rStyle w:val="CdigoHTML"/>
          <w:lang w:val="en-US"/>
        </w:rPr>
        <w:t xml:space="preserve">     </w:t>
      </w:r>
      <w:r w:rsidRPr="000424A1">
        <w:rPr>
          <w:rStyle w:val="hljs-number"/>
          <w:lang w:val="en-US"/>
        </w:rPr>
        <w:t xml:space="preserve"> 550 </w:t>
      </w:r>
      <w:r w:rsidRPr="000424A1">
        <w:rPr>
          <w:rStyle w:val="CdigoHTML"/>
          <w:lang w:val="en-US"/>
        </w:rPr>
        <w:t xml:space="preserve">     </w:t>
      </w:r>
      <w:r w:rsidRPr="000424A1">
        <w:rPr>
          <w:rStyle w:val="hljs-number"/>
          <w:lang w:val="en-US"/>
        </w:rPr>
        <w:t xml:space="preserve"> 550 </w:t>
      </w:r>
      <w:r w:rsidRPr="000424A1">
        <w:rPr>
          <w:rStyle w:val="CdigoHTML"/>
          <w:lang w:val="en-US"/>
        </w:rPr>
        <w:t xml:space="preserve">      550</w:t>
      </w:r>
    </w:p>
    <w:p w14:paraId="24D260B8" w14:textId="77777777" w:rsidR="000424A1" w:rsidRPr="000424A1" w:rsidRDefault="000424A1" w:rsidP="000424A1">
      <w:pPr>
        <w:pStyle w:val="HTMLconformatoprevio"/>
        <w:rPr>
          <w:rStyle w:val="CdigoHTML"/>
          <w:lang w:val="en-US"/>
        </w:rPr>
      </w:pPr>
      <w:r w:rsidRPr="000424A1">
        <w:rPr>
          <w:rStyle w:val="CdigoHTML"/>
          <w:lang w:val="en-US"/>
        </w:rPr>
        <w:t>mean    4.618   11953.281    13.1      2014</w:t>
      </w:r>
    </w:p>
    <w:p w14:paraId="35D538E7" w14:textId="77777777" w:rsidR="000424A1" w:rsidRPr="000424A1" w:rsidRDefault="000424A1" w:rsidP="000424A1">
      <w:pPr>
        <w:pStyle w:val="HTMLconformatoprevio"/>
        <w:rPr>
          <w:rStyle w:val="CdigoHTML"/>
          <w:lang w:val="en-US"/>
        </w:rPr>
      </w:pPr>
      <w:r w:rsidRPr="000424A1">
        <w:rPr>
          <w:rStyle w:val="CdigoHTML"/>
          <w:lang w:val="en-US"/>
        </w:rPr>
        <w:t>std     0.226   11731.132    10.84     3.165</w:t>
      </w:r>
    </w:p>
    <w:p w14:paraId="4FF4C963" w14:textId="77777777" w:rsidR="000424A1" w:rsidRPr="000424A1" w:rsidRDefault="000424A1" w:rsidP="000424A1">
      <w:pPr>
        <w:pStyle w:val="HTMLconformatoprevio"/>
        <w:rPr>
          <w:rStyle w:val="CdigoHTML"/>
          <w:lang w:val="en-US"/>
        </w:rPr>
      </w:pPr>
      <w:r w:rsidRPr="000424A1">
        <w:rPr>
          <w:rStyle w:val="CdigoHTML"/>
          <w:lang w:val="en-US"/>
        </w:rPr>
        <w:t xml:space="preserve">min      3.3       </w:t>
      </w:r>
      <w:r w:rsidRPr="000424A1">
        <w:rPr>
          <w:rStyle w:val="hljs-number"/>
          <w:lang w:val="en-US"/>
        </w:rPr>
        <w:t xml:space="preserve"> 37 </w:t>
      </w:r>
      <w:r w:rsidRPr="000424A1">
        <w:rPr>
          <w:rStyle w:val="CdigoHTML"/>
          <w:lang w:val="en-US"/>
        </w:rPr>
        <w:t xml:space="preserve">       </w:t>
      </w:r>
      <w:r w:rsidRPr="000424A1">
        <w:rPr>
          <w:rStyle w:val="hljs-number"/>
          <w:lang w:val="en-US"/>
        </w:rPr>
        <w:t xml:space="preserve"> 0 </w:t>
      </w:r>
      <w:r w:rsidRPr="000424A1">
        <w:rPr>
          <w:rStyle w:val="CdigoHTML"/>
          <w:lang w:val="en-US"/>
        </w:rPr>
        <w:t xml:space="preserve">      2009</w:t>
      </w:r>
    </w:p>
    <w:p w14:paraId="7CDEC223" w14:textId="77777777" w:rsidR="000424A1" w:rsidRPr="000424A1" w:rsidRDefault="000424A1" w:rsidP="000424A1">
      <w:pPr>
        <w:pStyle w:val="HTMLconformatoprevio"/>
        <w:rPr>
          <w:rStyle w:val="CdigoHTML"/>
          <w:lang w:val="en-US"/>
        </w:rPr>
      </w:pPr>
      <w:r w:rsidRPr="000424A1">
        <w:rPr>
          <w:rStyle w:val="CdigoHTML"/>
          <w:lang w:val="en-US"/>
        </w:rPr>
        <w:t xml:space="preserve">25%      4.5     </w:t>
      </w:r>
      <w:r w:rsidRPr="000424A1">
        <w:rPr>
          <w:rStyle w:val="hljs-number"/>
          <w:lang w:val="en-US"/>
        </w:rPr>
        <w:t xml:space="preserve"> 4058 </w:t>
      </w:r>
      <w:r w:rsidRPr="000424A1">
        <w:rPr>
          <w:rStyle w:val="CdigoHTML"/>
          <w:lang w:val="en-US"/>
        </w:rPr>
        <w:t xml:space="preserve">       </w:t>
      </w:r>
      <w:r w:rsidRPr="000424A1">
        <w:rPr>
          <w:rStyle w:val="hljs-number"/>
          <w:lang w:val="en-US"/>
        </w:rPr>
        <w:t xml:space="preserve"> 7 </w:t>
      </w:r>
      <w:r w:rsidRPr="000424A1">
        <w:rPr>
          <w:rStyle w:val="CdigoHTML"/>
          <w:lang w:val="en-US"/>
        </w:rPr>
        <w:t xml:space="preserve">      2011</w:t>
      </w:r>
    </w:p>
    <w:p w14:paraId="08CABD7E" w14:textId="77777777" w:rsidR="000424A1" w:rsidRPr="000424A1" w:rsidRDefault="000424A1" w:rsidP="000424A1">
      <w:pPr>
        <w:pStyle w:val="HTMLconformatoprevio"/>
        <w:rPr>
          <w:rStyle w:val="CdigoHTML"/>
          <w:lang w:val="en-US"/>
        </w:rPr>
      </w:pPr>
      <w:r w:rsidRPr="000424A1">
        <w:rPr>
          <w:rStyle w:val="CdigoHTML"/>
          <w:lang w:val="en-US"/>
        </w:rPr>
        <w:t xml:space="preserve">50%      4.7     </w:t>
      </w:r>
      <w:r w:rsidRPr="000424A1">
        <w:rPr>
          <w:rStyle w:val="hljs-number"/>
          <w:lang w:val="en-US"/>
        </w:rPr>
        <w:t xml:space="preserve"> 8580 </w:t>
      </w:r>
      <w:r w:rsidRPr="000424A1">
        <w:rPr>
          <w:rStyle w:val="CdigoHTML"/>
          <w:lang w:val="en-US"/>
        </w:rPr>
        <w:t xml:space="preserve">      </w:t>
      </w:r>
      <w:r w:rsidRPr="000424A1">
        <w:rPr>
          <w:rStyle w:val="hljs-number"/>
          <w:lang w:val="en-US"/>
        </w:rPr>
        <w:t xml:space="preserve"> 11 </w:t>
      </w:r>
      <w:r w:rsidRPr="000424A1">
        <w:rPr>
          <w:rStyle w:val="CdigoHTML"/>
          <w:lang w:val="en-US"/>
        </w:rPr>
        <w:t xml:space="preserve">      2014</w:t>
      </w:r>
    </w:p>
    <w:p w14:paraId="64D43927" w14:textId="77777777" w:rsidR="000424A1" w:rsidRPr="000424A1" w:rsidRDefault="000424A1" w:rsidP="000424A1">
      <w:pPr>
        <w:pStyle w:val="HTMLconformatoprevio"/>
        <w:rPr>
          <w:rStyle w:val="CdigoHTML"/>
          <w:lang w:val="en-US"/>
        </w:rPr>
      </w:pPr>
      <w:r w:rsidRPr="000424A1">
        <w:rPr>
          <w:rStyle w:val="CdigoHTML"/>
          <w:lang w:val="en-US"/>
        </w:rPr>
        <w:t xml:space="preserve">75%      4.8    17253.25     </w:t>
      </w:r>
      <w:r w:rsidRPr="000424A1">
        <w:rPr>
          <w:rStyle w:val="hljs-number"/>
          <w:lang w:val="en-US"/>
        </w:rPr>
        <w:t xml:space="preserve"> 16 </w:t>
      </w:r>
      <w:r w:rsidRPr="000424A1">
        <w:rPr>
          <w:rStyle w:val="CdigoHTML"/>
          <w:lang w:val="en-US"/>
        </w:rPr>
        <w:t xml:space="preserve">      2017</w:t>
      </w:r>
    </w:p>
    <w:p w14:paraId="3CA177B7" w14:textId="77777777" w:rsidR="000424A1" w:rsidRPr="000424A1" w:rsidRDefault="000424A1" w:rsidP="000424A1">
      <w:pPr>
        <w:pStyle w:val="HTMLconformatoprevio"/>
        <w:rPr>
          <w:rStyle w:val="CdigoHTML"/>
          <w:lang w:val="en-US"/>
        </w:rPr>
      </w:pPr>
      <w:r w:rsidRPr="000424A1">
        <w:rPr>
          <w:rStyle w:val="CdigoHTML"/>
          <w:lang w:val="en-US"/>
        </w:rPr>
        <w:t xml:space="preserve">max      4.9     </w:t>
      </w:r>
      <w:r w:rsidRPr="000424A1">
        <w:rPr>
          <w:rStyle w:val="hljs-number"/>
          <w:lang w:val="en-US"/>
        </w:rPr>
        <w:t xml:space="preserve"> 87841 </w:t>
      </w:r>
      <w:r w:rsidRPr="000424A1">
        <w:rPr>
          <w:rStyle w:val="CdigoHTML"/>
          <w:lang w:val="en-US"/>
        </w:rPr>
        <w:t xml:space="preserve">    </w:t>
      </w:r>
      <w:r w:rsidRPr="000424A1">
        <w:rPr>
          <w:rStyle w:val="hljs-number"/>
          <w:lang w:val="en-US"/>
        </w:rPr>
        <w:t xml:space="preserve"> 105 </w:t>
      </w:r>
      <w:r w:rsidRPr="000424A1">
        <w:rPr>
          <w:rStyle w:val="CdigoHTML"/>
          <w:lang w:val="en-US"/>
        </w:rPr>
        <w:t xml:space="preserve">     </w:t>
      </w:r>
      <w:r w:rsidRPr="000424A1">
        <w:rPr>
          <w:rStyle w:val="hljs-number"/>
          <w:lang w:val="en-US"/>
        </w:rPr>
        <w:t xml:space="preserve"> 2019 </w:t>
      </w:r>
    </w:p>
    <w:p w14:paraId="197A8C90" w14:textId="77777777" w:rsidR="000424A1" w:rsidRDefault="000424A1" w:rsidP="000424A1">
      <w:pPr>
        <w:numPr>
          <w:ilvl w:val="0"/>
          <w:numId w:val="48"/>
        </w:numPr>
        <w:spacing w:before="100" w:beforeAutospacing="1" w:after="100" w:afterAutospacing="1" w:line="240" w:lineRule="auto"/>
      </w:pPr>
      <w:r>
        <w:lastRenderedPageBreak/>
        <w:t xml:space="preserve">Mostrar los </w:t>
      </w:r>
      <w:proofErr w:type="spellStart"/>
      <w:r>
        <w:t>ultimos</w:t>
      </w:r>
      <w:proofErr w:type="spellEnd"/>
      <w:r>
        <w:t xml:space="preserve"> 5 registros del </w:t>
      </w:r>
      <w:proofErr w:type="spellStart"/>
      <w:r>
        <w:t>dataFrame</w:t>
      </w:r>
      <w:proofErr w:type="spellEnd"/>
    </w:p>
    <w:p w14:paraId="0D6F2511" w14:textId="77777777" w:rsidR="000424A1" w:rsidRDefault="000424A1" w:rsidP="000424A1">
      <w:pPr>
        <w:pStyle w:val="HTMLconformatoprevio"/>
        <w:rPr>
          <w:rStyle w:val="CdigoHTML"/>
        </w:rPr>
      </w:pPr>
      <w:proofErr w:type="spellStart"/>
      <w:r>
        <w:rPr>
          <w:rStyle w:val="CdigoHTML"/>
        </w:rPr>
        <w:t>df_</w:t>
      </w:r>
      <w:proofErr w:type="gramStart"/>
      <w:r>
        <w:rPr>
          <w:rStyle w:val="CdigoHTML"/>
        </w:rPr>
        <w:t>books.tail</w:t>
      </w:r>
      <w:proofErr w:type="spellEnd"/>
      <w:proofErr w:type="gramEnd"/>
      <w:r>
        <w:rPr>
          <w:rStyle w:val="CdigoHTML"/>
        </w:rPr>
        <w:t>()</w:t>
      </w:r>
    </w:p>
    <w:p w14:paraId="7BEDABDA" w14:textId="77777777" w:rsidR="000424A1" w:rsidRDefault="000424A1" w:rsidP="000424A1">
      <w:pPr>
        <w:pStyle w:val="HTMLconformatoprevio"/>
        <w:rPr>
          <w:rStyle w:val="CdigoHTML"/>
        </w:rPr>
      </w:pPr>
      <w:r>
        <w:rPr>
          <w:rStyle w:val="CdigoHTML"/>
        </w:rPr>
        <w:t xml:space="preserve">---&gt; #muestra los </w:t>
      </w:r>
      <w:proofErr w:type="spellStart"/>
      <w:r>
        <w:rPr>
          <w:rStyle w:val="CdigoHTML"/>
        </w:rPr>
        <w:t>ultimos</w:t>
      </w:r>
      <w:proofErr w:type="spellEnd"/>
      <w:r>
        <w:rPr>
          <w:rStyle w:val="CdigoHTML"/>
        </w:rPr>
        <w:t xml:space="preserve"> </w:t>
      </w:r>
      <w:r>
        <w:rPr>
          <w:rStyle w:val="hljs-number"/>
        </w:rPr>
        <w:t>5</w:t>
      </w:r>
      <w:r>
        <w:rPr>
          <w:rStyle w:val="CdigoHTML"/>
        </w:rPr>
        <w:t xml:space="preserve"> registros</w:t>
      </w:r>
    </w:p>
    <w:p w14:paraId="67E6D09D" w14:textId="77777777" w:rsidR="000424A1" w:rsidRDefault="000424A1" w:rsidP="000424A1">
      <w:pPr>
        <w:numPr>
          <w:ilvl w:val="0"/>
          <w:numId w:val="49"/>
        </w:numPr>
        <w:spacing w:before="100" w:beforeAutospacing="1" w:after="100" w:afterAutospacing="1" w:line="240" w:lineRule="auto"/>
      </w:pPr>
      <w:r>
        <w:t>Obtener el uso de la memoria de cada columna</w:t>
      </w:r>
    </w:p>
    <w:p w14:paraId="1CDE1225" w14:textId="77777777" w:rsidR="000424A1" w:rsidRPr="000424A1" w:rsidRDefault="000424A1" w:rsidP="000424A1">
      <w:pPr>
        <w:pStyle w:val="HTMLconformatoprevio"/>
        <w:rPr>
          <w:rStyle w:val="CdigoHTML"/>
          <w:lang w:val="en-US"/>
        </w:rPr>
      </w:pPr>
      <w:proofErr w:type="spellStart"/>
      <w:r w:rsidRPr="000424A1">
        <w:rPr>
          <w:rStyle w:val="CdigoHTML"/>
          <w:lang w:val="en-US"/>
        </w:rPr>
        <w:t>df_</w:t>
      </w:r>
      <w:proofErr w:type="gramStart"/>
      <w:r w:rsidRPr="000424A1">
        <w:rPr>
          <w:rStyle w:val="CdigoHTML"/>
          <w:lang w:val="en-US"/>
        </w:rPr>
        <w:t>books.memory</w:t>
      </w:r>
      <w:proofErr w:type="gramEnd"/>
      <w:r w:rsidRPr="000424A1">
        <w:rPr>
          <w:rStyle w:val="CdigoHTML"/>
          <w:lang w:val="en-US"/>
        </w:rPr>
        <w:t>_usage</w:t>
      </w:r>
      <w:proofErr w:type="spellEnd"/>
      <w:r w:rsidRPr="000424A1">
        <w:rPr>
          <w:rStyle w:val="CdigoHTML"/>
          <w:lang w:val="en-US"/>
        </w:rPr>
        <w:t>(deep=</w:t>
      </w:r>
      <w:r w:rsidRPr="000424A1">
        <w:rPr>
          <w:rStyle w:val="hljs-keyword"/>
          <w:lang w:val="en-US"/>
        </w:rPr>
        <w:t>True</w:t>
      </w:r>
      <w:r w:rsidRPr="000424A1">
        <w:rPr>
          <w:rStyle w:val="CdigoHTML"/>
          <w:lang w:val="en-US"/>
        </w:rPr>
        <w:t>)</w:t>
      </w:r>
    </w:p>
    <w:p w14:paraId="0E6AD9A1" w14:textId="77777777" w:rsidR="000424A1" w:rsidRPr="000424A1" w:rsidRDefault="000424A1" w:rsidP="000424A1">
      <w:pPr>
        <w:pStyle w:val="HTMLconformatoprevio"/>
        <w:rPr>
          <w:rStyle w:val="CdigoHTML"/>
          <w:lang w:val="en-US"/>
        </w:rPr>
      </w:pPr>
      <w:r w:rsidRPr="000424A1">
        <w:rPr>
          <w:rStyle w:val="hljs-comment"/>
          <w:lang w:val="en-US"/>
        </w:rPr>
        <w:t>---&gt;</w:t>
      </w:r>
    </w:p>
    <w:p w14:paraId="342BB434" w14:textId="77777777" w:rsidR="000424A1" w:rsidRPr="000424A1" w:rsidRDefault="000424A1" w:rsidP="000424A1">
      <w:pPr>
        <w:pStyle w:val="HTMLconformatoprevio"/>
        <w:rPr>
          <w:rStyle w:val="CdigoHTML"/>
          <w:lang w:val="en-US"/>
        </w:rPr>
      </w:pPr>
      <w:r w:rsidRPr="000424A1">
        <w:rPr>
          <w:rStyle w:val="hljs-keyword"/>
          <w:lang w:val="en-US"/>
        </w:rPr>
        <w:t>Index</w:t>
      </w:r>
      <w:r w:rsidRPr="000424A1">
        <w:rPr>
          <w:rStyle w:val="CdigoHTML"/>
          <w:lang w:val="en-US"/>
        </w:rPr>
        <w:t xml:space="preserve">            </w:t>
      </w:r>
      <w:r w:rsidRPr="000424A1">
        <w:rPr>
          <w:rStyle w:val="hljs-number"/>
          <w:lang w:val="en-US"/>
        </w:rPr>
        <w:t>128</w:t>
      </w:r>
    </w:p>
    <w:p w14:paraId="0BAD0A02" w14:textId="77777777" w:rsidR="000424A1" w:rsidRPr="000424A1" w:rsidRDefault="000424A1" w:rsidP="000424A1">
      <w:pPr>
        <w:pStyle w:val="HTMLconformatoprevio"/>
        <w:rPr>
          <w:rStyle w:val="CdigoHTML"/>
          <w:lang w:val="en-US"/>
        </w:rPr>
      </w:pPr>
      <w:r w:rsidRPr="000424A1">
        <w:rPr>
          <w:rStyle w:val="hljs-type"/>
          <w:lang w:val="en-US"/>
        </w:rPr>
        <w:t>Name</w:t>
      </w:r>
      <w:r w:rsidRPr="000424A1">
        <w:rPr>
          <w:rStyle w:val="CdigoHTML"/>
          <w:lang w:val="en-US"/>
        </w:rPr>
        <w:t xml:space="preserve">           </w:t>
      </w:r>
      <w:r w:rsidRPr="000424A1">
        <w:rPr>
          <w:rStyle w:val="hljs-number"/>
          <w:lang w:val="en-US"/>
        </w:rPr>
        <w:t>59737</w:t>
      </w:r>
    </w:p>
    <w:p w14:paraId="08659D69" w14:textId="77777777" w:rsidR="000424A1" w:rsidRPr="000424A1" w:rsidRDefault="000424A1" w:rsidP="000424A1">
      <w:pPr>
        <w:pStyle w:val="HTMLconformatoprevio"/>
        <w:rPr>
          <w:rStyle w:val="CdigoHTML"/>
          <w:lang w:val="en-US"/>
        </w:rPr>
      </w:pPr>
      <w:r w:rsidRPr="000424A1">
        <w:rPr>
          <w:rStyle w:val="CdigoHTML"/>
          <w:lang w:val="en-US"/>
        </w:rPr>
        <w:t xml:space="preserve">Author         </w:t>
      </w:r>
      <w:r w:rsidRPr="000424A1">
        <w:rPr>
          <w:rStyle w:val="hljs-number"/>
          <w:lang w:val="en-US"/>
        </w:rPr>
        <w:t>39078</w:t>
      </w:r>
    </w:p>
    <w:p w14:paraId="3D547ED7" w14:textId="77777777" w:rsidR="000424A1" w:rsidRPr="000424A1" w:rsidRDefault="000424A1" w:rsidP="000424A1">
      <w:pPr>
        <w:pStyle w:val="HTMLconformatoprevio"/>
        <w:rPr>
          <w:rStyle w:val="CdigoHTML"/>
          <w:lang w:val="en-US"/>
        </w:rPr>
      </w:pPr>
      <w:r w:rsidRPr="000424A1">
        <w:rPr>
          <w:rStyle w:val="hljs-keyword"/>
          <w:lang w:val="en-US"/>
        </w:rPr>
        <w:t>User</w:t>
      </w:r>
      <w:r w:rsidRPr="000424A1">
        <w:rPr>
          <w:rStyle w:val="CdigoHTML"/>
          <w:lang w:val="en-US"/>
        </w:rPr>
        <w:t xml:space="preserve"> Rating     </w:t>
      </w:r>
      <w:r w:rsidRPr="000424A1">
        <w:rPr>
          <w:rStyle w:val="hljs-number"/>
          <w:lang w:val="en-US"/>
        </w:rPr>
        <w:t>4400</w:t>
      </w:r>
    </w:p>
    <w:p w14:paraId="6D92D2B2" w14:textId="77777777" w:rsidR="000424A1" w:rsidRPr="000424A1" w:rsidRDefault="000424A1" w:rsidP="000424A1">
      <w:pPr>
        <w:pStyle w:val="HTMLconformatoprevio"/>
        <w:rPr>
          <w:rStyle w:val="CdigoHTML"/>
          <w:lang w:val="en-US"/>
        </w:rPr>
      </w:pPr>
      <w:r w:rsidRPr="000424A1">
        <w:rPr>
          <w:rStyle w:val="CdigoHTML"/>
          <w:lang w:val="en-US"/>
        </w:rPr>
        <w:t xml:space="preserve">Reviews         </w:t>
      </w:r>
      <w:r w:rsidRPr="000424A1">
        <w:rPr>
          <w:rStyle w:val="hljs-number"/>
          <w:lang w:val="en-US"/>
        </w:rPr>
        <w:t>4400</w:t>
      </w:r>
    </w:p>
    <w:p w14:paraId="34A9F9A4" w14:textId="77777777" w:rsidR="000424A1" w:rsidRPr="000424A1" w:rsidRDefault="000424A1" w:rsidP="000424A1">
      <w:pPr>
        <w:pStyle w:val="HTMLconformatoprevio"/>
        <w:rPr>
          <w:rStyle w:val="CdigoHTML"/>
          <w:lang w:val="en-US"/>
        </w:rPr>
      </w:pPr>
      <w:r w:rsidRPr="000424A1">
        <w:rPr>
          <w:rStyle w:val="CdigoHTML"/>
          <w:lang w:val="en-US"/>
        </w:rPr>
        <w:t xml:space="preserve">Price           </w:t>
      </w:r>
      <w:r w:rsidRPr="000424A1">
        <w:rPr>
          <w:rStyle w:val="hljs-number"/>
          <w:lang w:val="en-US"/>
        </w:rPr>
        <w:t>4400</w:t>
      </w:r>
    </w:p>
    <w:p w14:paraId="77DACF88" w14:textId="77777777" w:rsidR="000424A1" w:rsidRPr="000424A1" w:rsidRDefault="000424A1" w:rsidP="000424A1">
      <w:pPr>
        <w:pStyle w:val="HTMLconformatoprevio"/>
        <w:rPr>
          <w:rStyle w:val="CdigoHTML"/>
          <w:lang w:val="en-US"/>
        </w:rPr>
      </w:pPr>
      <w:r w:rsidRPr="000424A1">
        <w:rPr>
          <w:rStyle w:val="CdigoHTML"/>
          <w:lang w:val="en-US"/>
        </w:rPr>
        <w:t xml:space="preserve">Year            </w:t>
      </w:r>
      <w:r w:rsidRPr="000424A1">
        <w:rPr>
          <w:rStyle w:val="hljs-number"/>
          <w:lang w:val="en-US"/>
        </w:rPr>
        <w:t>4400</w:t>
      </w:r>
    </w:p>
    <w:p w14:paraId="20589523" w14:textId="77777777" w:rsidR="000424A1" w:rsidRPr="000424A1" w:rsidRDefault="000424A1" w:rsidP="000424A1">
      <w:pPr>
        <w:pStyle w:val="HTMLconformatoprevio"/>
        <w:rPr>
          <w:rStyle w:val="CdigoHTML"/>
          <w:lang w:val="en-US"/>
        </w:rPr>
      </w:pPr>
      <w:r w:rsidRPr="000424A1">
        <w:rPr>
          <w:rStyle w:val="CdigoHTML"/>
          <w:lang w:val="en-US"/>
        </w:rPr>
        <w:t xml:space="preserve">Genre          </w:t>
      </w:r>
      <w:r w:rsidRPr="000424A1">
        <w:rPr>
          <w:rStyle w:val="hljs-number"/>
          <w:lang w:val="en-US"/>
        </w:rPr>
        <w:t>36440</w:t>
      </w:r>
    </w:p>
    <w:p w14:paraId="015E1598" w14:textId="77777777" w:rsidR="000424A1" w:rsidRPr="000424A1" w:rsidRDefault="000424A1" w:rsidP="000424A1">
      <w:pPr>
        <w:pStyle w:val="HTMLconformatoprevio"/>
        <w:rPr>
          <w:rStyle w:val="CdigoHTML"/>
          <w:lang w:val="en-US"/>
        </w:rPr>
      </w:pPr>
      <w:proofErr w:type="spellStart"/>
      <w:r w:rsidRPr="000424A1">
        <w:rPr>
          <w:rStyle w:val="CdigoHTML"/>
          <w:lang w:val="en-US"/>
        </w:rPr>
        <w:t>dtype</w:t>
      </w:r>
      <w:proofErr w:type="spellEnd"/>
      <w:r w:rsidRPr="000424A1">
        <w:rPr>
          <w:rStyle w:val="CdigoHTML"/>
          <w:lang w:val="en-US"/>
        </w:rPr>
        <w:t>: int64</w:t>
      </w:r>
    </w:p>
    <w:p w14:paraId="116F0C56" w14:textId="77777777" w:rsidR="000424A1" w:rsidRDefault="000424A1" w:rsidP="000424A1">
      <w:pPr>
        <w:numPr>
          <w:ilvl w:val="0"/>
          <w:numId w:val="50"/>
        </w:numPr>
        <w:spacing w:before="100" w:beforeAutospacing="1" w:after="100" w:afterAutospacing="1" w:line="240" w:lineRule="auto"/>
      </w:pPr>
      <w:r>
        <w:t xml:space="preserve">Obtener la </w:t>
      </w:r>
      <w:proofErr w:type="spellStart"/>
      <w:r>
        <w:t>informacion</w:t>
      </w:r>
      <w:proofErr w:type="spellEnd"/>
      <w:r>
        <w:t xml:space="preserve"> de un registro especifico</w:t>
      </w:r>
    </w:p>
    <w:p w14:paraId="6C3907D9" w14:textId="77777777" w:rsidR="000424A1" w:rsidRDefault="000424A1" w:rsidP="000424A1">
      <w:pPr>
        <w:pStyle w:val="HTMLconformatoprevio"/>
        <w:rPr>
          <w:rStyle w:val="CdigoHTML"/>
        </w:rPr>
      </w:pPr>
      <w:proofErr w:type="spellStart"/>
      <w:r>
        <w:rPr>
          <w:rStyle w:val="CdigoHTML"/>
        </w:rPr>
        <w:t>df_</w:t>
      </w:r>
      <w:proofErr w:type="gramStart"/>
      <w:r>
        <w:rPr>
          <w:rStyle w:val="CdigoHTML"/>
        </w:rPr>
        <w:t>books.iloc</w:t>
      </w:r>
      <w:proofErr w:type="spellEnd"/>
      <w:proofErr w:type="gramEnd"/>
      <w:r>
        <w:rPr>
          <w:rStyle w:val="CdigoHTML"/>
        </w:rPr>
        <w:t>[</w:t>
      </w:r>
      <w:r>
        <w:rPr>
          <w:rStyle w:val="hljs-number"/>
        </w:rPr>
        <w:t>0</w:t>
      </w:r>
      <w:r>
        <w:rPr>
          <w:rStyle w:val="CdigoHTML"/>
        </w:rPr>
        <w:t>]</w:t>
      </w:r>
    </w:p>
    <w:p w14:paraId="62EEF58C" w14:textId="77777777" w:rsidR="000424A1" w:rsidRDefault="000424A1" w:rsidP="000424A1">
      <w:pPr>
        <w:pStyle w:val="HTMLconformatoprevio"/>
        <w:rPr>
          <w:rStyle w:val="CdigoHTML"/>
        </w:rPr>
      </w:pPr>
      <w:r>
        <w:rPr>
          <w:rStyle w:val="hljs-comment"/>
        </w:rPr>
        <w:t xml:space="preserve">---&gt; #obtiene la </w:t>
      </w:r>
      <w:proofErr w:type="spellStart"/>
      <w:r>
        <w:rPr>
          <w:rStyle w:val="hljs-comment"/>
        </w:rPr>
        <w:t>informacion</w:t>
      </w:r>
      <w:proofErr w:type="spellEnd"/>
      <w:r>
        <w:rPr>
          <w:rStyle w:val="hljs-comment"/>
        </w:rPr>
        <w:t xml:space="preserve"> del registro con </w:t>
      </w:r>
      <w:proofErr w:type="spellStart"/>
      <w:r>
        <w:rPr>
          <w:rStyle w:val="hljs-comment"/>
        </w:rPr>
        <w:t>indice</w:t>
      </w:r>
      <w:proofErr w:type="spellEnd"/>
      <w:r>
        <w:rPr>
          <w:rStyle w:val="hljs-comment"/>
        </w:rPr>
        <w:t xml:space="preserve"> 0</w:t>
      </w:r>
    </w:p>
    <w:p w14:paraId="044ED8B3" w14:textId="77777777" w:rsidR="000424A1" w:rsidRPr="000424A1" w:rsidRDefault="000424A1" w:rsidP="000424A1">
      <w:pPr>
        <w:pStyle w:val="HTMLconformatoprevio"/>
        <w:rPr>
          <w:rStyle w:val="CdigoHTML"/>
          <w:lang w:val="en-US"/>
        </w:rPr>
      </w:pPr>
      <w:r w:rsidRPr="000424A1">
        <w:rPr>
          <w:rStyle w:val="hljs-type"/>
          <w:lang w:val="en-US"/>
        </w:rPr>
        <w:t>Name</w:t>
      </w:r>
      <w:r w:rsidRPr="000424A1">
        <w:rPr>
          <w:rStyle w:val="CdigoHTML"/>
          <w:lang w:val="en-US"/>
        </w:rPr>
        <w:t xml:space="preserve">           </w:t>
      </w:r>
      <w:r w:rsidRPr="000424A1">
        <w:rPr>
          <w:rStyle w:val="hljs-number"/>
          <w:lang w:val="en-US"/>
        </w:rPr>
        <w:t>10</w:t>
      </w:r>
      <w:r w:rsidRPr="000424A1">
        <w:rPr>
          <w:rStyle w:val="CdigoHTML"/>
          <w:lang w:val="en-US"/>
        </w:rPr>
        <w:t>-Day Green Smoothie Cleanse</w:t>
      </w:r>
    </w:p>
    <w:p w14:paraId="5FDC0086" w14:textId="77777777" w:rsidR="000424A1" w:rsidRPr="000424A1" w:rsidRDefault="000424A1" w:rsidP="000424A1">
      <w:pPr>
        <w:pStyle w:val="HTMLconformatoprevio"/>
        <w:rPr>
          <w:rStyle w:val="CdigoHTML"/>
          <w:lang w:val="en-US"/>
        </w:rPr>
      </w:pPr>
      <w:r w:rsidRPr="000424A1">
        <w:rPr>
          <w:rStyle w:val="CdigoHTML"/>
          <w:lang w:val="en-US"/>
        </w:rPr>
        <w:t>Author                              JJ Smith</w:t>
      </w:r>
    </w:p>
    <w:p w14:paraId="160D090C" w14:textId="77777777" w:rsidR="000424A1" w:rsidRDefault="000424A1" w:rsidP="000424A1">
      <w:pPr>
        <w:pStyle w:val="HTMLconformatoprevio"/>
        <w:rPr>
          <w:rStyle w:val="CdigoHTML"/>
        </w:rPr>
      </w:pPr>
      <w:proofErr w:type="spellStart"/>
      <w:r>
        <w:rPr>
          <w:rStyle w:val="hljs-keyword"/>
        </w:rPr>
        <w:t>User</w:t>
      </w:r>
      <w:proofErr w:type="spellEnd"/>
      <w:r>
        <w:rPr>
          <w:rStyle w:val="CdigoHTML"/>
        </w:rPr>
        <w:t xml:space="preserve"> Rating                              </w:t>
      </w:r>
      <w:r>
        <w:rPr>
          <w:rStyle w:val="hljs-number"/>
        </w:rPr>
        <w:t>4.7</w:t>
      </w:r>
    </w:p>
    <w:p w14:paraId="0D20C836" w14:textId="77777777" w:rsidR="000424A1" w:rsidRDefault="000424A1" w:rsidP="000424A1">
      <w:pPr>
        <w:pStyle w:val="HTMLconformatoprevio"/>
        <w:rPr>
          <w:rStyle w:val="CdigoHTML"/>
        </w:rPr>
      </w:pPr>
      <w:proofErr w:type="spellStart"/>
      <w:r>
        <w:rPr>
          <w:rStyle w:val="CdigoHTML"/>
        </w:rPr>
        <w:t>Reviews</w:t>
      </w:r>
      <w:proofErr w:type="spellEnd"/>
      <w:r>
        <w:rPr>
          <w:rStyle w:val="CdigoHTML"/>
        </w:rPr>
        <w:t xml:space="preserve">                                </w:t>
      </w:r>
      <w:r>
        <w:rPr>
          <w:rStyle w:val="hljs-number"/>
        </w:rPr>
        <w:t>17350</w:t>
      </w:r>
    </w:p>
    <w:p w14:paraId="3DAD7198" w14:textId="77777777" w:rsidR="000424A1" w:rsidRDefault="000424A1" w:rsidP="000424A1">
      <w:pPr>
        <w:pStyle w:val="HTMLconformatoprevio"/>
        <w:rPr>
          <w:rStyle w:val="CdigoHTML"/>
        </w:rPr>
      </w:pPr>
      <w:r>
        <w:rPr>
          <w:rStyle w:val="CdigoHTML"/>
        </w:rPr>
        <w:t xml:space="preserve">Price                                      </w:t>
      </w:r>
      <w:r>
        <w:rPr>
          <w:rStyle w:val="hljs-number"/>
        </w:rPr>
        <w:t>8</w:t>
      </w:r>
    </w:p>
    <w:p w14:paraId="41EBB3FA" w14:textId="77777777" w:rsidR="000424A1" w:rsidRPr="000424A1" w:rsidRDefault="000424A1" w:rsidP="000424A1">
      <w:pPr>
        <w:pStyle w:val="HTMLconformatoprevio"/>
        <w:rPr>
          <w:rStyle w:val="CdigoHTML"/>
          <w:lang w:val="en-US"/>
        </w:rPr>
      </w:pPr>
      <w:r w:rsidRPr="000424A1">
        <w:rPr>
          <w:rStyle w:val="CdigoHTML"/>
          <w:lang w:val="en-US"/>
        </w:rPr>
        <w:t xml:space="preserve">Year                                    </w:t>
      </w:r>
      <w:r w:rsidRPr="000424A1">
        <w:rPr>
          <w:rStyle w:val="hljs-number"/>
          <w:lang w:val="en-US"/>
        </w:rPr>
        <w:t>2016</w:t>
      </w:r>
    </w:p>
    <w:p w14:paraId="0A645CE8" w14:textId="77777777" w:rsidR="000424A1" w:rsidRPr="000424A1" w:rsidRDefault="000424A1" w:rsidP="000424A1">
      <w:pPr>
        <w:pStyle w:val="HTMLconformatoprevio"/>
        <w:rPr>
          <w:rStyle w:val="CdigoHTML"/>
          <w:lang w:val="en-US"/>
        </w:rPr>
      </w:pPr>
      <w:r w:rsidRPr="000424A1">
        <w:rPr>
          <w:rStyle w:val="CdigoHTML"/>
          <w:lang w:val="en-US"/>
        </w:rPr>
        <w:t xml:space="preserve">Genre                            </w:t>
      </w:r>
      <w:proofErr w:type="gramStart"/>
      <w:r w:rsidRPr="000424A1">
        <w:rPr>
          <w:rStyle w:val="CdigoHTML"/>
          <w:lang w:val="en-US"/>
        </w:rPr>
        <w:t>Non Fiction</w:t>
      </w:r>
      <w:proofErr w:type="gramEnd"/>
    </w:p>
    <w:p w14:paraId="474CF703" w14:textId="77777777" w:rsidR="000424A1" w:rsidRPr="000424A1" w:rsidRDefault="000424A1" w:rsidP="000424A1">
      <w:pPr>
        <w:pStyle w:val="HTMLconformatoprevio"/>
        <w:rPr>
          <w:rStyle w:val="CdigoHTML"/>
          <w:lang w:val="en-US"/>
        </w:rPr>
      </w:pPr>
      <w:r w:rsidRPr="000424A1">
        <w:rPr>
          <w:rStyle w:val="hljs-type"/>
          <w:lang w:val="en-US"/>
        </w:rPr>
        <w:t>Name</w:t>
      </w:r>
      <w:r w:rsidRPr="000424A1">
        <w:rPr>
          <w:rStyle w:val="CdigoHTML"/>
          <w:lang w:val="en-US"/>
        </w:rPr>
        <w:t xml:space="preserve">: </w:t>
      </w:r>
      <w:r w:rsidRPr="000424A1">
        <w:rPr>
          <w:rStyle w:val="hljs-number"/>
          <w:lang w:val="en-US"/>
        </w:rPr>
        <w:t>0</w:t>
      </w:r>
      <w:r w:rsidRPr="000424A1">
        <w:rPr>
          <w:rStyle w:val="CdigoHTML"/>
          <w:lang w:val="en-US"/>
        </w:rPr>
        <w:t xml:space="preserve">, </w:t>
      </w:r>
      <w:proofErr w:type="spellStart"/>
      <w:r w:rsidRPr="000424A1">
        <w:rPr>
          <w:rStyle w:val="CdigoHTML"/>
          <w:lang w:val="en-US"/>
        </w:rPr>
        <w:t>dtype</w:t>
      </w:r>
      <w:proofErr w:type="spellEnd"/>
      <w:r w:rsidRPr="000424A1">
        <w:rPr>
          <w:rStyle w:val="CdigoHTML"/>
          <w:lang w:val="en-US"/>
        </w:rPr>
        <w:t xml:space="preserve">: </w:t>
      </w:r>
      <w:r w:rsidRPr="000424A1">
        <w:rPr>
          <w:rStyle w:val="hljs-keyword"/>
          <w:lang w:val="en-US"/>
        </w:rPr>
        <w:t>object</w:t>
      </w:r>
    </w:p>
    <w:p w14:paraId="6EAD19E9" w14:textId="77777777" w:rsidR="000424A1" w:rsidRDefault="000424A1" w:rsidP="000424A1">
      <w:pPr>
        <w:numPr>
          <w:ilvl w:val="0"/>
          <w:numId w:val="51"/>
        </w:numPr>
        <w:spacing w:before="100" w:beforeAutospacing="1" w:after="100" w:afterAutospacing="1" w:line="240" w:lineRule="auto"/>
      </w:pPr>
      <w:r>
        <w:t>Eliminar registros duplicados</w:t>
      </w:r>
    </w:p>
    <w:p w14:paraId="01C7E819" w14:textId="77777777" w:rsidR="000424A1" w:rsidRDefault="000424A1" w:rsidP="000424A1">
      <w:pPr>
        <w:pStyle w:val="HTMLconformatoprevio"/>
        <w:rPr>
          <w:rStyle w:val="CdigoHTML"/>
        </w:rPr>
      </w:pPr>
      <w:proofErr w:type="spellStart"/>
      <w:r>
        <w:rPr>
          <w:rStyle w:val="CdigoHTML"/>
        </w:rPr>
        <w:t>df_</w:t>
      </w:r>
      <w:proofErr w:type="gramStart"/>
      <w:r>
        <w:rPr>
          <w:rStyle w:val="CdigoHTML"/>
        </w:rPr>
        <w:t>books.drop</w:t>
      </w:r>
      <w:proofErr w:type="gramEnd"/>
      <w:r>
        <w:rPr>
          <w:rStyle w:val="CdigoHTML"/>
        </w:rPr>
        <w:t>_duplicates</w:t>
      </w:r>
      <w:proofErr w:type="spellEnd"/>
      <w:r>
        <w:rPr>
          <w:rStyle w:val="hljs-comment"/>
        </w:rPr>
        <w:t>()</w:t>
      </w:r>
    </w:p>
    <w:p w14:paraId="6D1FC2A6" w14:textId="77777777" w:rsidR="000424A1" w:rsidRDefault="000424A1" w:rsidP="000424A1">
      <w:pPr>
        <w:numPr>
          <w:ilvl w:val="0"/>
          <w:numId w:val="52"/>
        </w:numPr>
        <w:spacing w:before="100" w:beforeAutospacing="1" w:after="100" w:afterAutospacing="1" w:line="240" w:lineRule="auto"/>
      </w:pPr>
      <w:r>
        <w:t xml:space="preserve">Elimina el primer registro duplicado del </w:t>
      </w:r>
      <w:proofErr w:type="spellStart"/>
      <w:r>
        <w:t>dataFrame</w:t>
      </w:r>
      <w:proofErr w:type="spellEnd"/>
      <w:r>
        <w:t xml:space="preserve"> (orden ascendente)</w:t>
      </w:r>
    </w:p>
    <w:p w14:paraId="767B43A7" w14:textId="77777777" w:rsidR="000424A1" w:rsidRPr="000424A1" w:rsidRDefault="000424A1" w:rsidP="000424A1">
      <w:pPr>
        <w:pStyle w:val="HTMLconformatoprevio"/>
        <w:rPr>
          <w:rStyle w:val="CdigoHTML"/>
          <w:lang w:val="en-US"/>
        </w:rPr>
      </w:pPr>
      <w:proofErr w:type="spellStart"/>
      <w:r w:rsidRPr="000424A1">
        <w:rPr>
          <w:rStyle w:val="CdigoHTML"/>
          <w:lang w:val="en-US"/>
        </w:rPr>
        <w:t>df_</w:t>
      </w:r>
      <w:proofErr w:type="gramStart"/>
      <w:r w:rsidRPr="000424A1">
        <w:rPr>
          <w:rStyle w:val="CdigoHTML"/>
          <w:lang w:val="en-US"/>
        </w:rPr>
        <w:t>books.drop</w:t>
      </w:r>
      <w:proofErr w:type="gramEnd"/>
      <w:r w:rsidRPr="000424A1">
        <w:rPr>
          <w:rStyle w:val="hljs-constructor"/>
          <w:lang w:val="en-US"/>
        </w:rPr>
        <w:t>_duplicates</w:t>
      </w:r>
      <w:proofErr w:type="spellEnd"/>
      <w:r w:rsidRPr="000424A1">
        <w:rPr>
          <w:rStyle w:val="hljs-constructor"/>
          <w:lang w:val="en-US"/>
        </w:rPr>
        <w:t>(</w:t>
      </w:r>
      <w:r w:rsidRPr="000424A1">
        <w:rPr>
          <w:rStyle w:val="hljs-params"/>
          <w:lang w:val="en-US"/>
        </w:rPr>
        <w:t>keep</w:t>
      </w:r>
      <w:r w:rsidRPr="000424A1">
        <w:rPr>
          <w:rStyle w:val="hljs-constructor"/>
          <w:lang w:val="en-US"/>
        </w:rPr>
        <w:t>='</w:t>
      </w:r>
      <w:r w:rsidRPr="000424A1">
        <w:rPr>
          <w:rStyle w:val="hljs-params"/>
          <w:lang w:val="en-US"/>
        </w:rPr>
        <w:t>last</w:t>
      </w:r>
      <w:r w:rsidRPr="000424A1">
        <w:rPr>
          <w:rStyle w:val="hljs-constructor"/>
          <w:lang w:val="en-US"/>
        </w:rPr>
        <w:t>')</w:t>
      </w:r>
    </w:p>
    <w:p w14:paraId="71DF5D6B" w14:textId="77777777" w:rsidR="000424A1" w:rsidRDefault="000424A1" w:rsidP="000424A1">
      <w:pPr>
        <w:numPr>
          <w:ilvl w:val="0"/>
          <w:numId w:val="53"/>
        </w:numPr>
        <w:spacing w:before="100" w:beforeAutospacing="1" w:after="100" w:afterAutospacing="1" w:line="240" w:lineRule="auto"/>
      </w:pPr>
      <w:r>
        <w:t xml:space="preserve">Ordenar los registros </w:t>
      </w:r>
      <w:proofErr w:type="spellStart"/>
      <w:r>
        <w:t>segun</w:t>
      </w:r>
      <w:proofErr w:type="spellEnd"/>
      <w:r>
        <w:t xml:space="preserve"> valores de la columna (orden ascendente)</w:t>
      </w:r>
    </w:p>
    <w:p w14:paraId="210FC689" w14:textId="77777777" w:rsidR="000424A1" w:rsidRPr="000424A1" w:rsidRDefault="000424A1" w:rsidP="000424A1">
      <w:pPr>
        <w:pStyle w:val="HTMLconformatoprevio"/>
        <w:rPr>
          <w:rStyle w:val="CdigoHTML"/>
          <w:lang w:val="en-US"/>
        </w:rPr>
      </w:pPr>
      <w:proofErr w:type="spellStart"/>
      <w:r w:rsidRPr="000424A1">
        <w:rPr>
          <w:rStyle w:val="CdigoHTML"/>
          <w:lang w:val="en-US"/>
        </w:rPr>
        <w:t>df_</w:t>
      </w:r>
      <w:proofErr w:type="gramStart"/>
      <w:r w:rsidRPr="000424A1">
        <w:rPr>
          <w:rStyle w:val="CdigoHTML"/>
          <w:lang w:val="en-US"/>
        </w:rPr>
        <w:t>books.sort</w:t>
      </w:r>
      <w:proofErr w:type="gramEnd"/>
      <w:r w:rsidRPr="000424A1">
        <w:rPr>
          <w:rStyle w:val="CdigoHTML"/>
          <w:lang w:val="en-US"/>
        </w:rPr>
        <w:t>_values</w:t>
      </w:r>
      <w:proofErr w:type="spellEnd"/>
      <w:r w:rsidRPr="000424A1">
        <w:rPr>
          <w:rStyle w:val="CdigoHTML"/>
          <w:lang w:val="en-US"/>
        </w:rPr>
        <w:t>(</w:t>
      </w:r>
      <w:r w:rsidRPr="000424A1">
        <w:rPr>
          <w:rStyle w:val="hljs-string"/>
          <w:lang w:val="en-US"/>
        </w:rPr>
        <w:t>'Year'</w:t>
      </w:r>
      <w:r w:rsidRPr="000424A1">
        <w:rPr>
          <w:rStyle w:val="CdigoHTML"/>
          <w:lang w:val="en-US"/>
        </w:rPr>
        <w:t>)</w:t>
      </w:r>
    </w:p>
    <w:p w14:paraId="75404890" w14:textId="77777777" w:rsidR="000424A1" w:rsidRDefault="000424A1" w:rsidP="000424A1">
      <w:pPr>
        <w:pStyle w:val="HTMLconformatoprevio"/>
        <w:rPr>
          <w:rStyle w:val="CdigoHTML"/>
        </w:rPr>
      </w:pPr>
      <w:r>
        <w:rPr>
          <w:rStyle w:val="CdigoHTML"/>
        </w:rPr>
        <w:t xml:space="preserve">---&gt; </w:t>
      </w:r>
      <w:r>
        <w:rPr>
          <w:rStyle w:val="hljs-comment"/>
        </w:rPr>
        <w:t xml:space="preserve">#ordena los valores de menor a mayor </w:t>
      </w:r>
      <w:proofErr w:type="spellStart"/>
      <w:r>
        <w:rPr>
          <w:rStyle w:val="hljs-comment"/>
        </w:rPr>
        <w:t>segun</w:t>
      </w:r>
      <w:proofErr w:type="spellEnd"/>
      <w:r>
        <w:rPr>
          <w:rStyle w:val="hljs-comment"/>
        </w:rPr>
        <w:t xml:space="preserve"> el año</w:t>
      </w:r>
    </w:p>
    <w:p w14:paraId="3E2CB180" w14:textId="77777777" w:rsidR="000424A1" w:rsidRDefault="000424A1" w:rsidP="000424A1">
      <w:pPr>
        <w:numPr>
          <w:ilvl w:val="0"/>
          <w:numId w:val="54"/>
        </w:numPr>
        <w:spacing w:before="100" w:beforeAutospacing="1" w:after="100" w:afterAutospacing="1" w:line="240" w:lineRule="auto"/>
      </w:pPr>
      <w:r>
        <w:t xml:space="preserve">Ordenar los registros </w:t>
      </w:r>
      <w:proofErr w:type="spellStart"/>
      <w:r>
        <w:t>segun</w:t>
      </w:r>
      <w:proofErr w:type="spellEnd"/>
      <w:r>
        <w:t xml:space="preserve"> valores de la </w:t>
      </w:r>
      <w:proofErr w:type="gramStart"/>
      <w:r>
        <w:t>columna(</w:t>
      </w:r>
      <w:proofErr w:type="gramEnd"/>
      <w:r>
        <w:t>orden descendente)</w:t>
      </w:r>
    </w:p>
    <w:p w14:paraId="53A258A3" w14:textId="77777777" w:rsidR="000424A1" w:rsidRPr="000424A1" w:rsidRDefault="000424A1" w:rsidP="000424A1">
      <w:pPr>
        <w:pStyle w:val="HTMLconformatoprevio"/>
        <w:rPr>
          <w:rStyle w:val="CdigoHTML"/>
          <w:lang w:val="en-US"/>
        </w:rPr>
      </w:pPr>
      <w:proofErr w:type="spellStart"/>
      <w:r w:rsidRPr="000424A1">
        <w:rPr>
          <w:rStyle w:val="CdigoHTML"/>
          <w:lang w:val="en-US"/>
        </w:rPr>
        <w:t>df_</w:t>
      </w:r>
      <w:proofErr w:type="gramStart"/>
      <w:r w:rsidRPr="000424A1">
        <w:rPr>
          <w:rStyle w:val="CdigoHTML"/>
          <w:lang w:val="en-US"/>
        </w:rPr>
        <w:t>books.sort</w:t>
      </w:r>
      <w:proofErr w:type="gramEnd"/>
      <w:r w:rsidRPr="000424A1">
        <w:rPr>
          <w:rStyle w:val="CdigoHTML"/>
          <w:lang w:val="en-US"/>
        </w:rPr>
        <w:t>_values</w:t>
      </w:r>
      <w:proofErr w:type="spellEnd"/>
      <w:r w:rsidRPr="000424A1">
        <w:rPr>
          <w:rStyle w:val="CdigoHTML"/>
          <w:lang w:val="en-US"/>
        </w:rPr>
        <w:t>(</w:t>
      </w:r>
      <w:r w:rsidRPr="000424A1">
        <w:rPr>
          <w:rStyle w:val="hljs-symbol"/>
          <w:lang w:val="en-US"/>
        </w:rPr>
        <w:t>'Year</w:t>
      </w:r>
      <w:r w:rsidRPr="000424A1">
        <w:rPr>
          <w:rStyle w:val="CdigoHTML"/>
          <w:lang w:val="en-US"/>
        </w:rPr>
        <w:t>', ascending=</w:t>
      </w:r>
      <w:r w:rsidRPr="000424A1">
        <w:rPr>
          <w:rStyle w:val="hljs-literal"/>
          <w:lang w:val="en-US"/>
        </w:rPr>
        <w:t>False</w:t>
      </w:r>
      <w:r w:rsidRPr="000424A1">
        <w:rPr>
          <w:rStyle w:val="CdigoHTML"/>
          <w:lang w:val="en-US"/>
        </w:rPr>
        <w:t>)</w:t>
      </w:r>
    </w:p>
    <w:p w14:paraId="162F3697" w14:textId="77777777" w:rsidR="000424A1" w:rsidRDefault="000424A1" w:rsidP="000424A1">
      <w:pPr>
        <w:pStyle w:val="HTMLconformatoprevio"/>
      </w:pPr>
      <w:r>
        <w:rPr>
          <w:rStyle w:val="hljs-comment"/>
        </w:rPr>
        <w:t>---&gt; #ordena lo</w:t>
      </w:r>
    </w:p>
    <w:p w14:paraId="2C4DFC60" w14:textId="77777777" w:rsidR="000424A1" w:rsidRDefault="000424A1" w:rsidP="000424A1">
      <w:pPr>
        <w:pStyle w:val="HTMLconformatoprevio"/>
        <w:rPr>
          <w:rStyle w:val="CdigoHTML"/>
        </w:rPr>
      </w:pPr>
      <w:r>
        <w:rPr>
          <w:rStyle w:val="hljs-comment"/>
        </w:rPr>
        <w:t xml:space="preserve">s valores de mayor a menor </w:t>
      </w:r>
      <w:proofErr w:type="spellStart"/>
      <w:r>
        <w:rPr>
          <w:rStyle w:val="hljs-comment"/>
        </w:rPr>
        <w:t>segun</w:t>
      </w:r>
      <w:proofErr w:type="spellEnd"/>
      <w:r>
        <w:rPr>
          <w:rStyle w:val="hljs-comment"/>
        </w:rPr>
        <w:t xml:space="preserve"> el año</w:t>
      </w:r>
    </w:p>
    <w:p w14:paraId="64A24EC7" w14:textId="3FE030E2" w:rsidR="004A5504" w:rsidRDefault="004A5504" w:rsidP="004A5504">
      <w:pPr>
        <w:pStyle w:val="HTMLconformatoprevio"/>
        <w:rPr>
          <w:rStyle w:val="CdigoHTML"/>
        </w:rPr>
      </w:pPr>
      <w:r>
        <w:rPr>
          <w:rStyle w:val="CdigoHTML"/>
        </w:rPr>
        <w:tab/>
      </w:r>
      <w:r>
        <w:rPr>
          <w:rStyle w:val="CdigoHTML"/>
        </w:rPr>
        <w:tab/>
      </w:r>
      <w:r>
        <w:rPr>
          <w:rStyle w:val="CdigoHTML"/>
        </w:rPr>
        <w:tab/>
        <w:t xml:space="preserve">  </w:t>
      </w:r>
      <w:r>
        <w:rPr>
          <w:rStyle w:val="CdigoHTML"/>
        </w:rPr>
        <w:tab/>
      </w:r>
      <w:r>
        <w:rPr>
          <w:rStyle w:val="CdigoHTML"/>
        </w:rPr>
        <w:tab/>
      </w:r>
    </w:p>
    <w:p w14:paraId="16C03282" w14:textId="665E67FC" w:rsidR="00011906" w:rsidRDefault="00011906" w:rsidP="004A5504">
      <w:pPr>
        <w:pStyle w:val="HTMLconformatoprevio"/>
        <w:rPr>
          <w:rStyle w:val="CdigoHTML"/>
        </w:rPr>
      </w:pPr>
    </w:p>
    <w:p w14:paraId="6D0249C4" w14:textId="77777777" w:rsidR="00011906" w:rsidRDefault="00011906" w:rsidP="00011906">
      <w:pPr>
        <w:pStyle w:val="Ttulo4"/>
      </w:pPr>
    </w:p>
    <w:p w14:paraId="5B056E36" w14:textId="0BD4C8FC" w:rsidR="00011906" w:rsidRDefault="00011906" w:rsidP="00011906">
      <w:pPr>
        <w:pStyle w:val="Ttulo4"/>
      </w:pPr>
      <w:proofErr w:type="spellStart"/>
      <w:r>
        <w:t>Groupby</w:t>
      </w:r>
      <w:proofErr w:type="spellEnd"/>
    </w:p>
    <w:p w14:paraId="7A61E3EE" w14:textId="77777777" w:rsidR="00011906" w:rsidRDefault="00011906" w:rsidP="00011906">
      <w:pPr>
        <w:pStyle w:val="NormalWeb"/>
      </w:pPr>
      <w:r>
        <w:t xml:space="preserve">Permite agrupar datos en </w:t>
      </w:r>
      <w:proofErr w:type="spellStart"/>
      <w:r>
        <w:t>funcion</w:t>
      </w:r>
      <w:proofErr w:type="spellEnd"/>
      <w:r>
        <w:t xml:space="preserve"> de los </w:t>
      </w:r>
      <w:proofErr w:type="spellStart"/>
      <w:proofErr w:type="gramStart"/>
      <w:r>
        <w:t>demas</w:t>
      </w:r>
      <w:proofErr w:type="spellEnd"/>
      <w:r>
        <w:t xml:space="preserve"> .</w:t>
      </w:r>
      <w:proofErr w:type="gramEnd"/>
      <w:r>
        <w:t xml:space="preserve"> Es decir, hacer el </w:t>
      </w:r>
      <w:proofErr w:type="spellStart"/>
      <w:r>
        <w:t>analisis</w:t>
      </w:r>
      <w:proofErr w:type="spellEnd"/>
      <w:r>
        <w:t xml:space="preserve"> del </w:t>
      </w:r>
      <w:proofErr w:type="spellStart"/>
      <w:r>
        <w:t>dataframe</w:t>
      </w:r>
      <w:proofErr w:type="spellEnd"/>
      <w:r>
        <w:t xml:space="preserve"> en </w:t>
      </w:r>
      <w:proofErr w:type="spellStart"/>
      <w:r>
        <w:t>funcion</w:t>
      </w:r>
      <w:proofErr w:type="spellEnd"/>
      <w:r>
        <w:t xml:space="preserve"> de una de las columnas.</w:t>
      </w:r>
    </w:p>
    <w:p w14:paraId="18722B42" w14:textId="77777777" w:rsidR="00011906" w:rsidRDefault="00011906" w:rsidP="00011906">
      <w:pPr>
        <w:numPr>
          <w:ilvl w:val="0"/>
          <w:numId w:val="55"/>
        </w:numPr>
        <w:spacing w:before="100" w:beforeAutospacing="1" w:after="100" w:afterAutospacing="1" w:line="240" w:lineRule="auto"/>
      </w:pPr>
      <w:r>
        <w:t xml:space="preserve">llamamos el </w:t>
      </w:r>
      <w:proofErr w:type="spellStart"/>
      <w:r>
        <w:t>dataFrame</w:t>
      </w:r>
      <w:proofErr w:type="spellEnd"/>
      <w:r>
        <w:t xml:space="preserve"> que vamos a manipular</w:t>
      </w:r>
    </w:p>
    <w:p w14:paraId="6EF237F3" w14:textId="77777777" w:rsidR="00011906" w:rsidRPr="00011906" w:rsidRDefault="00011906" w:rsidP="00011906">
      <w:pPr>
        <w:pStyle w:val="HTMLconformatoprevio"/>
        <w:rPr>
          <w:rStyle w:val="CdigoHTML"/>
          <w:lang w:val="en-US"/>
        </w:rPr>
      </w:pPr>
      <w:r w:rsidRPr="00011906">
        <w:rPr>
          <w:rStyle w:val="CdigoHTML"/>
          <w:lang w:val="en-US"/>
        </w:rPr>
        <w:t xml:space="preserve">import pandas </w:t>
      </w:r>
      <w:r w:rsidRPr="00011906">
        <w:rPr>
          <w:rStyle w:val="hljs-keyword"/>
          <w:lang w:val="en-US"/>
        </w:rPr>
        <w:t>as</w:t>
      </w:r>
      <w:r w:rsidRPr="00011906">
        <w:rPr>
          <w:rStyle w:val="CdigoHTML"/>
          <w:lang w:val="en-US"/>
        </w:rPr>
        <w:t xml:space="preserve"> pd</w:t>
      </w:r>
    </w:p>
    <w:p w14:paraId="5D594F39" w14:textId="77777777" w:rsidR="00011906" w:rsidRPr="00011906" w:rsidRDefault="00011906" w:rsidP="00011906">
      <w:pPr>
        <w:pStyle w:val="HTMLconformatoprevio"/>
        <w:rPr>
          <w:rStyle w:val="CdigoHTML"/>
          <w:lang w:val="en-US"/>
        </w:rPr>
      </w:pPr>
      <w:proofErr w:type="spellStart"/>
      <w:r w:rsidRPr="00011906">
        <w:rPr>
          <w:rStyle w:val="CdigoHTML"/>
          <w:lang w:val="en-US"/>
        </w:rPr>
        <w:t>df_books</w:t>
      </w:r>
      <w:proofErr w:type="spellEnd"/>
      <w:r w:rsidRPr="00011906">
        <w:rPr>
          <w:rStyle w:val="CdigoHTML"/>
          <w:lang w:val="en-US"/>
        </w:rPr>
        <w:t xml:space="preserve"> = </w:t>
      </w:r>
      <w:proofErr w:type="spellStart"/>
      <w:proofErr w:type="gramStart"/>
      <w:r w:rsidRPr="00011906">
        <w:rPr>
          <w:rStyle w:val="CdigoHTML"/>
          <w:lang w:val="en-US"/>
        </w:rPr>
        <w:t>pd.read</w:t>
      </w:r>
      <w:proofErr w:type="gramEnd"/>
      <w:r w:rsidRPr="00011906">
        <w:rPr>
          <w:rStyle w:val="hljs-constructor"/>
          <w:lang w:val="en-US"/>
        </w:rPr>
        <w:t>_csv</w:t>
      </w:r>
      <w:proofErr w:type="spellEnd"/>
      <w:r w:rsidRPr="00011906">
        <w:rPr>
          <w:rStyle w:val="hljs-constructor"/>
          <w:lang w:val="en-US"/>
        </w:rPr>
        <w:t>('</w:t>
      </w:r>
      <w:r w:rsidRPr="00011906">
        <w:rPr>
          <w:rStyle w:val="hljs-params"/>
          <w:lang w:val="en-US"/>
        </w:rPr>
        <w:t>bestsellers</w:t>
      </w:r>
      <w:r w:rsidRPr="00011906">
        <w:rPr>
          <w:rStyle w:val="hljs-constructor"/>
          <w:lang w:val="en-US"/>
        </w:rPr>
        <w:t>-</w:t>
      </w:r>
      <w:r w:rsidRPr="00011906">
        <w:rPr>
          <w:rStyle w:val="hljs-params"/>
          <w:lang w:val="en-US"/>
        </w:rPr>
        <w:t>with</w:t>
      </w:r>
      <w:r w:rsidRPr="00011906">
        <w:rPr>
          <w:rStyle w:val="hljs-constructor"/>
          <w:lang w:val="en-US"/>
        </w:rPr>
        <w:t>-</w:t>
      </w:r>
      <w:r w:rsidRPr="00011906">
        <w:rPr>
          <w:rStyle w:val="hljs-params"/>
          <w:lang w:val="en-US"/>
        </w:rPr>
        <w:t>categories</w:t>
      </w:r>
      <w:r w:rsidRPr="00011906">
        <w:rPr>
          <w:rStyle w:val="hljs-constructor"/>
          <w:lang w:val="en-US"/>
        </w:rPr>
        <w:t>.</w:t>
      </w:r>
      <w:r w:rsidRPr="00011906">
        <w:rPr>
          <w:rStyle w:val="hljs-params"/>
          <w:lang w:val="en-US"/>
        </w:rPr>
        <w:t>csv</w:t>
      </w:r>
      <w:r w:rsidRPr="00011906">
        <w:rPr>
          <w:rStyle w:val="hljs-constructor"/>
          <w:lang w:val="en-US"/>
        </w:rPr>
        <w:t xml:space="preserve">', </w:t>
      </w:r>
      <w:proofErr w:type="spellStart"/>
      <w:r w:rsidRPr="00011906">
        <w:rPr>
          <w:rStyle w:val="hljs-params"/>
          <w:lang w:val="en-US"/>
        </w:rPr>
        <w:t>sep</w:t>
      </w:r>
      <w:proofErr w:type="spellEnd"/>
      <w:r w:rsidRPr="00011906">
        <w:rPr>
          <w:rStyle w:val="hljs-constructor"/>
          <w:lang w:val="en-US"/>
        </w:rPr>
        <w:t xml:space="preserve">=',', </w:t>
      </w:r>
      <w:r w:rsidRPr="00011906">
        <w:rPr>
          <w:rStyle w:val="hljs-params"/>
          <w:lang w:val="en-US"/>
        </w:rPr>
        <w:t>header</w:t>
      </w:r>
      <w:r w:rsidRPr="00011906">
        <w:rPr>
          <w:rStyle w:val="hljs-constructor"/>
          <w:lang w:val="en-US"/>
        </w:rPr>
        <w:t>=0)</w:t>
      </w:r>
    </w:p>
    <w:p w14:paraId="464137EA" w14:textId="77777777" w:rsidR="00011906" w:rsidRDefault="00011906" w:rsidP="00011906">
      <w:pPr>
        <w:pStyle w:val="HTMLconformatoprevio"/>
        <w:rPr>
          <w:rStyle w:val="CdigoHTML"/>
        </w:rPr>
      </w:pPr>
      <w:proofErr w:type="spellStart"/>
      <w:r>
        <w:rPr>
          <w:rStyle w:val="CdigoHTML"/>
        </w:rPr>
        <w:t>df_</w:t>
      </w:r>
      <w:proofErr w:type="gramStart"/>
      <w:r>
        <w:rPr>
          <w:rStyle w:val="CdigoHTML"/>
        </w:rPr>
        <w:t>books.head</w:t>
      </w:r>
      <w:proofErr w:type="spellEnd"/>
      <w:proofErr w:type="gramEnd"/>
      <w:r>
        <w:rPr>
          <w:rStyle w:val="CdigoHTML"/>
        </w:rPr>
        <w:t>(</w:t>
      </w:r>
      <w:r>
        <w:rPr>
          <w:rStyle w:val="hljs-number"/>
        </w:rPr>
        <w:t>2</w:t>
      </w:r>
      <w:r>
        <w:rPr>
          <w:rStyle w:val="CdigoHTML"/>
        </w:rPr>
        <w:t xml:space="preserve">) ---&gt; #muestra las dos primeras </w:t>
      </w:r>
      <w:proofErr w:type="spellStart"/>
      <w:r>
        <w:rPr>
          <w:rStyle w:val="CdigoHTML"/>
        </w:rPr>
        <w:t>lineas</w:t>
      </w:r>
      <w:proofErr w:type="spellEnd"/>
      <w:r>
        <w:rPr>
          <w:rStyle w:val="CdigoHTML"/>
        </w:rPr>
        <w:t xml:space="preserve"> del </w:t>
      </w:r>
      <w:proofErr w:type="spellStart"/>
      <w:r>
        <w:rPr>
          <w:rStyle w:val="CdigoHTML"/>
        </w:rPr>
        <w:t>dataFrame</w:t>
      </w:r>
      <w:proofErr w:type="spellEnd"/>
    </w:p>
    <w:p w14:paraId="4F0AEFA9" w14:textId="77777777" w:rsidR="00011906" w:rsidRDefault="00011906" w:rsidP="00011906">
      <w:pPr>
        <w:numPr>
          <w:ilvl w:val="0"/>
          <w:numId w:val="56"/>
        </w:numPr>
        <w:spacing w:before="100" w:beforeAutospacing="1" w:after="100" w:afterAutospacing="1" w:line="240" w:lineRule="auto"/>
      </w:pPr>
      <w:r>
        <w:t xml:space="preserve">Agrupar por </w:t>
      </w:r>
      <w:proofErr w:type="spellStart"/>
      <w:r>
        <w:t>Author</w:t>
      </w:r>
      <w:proofErr w:type="spellEnd"/>
      <w:r>
        <w:t xml:space="preserve"> y mostrar el conteo de los datos de las </w:t>
      </w:r>
      <w:proofErr w:type="spellStart"/>
      <w:r>
        <w:t>demas</w:t>
      </w:r>
      <w:proofErr w:type="spellEnd"/>
      <w:r>
        <w:t xml:space="preserve"> columnas</w:t>
      </w:r>
    </w:p>
    <w:p w14:paraId="7199168F" w14:textId="77777777" w:rsidR="00011906" w:rsidRPr="00011906" w:rsidRDefault="00011906" w:rsidP="00011906">
      <w:pPr>
        <w:pStyle w:val="HTMLconformatoprevio"/>
        <w:rPr>
          <w:rStyle w:val="CdigoHTML"/>
          <w:lang w:val="en-US"/>
        </w:rPr>
      </w:pPr>
      <w:proofErr w:type="spellStart"/>
      <w:r w:rsidRPr="00011906">
        <w:rPr>
          <w:rStyle w:val="CdigoHTML"/>
          <w:lang w:val="en-US"/>
        </w:rPr>
        <w:t>df_</w:t>
      </w:r>
      <w:proofErr w:type="gramStart"/>
      <w:r w:rsidRPr="00011906">
        <w:rPr>
          <w:rStyle w:val="CdigoHTML"/>
          <w:lang w:val="en-US"/>
        </w:rPr>
        <w:t>books.groupby</w:t>
      </w:r>
      <w:proofErr w:type="spellEnd"/>
      <w:proofErr w:type="gramEnd"/>
      <w:r w:rsidRPr="00011906">
        <w:rPr>
          <w:rStyle w:val="CdigoHTML"/>
          <w:lang w:val="en-US"/>
        </w:rPr>
        <w:t>('Author').count()</w:t>
      </w:r>
    </w:p>
    <w:p w14:paraId="190368EF" w14:textId="77777777" w:rsidR="00011906" w:rsidRPr="00011906" w:rsidRDefault="00011906" w:rsidP="00011906">
      <w:pPr>
        <w:pStyle w:val="HTMLconformatoprevio"/>
        <w:rPr>
          <w:rStyle w:val="CdigoHTML"/>
          <w:lang w:val="en-US"/>
        </w:rPr>
      </w:pPr>
      <w:r w:rsidRPr="00011906">
        <w:rPr>
          <w:rStyle w:val="CdigoHTML"/>
          <w:lang w:val="en-US"/>
        </w:rPr>
        <w:t>---&gt;              Name    User Rating    Reviews    Price    Year   Genre</w:t>
      </w:r>
    </w:p>
    <w:p w14:paraId="32DD4B67" w14:textId="77777777" w:rsidR="00011906" w:rsidRPr="00011906" w:rsidRDefault="00011906" w:rsidP="00011906">
      <w:pPr>
        <w:pStyle w:val="HTMLconformatoprevio"/>
        <w:rPr>
          <w:rStyle w:val="CdigoHTML"/>
          <w:lang w:val="en-US"/>
        </w:rPr>
      </w:pPr>
      <w:r w:rsidRPr="00011906">
        <w:rPr>
          <w:rStyle w:val="CdigoHTML"/>
          <w:lang w:val="en-US"/>
        </w:rPr>
        <w:t xml:space="preserve">**Abraham </w:t>
      </w:r>
      <w:proofErr w:type="spellStart"/>
      <w:r w:rsidRPr="00011906">
        <w:rPr>
          <w:rStyle w:val="CdigoHTML"/>
          <w:lang w:val="en-US"/>
        </w:rPr>
        <w:t>Verghese</w:t>
      </w:r>
      <w:proofErr w:type="spellEnd"/>
      <w:r w:rsidRPr="00011906">
        <w:rPr>
          <w:rStyle w:val="CdigoHTML"/>
          <w:lang w:val="en-US"/>
        </w:rPr>
        <w:t xml:space="preserve">   </w:t>
      </w:r>
      <w:r w:rsidRPr="00011906">
        <w:rPr>
          <w:rStyle w:val="hljs-number"/>
          <w:lang w:val="en-US"/>
        </w:rPr>
        <w:t xml:space="preserve"> 2 </w:t>
      </w:r>
      <w:r w:rsidRPr="00011906">
        <w:rPr>
          <w:rStyle w:val="CdigoHTML"/>
          <w:lang w:val="en-US"/>
        </w:rPr>
        <w:t xml:space="preserve">       </w:t>
      </w:r>
      <w:r w:rsidRPr="00011906">
        <w:rPr>
          <w:rStyle w:val="hljs-number"/>
          <w:lang w:val="en-US"/>
        </w:rPr>
        <w:t xml:space="preserve"> 2 </w:t>
      </w:r>
      <w:r w:rsidRPr="00011906">
        <w:rPr>
          <w:rStyle w:val="CdigoHTML"/>
          <w:lang w:val="en-US"/>
        </w:rPr>
        <w:t xml:space="preserve">           </w:t>
      </w:r>
      <w:r w:rsidRPr="00011906">
        <w:rPr>
          <w:rStyle w:val="hljs-number"/>
          <w:lang w:val="en-US"/>
        </w:rPr>
        <w:t xml:space="preserve"> 2 </w:t>
      </w:r>
      <w:r w:rsidRPr="00011906">
        <w:rPr>
          <w:rStyle w:val="CdigoHTML"/>
          <w:lang w:val="en-US"/>
        </w:rPr>
        <w:t xml:space="preserve">       </w:t>
      </w:r>
      <w:r w:rsidRPr="00011906">
        <w:rPr>
          <w:rStyle w:val="hljs-number"/>
          <w:lang w:val="en-US"/>
        </w:rPr>
        <w:t xml:space="preserve"> 2 </w:t>
      </w:r>
      <w:r w:rsidRPr="00011906">
        <w:rPr>
          <w:rStyle w:val="CdigoHTML"/>
          <w:lang w:val="en-US"/>
        </w:rPr>
        <w:t xml:space="preserve">     </w:t>
      </w:r>
      <w:r w:rsidRPr="00011906">
        <w:rPr>
          <w:rStyle w:val="hljs-number"/>
          <w:lang w:val="en-US"/>
        </w:rPr>
        <w:t xml:space="preserve"> 2 </w:t>
      </w:r>
      <w:r w:rsidRPr="00011906">
        <w:rPr>
          <w:rStyle w:val="CdigoHTML"/>
          <w:lang w:val="en-US"/>
        </w:rPr>
        <w:t xml:space="preserve">      2</w:t>
      </w:r>
    </w:p>
    <w:p w14:paraId="6EA27932" w14:textId="77777777" w:rsidR="00011906" w:rsidRPr="00011906" w:rsidRDefault="00011906" w:rsidP="00011906">
      <w:pPr>
        <w:pStyle w:val="HTMLconformatoprevio"/>
        <w:rPr>
          <w:rStyle w:val="CdigoHTML"/>
          <w:lang w:val="en-US"/>
        </w:rPr>
      </w:pPr>
      <w:r w:rsidRPr="00011906">
        <w:rPr>
          <w:rStyle w:val="CdigoHTML"/>
          <w:lang w:val="en-US"/>
        </w:rPr>
        <w:t xml:space="preserve">Adam </w:t>
      </w:r>
      <w:proofErr w:type="spellStart"/>
      <w:r w:rsidRPr="00011906">
        <w:rPr>
          <w:rStyle w:val="CdigoHTML"/>
          <w:lang w:val="en-US"/>
        </w:rPr>
        <w:t>Gasiewski</w:t>
      </w:r>
      <w:proofErr w:type="spellEnd"/>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1</w:t>
      </w:r>
    </w:p>
    <w:p w14:paraId="6A1057A4" w14:textId="77777777" w:rsidR="00011906" w:rsidRPr="00011906" w:rsidRDefault="00011906" w:rsidP="00011906">
      <w:pPr>
        <w:pStyle w:val="HTMLconformatoprevio"/>
        <w:rPr>
          <w:rStyle w:val="CdigoHTML"/>
          <w:lang w:val="en-US"/>
        </w:rPr>
      </w:pPr>
      <w:r w:rsidRPr="00011906">
        <w:rPr>
          <w:rStyle w:val="CdigoHTML"/>
          <w:lang w:val="en-US"/>
        </w:rPr>
        <w:t xml:space="preserve">Adam </w:t>
      </w:r>
      <w:proofErr w:type="spellStart"/>
      <w:r w:rsidRPr="00011906">
        <w:rPr>
          <w:rStyle w:val="CdigoHTML"/>
          <w:lang w:val="en-US"/>
        </w:rPr>
        <w:t>Mansbach</w:t>
      </w:r>
      <w:proofErr w:type="spellEnd"/>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1</w:t>
      </w:r>
    </w:p>
    <w:p w14:paraId="0FFF1EC0" w14:textId="77777777" w:rsidR="00011906" w:rsidRDefault="00011906" w:rsidP="00011906">
      <w:pPr>
        <w:pStyle w:val="HTMLconformatoprevio"/>
        <w:rPr>
          <w:rStyle w:val="CdigoHTML"/>
        </w:rPr>
      </w:pPr>
      <w:r>
        <w:rPr>
          <w:rStyle w:val="CdigoHTML"/>
        </w:rPr>
        <w:t xml:space="preserve">Adir Levy          </w:t>
      </w:r>
      <w:r>
        <w:rPr>
          <w:rStyle w:val="hljs-number"/>
        </w:rPr>
        <w:t xml:space="preserve"> 1 </w:t>
      </w:r>
      <w:r>
        <w:rPr>
          <w:rStyle w:val="CdigoHTML"/>
        </w:rPr>
        <w:t xml:space="preserve">       </w:t>
      </w:r>
      <w:r>
        <w:rPr>
          <w:rStyle w:val="hljs-number"/>
        </w:rPr>
        <w:t xml:space="preserve"> 1 </w:t>
      </w:r>
      <w:r>
        <w:rPr>
          <w:rStyle w:val="CdigoHTML"/>
        </w:rPr>
        <w:t xml:space="preserve">           </w:t>
      </w:r>
      <w:r>
        <w:rPr>
          <w:rStyle w:val="hljs-number"/>
        </w:rPr>
        <w:t xml:space="preserve"> 1 </w:t>
      </w:r>
      <w:r>
        <w:rPr>
          <w:rStyle w:val="CdigoHTML"/>
        </w:rPr>
        <w:t xml:space="preserve">       </w:t>
      </w:r>
      <w:r>
        <w:rPr>
          <w:rStyle w:val="hljs-number"/>
        </w:rPr>
        <w:t xml:space="preserve"> 1 </w:t>
      </w:r>
      <w:r>
        <w:rPr>
          <w:rStyle w:val="CdigoHTML"/>
        </w:rPr>
        <w:t xml:space="preserve">     </w:t>
      </w:r>
      <w:r>
        <w:rPr>
          <w:rStyle w:val="hljs-number"/>
        </w:rPr>
        <w:t xml:space="preserve"> 1 </w:t>
      </w:r>
      <w:r>
        <w:rPr>
          <w:rStyle w:val="CdigoHTML"/>
        </w:rPr>
        <w:t xml:space="preserve">      1**</w:t>
      </w:r>
    </w:p>
    <w:p w14:paraId="494B5C01" w14:textId="77777777" w:rsidR="00011906" w:rsidRDefault="00011906" w:rsidP="00011906">
      <w:pPr>
        <w:numPr>
          <w:ilvl w:val="0"/>
          <w:numId w:val="57"/>
        </w:numPr>
        <w:spacing w:before="100" w:beforeAutospacing="1" w:after="100" w:afterAutospacing="1" w:line="240" w:lineRule="auto"/>
      </w:pPr>
      <w:r>
        <w:t xml:space="preserve">Agrupar por </w:t>
      </w:r>
      <w:proofErr w:type="spellStart"/>
      <w:r>
        <w:t>Author</w:t>
      </w:r>
      <w:proofErr w:type="spellEnd"/>
      <w:r>
        <w:t xml:space="preserve"> y mostrar la media de los datos de las </w:t>
      </w:r>
      <w:proofErr w:type="spellStart"/>
      <w:r>
        <w:t>demas</w:t>
      </w:r>
      <w:proofErr w:type="spellEnd"/>
      <w:r>
        <w:t xml:space="preserve"> columnas</w:t>
      </w:r>
    </w:p>
    <w:p w14:paraId="6B156B4D" w14:textId="77777777" w:rsidR="00011906" w:rsidRPr="00011906" w:rsidRDefault="00011906" w:rsidP="00011906">
      <w:pPr>
        <w:pStyle w:val="HTMLconformatoprevio"/>
        <w:rPr>
          <w:rStyle w:val="CdigoHTML"/>
          <w:lang w:val="en-US"/>
        </w:rPr>
      </w:pPr>
      <w:proofErr w:type="spellStart"/>
      <w:r w:rsidRPr="00011906">
        <w:rPr>
          <w:rStyle w:val="hljs-string"/>
          <w:lang w:val="en-US"/>
        </w:rPr>
        <w:t>df_</w:t>
      </w:r>
      <w:proofErr w:type="gramStart"/>
      <w:r w:rsidRPr="00011906">
        <w:rPr>
          <w:rStyle w:val="hljs-string"/>
          <w:lang w:val="en-US"/>
        </w:rPr>
        <w:t>books.groupby</w:t>
      </w:r>
      <w:proofErr w:type="spellEnd"/>
      <w:proofErr w:type="gramEnd"/>
      <w:r w:rsidRPr="00011906">
        <w:rPr>
          <w:rStyle w:val="hljs-string"/>
          <w:lang w:val="en-US"/>
        </w:rPr>
        <w:t>('Author').median()</w:t>
      </w:r>
    </w:p>
    <w:p w14:paraId="2FC25A1E" w14:textId="77777777" w:rsidR="00011906" w:rsidRPr="00011906" w:rsidRDefault="00011906" w:rsidP="00011906">
      <w:pPr>
        <w:pStyle w:val="HTMLconformatoprevio"/>
        <w:rPr>
          <w:rStyle w:val="CdigoHTML"/>
          <w:lang w:val="en-US"/>
        </w:rPr>
      </w:pPr>
      <w:r w:rsidRPr="00011906">
        <w:rPr>
          <w:rStyle w:val="hljs-string"/>
          <w:lang w:val="en-US"/>
        </w:rPr>
        <w:t>---&gt;</w:t>
      </w:r>
      <w:r w:rsidRPr="00011906">
        <w:rPr>
          <w:rStyle w:val="CdigoHTML"/>
          <w:lang w:val="en-US"/>
        </w:rPr>
        <w:t xml:space="preserve">            </w:t>
      </w:r>
      <w:r w:rsidRPr="00011906">
        <w:rPr>
          <w:rStyle w:val="hljs-string"/>
          <w:lang w:val="en-US"/>
        </w:rPr>
        <w:t>User</w:t>
      </w:r>
      <w:r w:rsidRPr="00011906">
        <w:rPr>
          <w:rStyle w:val="CdigoHTML"/>
          <w:lang w:val="en-US"/>
        </w:rPr>
        <w:t xml:space="preserve"> </w:t>
      </w:r>
      <w:r w:rsidRPr="00011906">
        <w:rPr>
          <w:rStyle w:val="hljs-string"/>
          <w:lang w:val="en-US"/>
        </w:rPr>
        <w:t>Rating</w:t>
      </w:r>
      <w:r w:rsidRPr="00011906">
        <w:rPr>
          <w:rStyle w:val="CdigoHTML"/>
          <w:lang w:val="en-US"/>
        </w:rPr>
        <w:t xml:space="preserve">    </w:t>
      </w:r>
      <w:r w:rsidRPr="00011906">
        <w:rPr>
          <w:rStyle w:val="hljs-string"/>
          <w:lang w:val="en-US"/>
        </w:rPr>
        <w:t>Reviews</w:t>
      </w:r>
      <w:r w:rsidRPr="00011906">
        <w:rPr>
          <w:rStyle w:val="CdigoHTML"/>
          <w:lang w:val="en-US"/>
        </w:rPr>
        <w:t xml:space="preserve">    </w:t>
      </w:r>
      <w:r w:rsidRPr="00011906">
        <w:rPr>
          <w:rStyle w:val="hljs-string"/>
          <w:lang w:val="en-US"/>
        </w:rPr>
        <w:t>Price</w:t>
      </w:r>
      <w:r w:rsidRPr="00011906">
        <w:rPr>
          <w:rStyle w:val="CdigoHTML"/>
          <w:lang w:val="en-US"/>
        </w:rPr>
        <w:t xml:space="preserve">    </w:t>
      </w:r>
      <w:r w:rsidRPr="00011906">
        <w:rPr>
          <w:rStyle w:val="hljs-string"/>
          <w:lang w:val="en-US"/>
        </w:rPr>
        <w:t>Year</w:t>
      </w:r>
      <w:r w:rsidRPr="00011906">
        <w:rPr>
          <w:rStyle w:val="CdigoHTML"/>
          <w:lang w:val="en-US"/>
        </w:rPr>
        <w:t xml:space="preserve"> </w:t>
      </w:r>
    </w:p>
    <w:p w14:paraId="4E07EF2A" w14:textId="77777777" w:rsidR="00011906" w:rsidRPr="00011906" w:rsidRDefault="00011906" w:rsidP="00011906">
      <w:pPr>
        <w:pStyle w:val="HTMLconformatoprevio"/>
        <w:rPr>
          <w:rStyle w:val="CdigoHTML"/>
          <w:lang w:val="en-US"/>
        </w:rPr>
      </w:pPr>
      <w:r w:rsidRPr="00011906">
        <w:rPr>
          <w:rStyle w:val="hljs-string"/>
          <w:lang w:val="en-US"/>
        </w:rPr>
        <w:t>**Abraham</w:t>
      </w:r>
      <w:r w:rsidRPr="00011906">
        <w:rPr>
          <w:rStyle w:val="CdigoHTML"/>
          <w:lang w:val="en-US"/>
        </w:rPr>
        <w:t xml:space="preserve"> </w:t>
      </w:r>
      <w:proofErr w:type="spellStart"/>
      <w:r w:rsidRPr="00011906">
        <w:rPr>
          <w:rStyle w:val="hljs-string"/>
          <w:lang w:val="en-US"/>
        </w:rPr>
        <w:t>Verghese</w:t>
      </w:r>
      <w:proofErr w:type="spellEnd"/>
      <w:r w:rsidRPr="00011906">
        <w:rPr>
          <w:rStyle w:val="CdigoHTML"/>
          <w:lang w:val="en-US"/>
        </w:rPr>
        <w:t xml:space="preserve">   </w:t>
      </w:r>
      <w:r w:rsidRPr="00011906">
        <w:rPr>
          <w:rStyle w:val="hljs-number"/>
          <w:lang w:val="en-US"/>
        </w:rPr>
        <w:t>4.6</w:t>
      </w:r>
      <w:r w:rsidRPr="00011906">
        <w:rPr>
          <w:rStyle w:val="CdigoHTML"/>
          <w:lang w:val="en-US"/>
        </w:rPr>
        <w:t xml:space="preserve">          </w:t>
      </w:r>
      <w:r w:rsidRPr="00011906">
        <w:rPr>
          <w:rStyle w:val="hljs-number"/>
          <w:lang w:val="en-US"/>
        </w:rPr>
        <w:t>4866       11</w:t>
      </w:r>
      <w:r w:rsidRPr="00011906">
        <w:rPr>
          <w:rStyle w:val="CdigoHTML"/>
          <w:lang w:val="en-US"/>
        </w:rPr>
        <w:t xml:space="preserve">      </w:t>
      </w:r>
      <w:r w:rsidRPr="00011906">
        <w:rPr>
          <w:rStyle w:val="hljs-number"/>
          <w:lang w:val="en-US"/>
        </w:rPr>
        <w:t>2010.5</w:t>
      </w:r>
    </w:p>
    <w:p w14:paraId="216EF5ED" w14:textId="77777777" w:rsidR="00011906" w:rsidRPr="00011906" w:rsidRDefault="00011906" w:rsidP="00011906">
      <w:pPr>
        <w:pStyle w:val="HTMLconformatoprevio"/>
        <w:rPr>
          <w:rStyle w:val="CdigoHTML"/>
          <w:lang w:val="en-US"/>
        </w:rPr>
      </w:pPr>
      <w:r w:rsidRPr="00011906">
        <w:rPr>
          <w:rStyle w:val="hljs-string"/>
          <w:lang w:val="en-US"/>
        </w:rPr>
        <w:t>Adam</w:t>
      </w:r>
      <w:r w:rsidRPr="00011906">
        <w:rPr>
          <w:rStyle w:val="CdigoHTML"/>
          <w:lang w:val="en-US"/>
        </w:rPr>
        <w:t xml:space="preserve"> </w:t>
      </w:r>
      <w:proofErr w:type="spellStart"/>
      <w:r w:rsidRPr="00011906">
        <w:rPr>
          <w:rStyle w:val="hljs-string"/>
          <w:lang w:val="en-US"/>
        </w:rPr>
        <w:t>Gasiewski</w:t>
      </w:r>
      <w:proofErr w:type="spellEnd"/>
      <w:r w:rsidRPr="00011906">
        <w:rPr>
          <w:rStyle w:val="CdigoHTML"/>
          <w:lang w:val="en-US"/>
        </w:rPr>
        <w:t xml:space="preserve">     </w:t>
      </w:r>
      <w:r w:rsidRPr="00011906">
        <w:rPr>
          <w:rStyle w:val="hljs-number"/>
          <w:lang w:val="en-US"/>
        </w:rPr>
        <w:t>4.4</w:t>
      </w:r>
      <w:r w:rsidRPr="00011906">
        <w:rPr>
          <w:rStyle w:val="CdigoHTML"/>
          <w:lang w:val="en-US"/>
        </w:rPr>
        <w:t xml:space="preserve">          </w:t>
      </w:r>
      <w:r w:rsidRPr="00011906">
        <w:rPr>
          <w:rStyle w:val="hljs-number"/>
          <w:lang w:val="en-US"/>
        </w:rPr>
        <w:t>3113       6</w:t>
      </w:r>
      <w:r w:rsidRPr="00011906">
        <w:rPr>
          <w:rStyle w:val="CdigoHTML"/>
          <w:lang w:val="en-US"/>
        </w:rPr>
        <w:t xml:space="preserve">       </w:t>
      </w:r>
      <w:r w:rsidRPr="00011906">
        <w:rPr>
          <w:rStyle w:val="hljs-number"/>
          <w:lang w:val="en-US"/>
        </w:rPr>
        <w:t>2017</w:t>
      </w:r>
    </w:p>
    <w:p w14:paraId="38DD4C81" w14:textId="77777777" w:rsidR="00011906" w:rsidRPr="00011906" w:rsidRDefault="00011906" w:rsidP="00011906">
      <w:pPr>
        <w:pStyle w:val="HTMLconformatoprevio"/>
        <w:rPr>
          <w:rStyle w:val="CdigoHTML"/>
          <w:lang w:val="en-US"/>
        </w:rPr>
      </w:pPr>
      <w:r w:rsidRPr="00011906">
        <w:rPr>
          <w:rStyle w:val="hljs-string"/>
          <w:lang w:val="en-US"/>
        </w:rPr>
        <w:t>Adam</w:t>
      </w:r>
      <w:r w:rsidRPr="00011906">
        <w:rPr>
          <w:rStyle w:val="CdigoHTML"/>
          <w:lang w:val="en-US"/>
        </w:rPr>
        <w:t xml:space="preserve"> </w:t>
      </w:r>
      <w:proofErr w:type="spellStart"/>
      <w:r w:rsidRPr="00011906">
        <w:rPr>
          <w:rStyle w:val="hljs-string"/>
          <w:lang w:val="en-US"/>
        </w:rPr>
        <w:t>Mansbach</w:t>
      </w:r>
      <w:proofErr w:type="spellEnd"/>
      <w:r w:rsidRPr="00011906">
        <w:rPr>
          <w:rStyle w:val="CdigoHTML"/>
          <w:lang w:val="en-US"/>
        </w:rPr>
        <w:t xml:space="preserve">      </w:t>
      </w:r>
      <w:r w:rsidRPr="00011906">
        <w:rPr>
          <w:rStyle w:val="hljs-number"/>
          <w:lang w:val="en-US"/>
        </w:rPr>
        <w:t>4.8</w:t>
      </w:r>
      <w:r w:rsidRPr="00011906">
        <w:rPr>
          <w:rStyle w:val="CdigoHTML"/>
          <w:lang w:val="en-US"/>
        </w:rPr>
        <w:t xml:space="preserve">          </w:t>
      </w:r>
      <w:r w:rsidRPr="00011906">
        <w:rPr>
          <w:rStyle w:val="hljs-number"/>
          <w:lang w:val="en-US"/>
        </w:rPr>
        <w:t>9568       9</w:t>
      </w:r>
      <w:r w:rsidRPr="00011906">
        <w:rPr>
          <w:rStyle w:val="CdigoHTML"/>
          <w:lang w:val="en-US"/>
        </w:rPr>
        <w:t xml:space="preserve">       </w:t>
      </w:r>
      <w:r w:rsidRPr="00011906">
        <w:rPr>
          <w:rStyle w:val="hljs-number"/>
          <w:lang w:val="en-US"/>
        </w:rPr>
        <w:t>2011</w:t>
      </w:r>
    </w:p>
    <w:p w14:paraId="1CCCCEAD" w14:textId="77777777" w:rsidR="00011906" w:rsidRPr="00011906" w:rsidRDefault="00011906" w:rsidP="00011906">
      <w:pPr>
        <w:pStyle w:val="HTMLconformatoprevio"/>
        <w:rPr>
          <w:rStyle w:val="CdigoHTML"/>
          <w:lang w:val="en-US"/>
        </w:rPr>
      </w:pPr>
      <w:proofErr w:type="spellStart"/>
      <w:r w:rsidRPr="00011906">
        <w:rPr>
          <w:rStyle w:val="hljs-string"/>
          <w:lang w:val="en-US"/>
        </w:rPr>
        <w:t>Adir</w:t>
      </w:r>
      <w:proofErr w:type="spellEnd"/>
      <w:r w:rsidRPr="00011906">
        <w:rPr>
          <w:rStyle w:val="CdigoHTML"/>
          <w:lang w:val="en-US"/>
        </w:rPr>
        <w:t xml:space="preserve"> </w:t>
      </w:r>
      <w:r w:rsidRPr="00011906">
        <w:rPr>
          <w:rStyle w:val="hljs-string"/>
          <w:lang w:val="en-US"/>
        </w:rPr>
        <w:t>Levy</w:t>
      </w:r>
      <w:r w:rsidRPr="00011906">
        <w:rPr>
          <w:rStyle w:val="CdigoHTML"/>
          <w:lang w:val="en-US"/>
        </w:rPr>
        <w:t xml:space="preserve">          </w:t>
      </w:r>
      <w:r w:rsidRPr="00011906">
        <w:rPr>
          <w:rStyle w:val="hljs-number"/>
          <w:lang w:val="en-US"/>
        </w:rPr>
        <w:t>4.8</w:t>
      </w:r>
      <w:r w:rsidRPr="00011906">
        <w:rPr>
          <w:rStyle w:val="CdigoHTML"/>
          <w:lang w:val="en-US"/>
        </w:rPr>
        <w:t xml:space="preserve">          </w:t>
      </w:r>
      <w:r w:rsidRPr="00011906">
        <w:rPr>
          <w:rStyle w:val="hljs-number"/>
          <w:lang w:val="en-US"/>
        </w:rPr>
        <w:t>8170       13</w:t>
      </w:r>
      <w:r w:rsidRPr="00011906">
        <w:rPr>
          <w:rStyle w:val="CdigoHTML"/>
          <w:lang w:val="en-US"/>
        </w:rPr>
        <w:t xml:space="preserve">      </w:t>
      </w:r>
      <w:r w:rsidRPr="00011906">
        <w:rPr>
          <w:rStyle w:val="hljs-number"/>
          <w:lang w:val="en-US"/>
        </w:rPr>
        <w:t>2019</w:t>
      </w:r>
      <w:r w:rsidRPr="00011906">
        <w:rPr>
          <w:rStyle w:val="hljs-string"/>
          <w:lang w:val="en-US"/>
        </w:rPr>
        <w:t>**</w:t>
      </w:r>
    </w:p>
    <w:p w14:paraId="78218635" w14:textId="77777777" w:rsidR="00011906" w:rsidRDefault="00011906" w:rsidP="00011906">
      <w:pPr>
        <w:numPr>
          <w:ilvl w:val="0"/>
          <w:numId w:val="58"/>
        </w:numPr>
        <w:spacing w:before="100" w:beforeAutospacing="1" w:after="100" w:afterAutospacing="1" w:line="240" w:lineRule="auto"/>
      </w:pPr>
      <w:r>
        <w:t xml:space="preserve">La columna </w:t>
      </w:r>
      <w:proofErr w:type="spellStart"/>
      <w:r>
        <w:t>Author</w:t>
      </w:r>
      <w:proofErr w:type="spellEnd"/>
      <w:r>
        <w:t xml:space="preserve">, en los casos anteriores, pasa a ser el </w:t>
      </w:r>
      <w:proofErr w:type="spellStart"/>
      <w:r>
        <w:t>indice</w:t>
      </w:r>
      <w:proofErr w:type="spellEnd"/>
      <w:r>
        <w:t xml:space="preserve">. Podemos usar </w:t>
      </w:r>
      <w:proofErr w:type="spellStart"/>
      <w:r>
        <w:t>loc</w:t>
      </w:r>
      <w:proofErr w:type="spellEnd"/>
      <w:r>
        <w:t xml:space="preserve"> y acceder a un dato </w:t>
      </w:r>
      <w:proofErr w:type="gramStart"/>
      <w:r>
        <w:t>especifico</w:t>
      </w:r>
      <w:proofErr w:type="gramEnd"/>
      <w:r>
        <w:t xml:space="preserve"> del </w:t>
      </w:r>
      <w:proofErr w:type="spellStart"/>
      <w:r>
        <w:t>dataFrame</w:t>
      </w:r>
      <w:proofErr w:type="spellEnd"/>
      <w:r>
        <w:t xml:space="preserve">. Agrupar por autor y mostrar la suma de los valores de las </w:t>
      </w:r>
      <w:proofErr w:type="spellStart"/>
      <w:r>
        <w:t>demas</w:t>
      </w:r>
      <w:proofErr w:type="spellEnd"/>
      <w:r>
        <w:t xml:space="preserve"> columnas para William Davis</w:t>
      </w:r>
    </w:p>
    <w:p w14:paraId="39268468" w14:textId="77777777" w:rsidR="00011906" w:rsidRPr="00011906" w:rsidRDefault="00011906" w:rsidP="00011906">
      <w:pPr>
        <w:pStyle w:val="HTMLconformatoprevio"/>
        <w:rPr>
          <w:rStyle w:val="CdigoHTML"/>
          <w:lang w:val="en-US"/>
        </w:rPr>
      </w:pPr>
      <w:proofErr w:type="spellStart"/>
      <w:r w:rsidRPr="00011906">
        <w:rPr>
          <w:rStyle w:val="CdigoHTML"/>
          <w:lang w:val="en-US"/>
        </w:rPr>
        <w:t>df_</w:t>
      </w:r>
      <w:proofErr w:type="gramStart"/>
      <w:r w:rsidRPr="00011906">
        <w:rPr>
          <w:rStyle w:val="CdigoHTML"/>
          <w:lang w:val="en-US"/>
        </w:rPr>
        <w:t>books.groupby</w:t>
      </w:r>
      <w:proofErr w:type="spellEnd"/>
      <w:proofErr w:type="gramEnd"/>
      <w:r w:rsidRPr="00011906">
        <w:rPr>
          <w:rStyle w:val="CdigoHTML"/>
          <w:lang w:val="en-US"/>
        </w:rPr>
        <w:t>(</w:t>
      </w:r>
      <w:r w:rsidRPr="00011906">
        <w:rPr>
          <w:rStyle w:val="hljs-string"/>
          <w:lang w:val="en-US"/>
        </w:rPr>
        <w:t>'Author'</w:t>
      </w:r>
      <w:r w:rsidRPr="00011906">
        <w:rPr>
          <w:rStyle w:val="CdigoHTML"/>
          <w:lang w:val="en-US"/>
        </w:rPr>
        <w:t>).</w:t>
      </w:r>
      <w:r w:rsidRPr="00011906">
        <w:rPr>
          <w:rStyle w:val="hljs-builtin"/>
          <w:lang w:val="en-US"/>
        </w:rPr>
        <w:t>sum</w:t>
      </w:r>
      <w:r w:rsidRPr="00011906">
        <w:rPr>
          <w:rStyle w:val="CdigoHTML"/>
          <w:lang w:val="en-US"/>
        </w:rPr>
        <w:t>().loc[</w:t>
      </w:r>
      <w:r w:rsidRPr="00011906">
        <w:rPr>
          <w:rStyle w:val="hljs-string"/>
          <w:lang w:val="en-US"/>
        </w:rPr>
        <w:t>'William Davis'</w:t>
      </w:r>
      <w:r w:rsidRPr="00011906">
        <w:rPr>
          <w:rStyle w:val="CdigoHTML"/>
          <w:lang w:val="en-US"/>
        </w:rPr>
        <w:t>]</w:t>
      </w:r>
    </w:p>
    <w:p w14:paraId="15B26C04" w14:textId="77777777" w:rsidR="00011906" w:rsidRPr="00011906" w:rsidRDefault="00011906" w:rsidP="00011906">
      <w:pPr>
        <w:pStyle w:val="HTMLconformatoprevio"/>
        <w:rPr>
          <w:rStyle w:val="CdigoHTML"/>
          <w:lang w:val="en-US"/>
        </w:rPr>
      </w:pPr>
      <w:r w:rsidRPr="00011906">
        <w:rPr>
          <w:rStyle w:val="hljs-comment"/>
          <w:lang w:val="en-US"/>
        </w:rPr>
        <w:t xml:space="preserve">---&gt; </w:t>
      </w:r>
    </w:p>
    <w:p w14:paraId="78E68DF2" w14:textId="77777777" w:rsidR="00011906" w:rsidRPr="00011906" w:rsidRDefault="00011906" w:rsidP="00011906">
      <w:pPr>
        <w:pStyle w:val="HTMLconformatoprevio"/>
        <w:rPr>
          <w:rStyle w:val="CdigoHTML"/>
          <w:lang w:val="en-US"/>
        </w:rPr>
      </w:pPr>
      <w:r w:rsidRPr="00011906">
        <w:rPr>
          <w:rStyle w:val="hljs-keyword"/>
          <w:lang w:val="en-US"/>
        </w:rPr>
        <w:t>User</w:t>
      </w:r>
      <w:r w:rsidRPr="00011906">
        <w:rPr>
          <w:rStyle w:val="CdigoHTML"/>
          <w:lang w:val="en-US"/>
        </w:rPr>
        <w:t xml:space="preserve"> Rating        </w:t>
      </w:r>
      <w:r w:rsidRPr="00011906">
        <w:rPr>
          <w:rStyle w:val="hljs-number"/>
          <w:lang w:val="en-US"/>
        </w:rPr>
        <w:t>8.8</w:t>
      </w:r>
    </w:p>
    <w:p w14:paraId="3FE07B78" w14:textId="77777777" w:rsidR="00011906" w:rsidRPr="00011906" w:rsidRDefault="00011906" w:rsidP="00011906">
      <w:pPr>
        <w:pStyle w:val="HTMLconformatoprevio"/>
        <w:rPr>
          <w:rStyle w:val="CdigoHTML"/>
          <w:lang w:val="en-US"/>
        </w:rPr>
      </w:pPr>
      <w:r w:rsidRPr="00011906">
        <w:rPr>
          <w:rStyle w:val="CdigoHTML"/>
          <w:lang w:val="en-US"/>
        </w:rPr>
        <w:t xml:space="preserve">Reviews        </w:t>
      </w:r>
      <w:r w:rsidRPr="00011906">
        <w:rPr>
          <w:rStyle w:val="hljs-number"/>
          <w:lang w:val="en-US"/>
        </w:rPr>
        <w:t>14994.0</w:t>
      </w:r>
    </w:p>
    <w:p w14:paraId="21ED7C7E" w14:textId="77777777" w:rsidR="00011906" w:rsidRPr="00011906" w:rsidRDefault="00011906" w:rsidP="00011906">
      <w:pPr>
        <w:pStyle w:val="HTMLconformatoprevio"/>
        <w:rPr>
          <w:rStyle w:val="CdigoHTML"/>
          <w:lang w:val="en-US"/>
        </w:rPr>
      </w:pPr>
      <w:r w:rsidRPr="00011906">
        <w:rPr>
          <w:rStyle w:val="CdigoHTML"/>
          <w:lang w:val="en-US"/>
        </w:rPr>
        <w:t xml:space="preserve">Price             </w:t>
      </w:r>
      <w:r w:rsidRPr="00011906">
        <w:rPr>
          <w:rStyle w:val="hljs-number"/>
          <w:lang w:val="en-US"/>
        </w:rPr>
        <w:t>12.0</w:t>
      </w:r>
    </w:p>
    <w:p w14:paraId="2ECDB5B5" w14:textId="77777777" w:rsidR="00011906" w:rsidRPr="00011906" w:rsidRDefault="00011906" w:rsidP="00011906">
      <w:pPr>
        <w:pStyle w:val="HTMLconformatoprevio"/>
        <w:rPr>
          <w:rStyle w:val="CdigoHTML"/>
          <w:lang w:val="en-US"/>
        </w:rPr>
      </w:pPr>
      <w:r w:rsidRPr="00011906">
        <w:rPr>
          <w:rStyle w:val="hljs-keyword"/>
          <w:lang w:val="en-US"/>
        </w:rPr>
        <w:t>Year</w:t>
      </w:r>
      <w:r w:rsidRPr="00011906">
        <w:rPr>
          <w:rStyle w:val="CdigoHTML"/>
          <w:lang w:val="en-US"/>
        </w:rPr>
        <w:t xml:space="preserve">            </w:t>
      </w:r>
      <w:r w:rsidRPr="00011906">
        <w:rPr>
          <w:rStyle w:val="hljs-number"/>
          <w:lang w:val="en-US"/>
        </w:rPr>
        <w:t>4025.0</w:t>
      </w:r>
    </w:p>
    <w:p w14:paraId="24C0A29E" w14:textId="77777777" w:rsidR="00011906" w:rsidRDefault="00011906" w:rsidP="00011906">
      <w:pPr>
        <w:pStyle w:val="HTMLconformatoprevio"/>
        <w:rPr>
          <w:rStyle w:val="CdigoHTML"/>
        </w:rPr>
      </w:pPr>
      <w:proofErr w:type="spellStart"/>
      <w:r>
        <w:rPr>
          <w:rStyle w:val="CdigoHTML"/>
        </w:rPr>
        <w:t>Name</w:t>
      </w:r>
      <w:proofErr w:type="spellEnd"/>
      <w:r>
        <w:rPr>
          <w:rStyle w:val="CdigoHTML"/>
        </w:rPr>
        <w:t xml:space="preserve">: William Davis, </w:t>
      </w:r>
      <w:proofErr w:type="spellStart"/>
      <w:r>
        <w:rPr>
          <w:rStyle w:val="CdigoHTML"/>
        </w:rPr>
        <w:t>dtype</w:t>
      </w:r>
      <w:proofErr w:type="spellEnd"/>
      <w:r>
        <w:rPr>
          <w:rStyle w:val="CdigoHTML"/>
        </w:rPr>
        <w:t>: float64</w:t>
      </w:r>
    </w:p>
    <w:p w14:paraId="0D2B5447" w14:textId="77777777" w:rsidR="00011906" w:rsidRDefault="00011906" w:rsidP="00011906">
      <w:pPr>
        <w:numPr>
          <w:ilvl w:val="0"/>
          <w:numId w:val="59"/>
        </w:numPr>
        <w:spacing w:before="100" w:beforeAutospacing="1" w:after="100" w:afterAutospacing="1" w:line="240" w:lineRule="auto"/>
      </w:pPr>
      <w:proofErr w:type="spellStart"/>
      <w:r>
        <w:t>Abrupar</w:t>
      </w:r>
      <w:proofErr w:type="spellEnd"/>
      <w:r>
        <w:t xml:space="preserve"> por </w:t>
      </w:r>
      <w:proofErr w:type="spellStart"/>
      <w:r>
        <w:t>author</w:t>
      </w:r>
      <w:proofErr w:type="spellEnd"/>
      <w:r>
        <w:t xml:space="preserve"> y mostrar la suma de los valores de las </w:t>
      </w:r>
      <w:proofErr w:type="spellStart"/>
      <w:r>
        <w:t>demas</w:t>
      </w:r>
      <w:proofErr w:type="spellEnd"/>
      <w:r>
        <w:t xml:space="preserve"> columnas. Colocar los </w:t>
      </w:r>
      <w:proofErr w:type="spellStart"/>
      <w:r>
        <w:t>indices</w:t>
      </w:r>
      <w:proofErr w:type="spellEnd"/>
      <w:r>
        <w:t xml:space="preserve"> que el </w:t>
      </w:r>
      <w:proofErr w:type="spellStart"/>
      <w:r>
        <w:t>dataFrame</w:t>
      </w:r>
      <w:proofErr w:type="spellEnd"/>
      <w:r>
        <w:t xml:space="preserve"> trae por defecto</w:t>
      </w:r>
    </w:p>
    <w:p w14:paraId="524CE934" w14:textId="77777777" w:rsidR="00011906" w:rsidRPr="00011906" w:rsidRDefault="00011906" w:rsidP="00011906">
      <w:pPr>
        <w:pStyle w:val="HTMLconformatoprevio"/>
        <w:rPr>
          <w:rStyle w:val="CdigoHTML"/>
          <w:lang w:val="en-US"/>
        </w:rPr>
      </w:pPr>
      <w:proofErr w:type="spellStart"/>
      <w:r w:rsidRPr="00011906">
        <w:rPr>
          <w:rStyle w:val="hljs-string"/>
          <w:lang w:val="en-US"/>
        </w:rPr>
        <w:t>df_</w:t>
      </w:r>
      <w:proofErr w:type="gramStart"/>
      <w:r w:rsidRPr="00011906">
        <w:rPr>
          <w:rStyle w:val="hljs-string"/>
          <w:lang w:val="en-US"/>
        </w:rPr>
        <w:t>books.groupby</w:t>
      </w:r>
      <w:proofErr w:type="spellEnd"/>
      <w:proofErr w:type="gramEnd"/>
      <w:r w:rsidRPr="00011906">
        <w:rPr>
          <w:rStyle w:val="hljs-string"/>
          <w:lang w:val="en-US"/>
        </w:rPr>
        <w:t>('Author').sum().</w:t>
      </w:r>
      <w:proofErr w:type="spellStart"/>
      <w:r w:rsidRPr="00011906">
        <w:rPr>
          <w:rStyle w:val="hljs-string"/>
          <w:lang w:val="en-US"/>
        </w:rPr>
        <w:t>reset_index</w:t>
      </w:r>
      <w:proofErr w:type="spellEnd"/>
      <w:r w:rsidRPr="00011906">
        <w:rPr>
          <w:rStyle w:val="hljs-string"/>
          <w:lang w:val="en-US"/>
        </w:rPr>
        <w:t>()</w:t>
      </w:r>
    </w:p>
    <w:p w14:paraId="6B9B5FAE" w14:textId="77777777" w:rsidR="00011906" w:rsidRPr="00011906" w:rsidRDefault="00011906" w:rsidP="00011906">
      <w:pPr>
        <w:pStyle w:val="HTMLconformatoprevio"/>
        <w:rPr>
          <w:rStyle w:val="CdigoHTML"/>
          <w:lang w:val="en-US"/>
        </w:rPr>
      </w:pPr>
      <w:r w:rsidRPr="00011906">
        <w:rPr>
          <w:rStyle w:val="hljs-string"/>
          <w:lang w:val="en-US"/>
        </w:rPr>
        <w:t>---&gt;</w:t>
      </w:r>
      <w:r w:rsidRPr="00011906">
        <w:rPr>
          <w:rStyle w:val="CdigoHTML"/>
          <w:lang w:val="en-US"/>
        </w:rPr>
        <w:t xml:space="preserve">              </w:t>
      </w:r>
      <w:r w:rsidRPr="00011906">
        <w:rPr>
          <w:rStyle w:val="hljs-string"/>
          <w:lang w:val="en-US"/>
        </w:rPr>
        <w:t>Author</w:t>
      </w:r>
      <w:r w:rsidRPr="00011906">
        <w:rPr>
          <w:rStyle w:val="CdigoHTML"/>
          <w:lang w:val="en-US"/>
        </w:rPr>
        <w:t xml:space="preserve">    </w:t>
      </w:r>
      <w:r w:rsidRPr="00011906">
        <w:rPr>
          <w:rStyle w:val="hljs-string"/>
          <w:lang w:val="en-US"/>
        </w:rPr>
        <w:t>User</w:t>
      </w:r>
      <w:r w:rsidRPr="00011906">
        <w:rPr>
          <w:rStyle w:val="CdigoHTML"/>
          <w:lang w:val="en-US"/>
        </w:rPr>
        <w:t xml:space="preserve"> </w:t>
      </w:r>
      <w:r w:rsidRPr="00011906">
        <w:rPr>
          <w:rStyle w:val="hljs-string"/>
          <w:lang w:val="en-US"/>
        </w:rPr>
        <w:t>Rating</w:t>
      </w:r>
      <w:r w:rsidRPr="00011906">
        <w:rPr>
          <w:rStyle w:val="CdigoHTML"/>
          <w:lang w:val="en-US"/>
        </w:rPr>
        <w:t xml:space="preserve">    </w:t>
      </w:r>
      <w:r w:rsidRPr="00011906">
        <w:rPr>
          <w:rStyle w:val="hljs-string"/>
          <w:lang w:val="en-US"/>
        </w:rPr>
        <w:t>Reviews</w:t>
      </w:r>
      <w:r w:rsidRPr="00011906">
        <w:rPr>
          <w:rStyle w:val="CdigoHTML"/>
          <w:lang w:val="en-US"/>
        </w:rPr>
        <w:t xml:space="preserve">    </w:t>
      </w:r>
      <w:r w:rsidRPr="00011906">
        <w:rPr>
          <w:rStyle w:val="hljs-string"/>
          <w:lang w:val="en-US"/>
        </w:rPr>
        <w:t>Price</w:t>
      </w:r>
      <w:r w:rsidRPr="00011906">
        <w:rPr>
          <w:rStyle w:val="CdigoHTML"/>
          <w:lang w:val="en-US"/>
        </w:rPr>
        <w:t xml:space="preserve">    </w:t>
      </w:r>
      <w:r w:rsidRPr="00011906">
        <w:rPr>
          <w:rStyle w:val="hljs-string"/>
          <w:lang w:val="en-US"/>
        </w:rPr>
        <w:t>Year</w:t>
      </w:r>
      <w:r w:rsidRPr="00011906">
        <w:rPr>
          <w:rStyle w:val="CdigoHTML"/>
          <w:lang w:val="en-US"/>
        </w:rPr>
        <w:t xml:space="preserve"> </w:t>
      </w:r>
    </w:p>
    <w:p w14:paraId="42B296B7" w14:textId="77777777" w:rsidR="00011906" w:rsidRPr="00011906" w:rsidRDefault="00011906" w:rsidP="00011906">
      <w:pPr>
        <w:pStyle w:val="HTMLconformatoprevio"/>
        <w:rPr>
          <w:rStyle w:val="CdigoHTML"/>
          <w:lang w:val="en-US"/>
        </w:rPr>
      </w:pPr>
      <w:r w:rsidRPr="00011906">
        <w:rPr>
          <w:rStyle w:val="hljs-number"/>
          <w:lang w:val="en-US"/>
        </w:rPr>
        <w:t>0</w:t>
      </w:r>
      <w:r w:rsidRPr="00011906">
        <w:rPr>
          <w:rStyle w:val="CdigoHTML"/>
          <w:lang w:val="en-US"/>
        </w:rPr>
        <w:t xml:space="preserve">         </w:t>
      </w:r>
      <w:r w:rsidRPr="00011906">
        <w:rPr>
          <w:rStyle w:val="hljs-string"/>
          <w:lang w:val="en-US"/>
        </w:rPr>
        <w:t>Abraham</w:t>
      </w:r>
      <w:r w:rsidRPr="00011906">
        <w:rPr>
          <w:rStyle w:val="CdigoHTML"/>
          <w:lang w:val="en-US"/>
        </w:rPr>
        <w:t xml:space="preserve"> </w:t>
      </w:r>
      <w:proofErr w:type="spellStart"/>
      <w:r w:rsidRPr="00011906">
        <w:rPr>
          <w:rStyle w:val="hljs-string"/>
          <w:lang w:val="en-US"/>
        </w:rPr>
        <w:t>Verghese</w:t>
      </w:r>
      <w:proofErr w:type="spellEnd"/>
      <w:r w:rsidRPr="00011906">
        <w:rPr>
          <w:rStyle w:val="CdigoHTML"/>
          <w:lang w:val="en-US"/>
        </w:rPr>
        <w:t xml:space="preserve">      </w:t>
      </w:r>
      <w:r w:rsidRPr="00011906">
        <w:rPr>
          <w:rStyle w:val="hljs-number"/>
          <w:lang w:val="en-US"/>
        </w:rPr>
        <w:t>9.2</w:t>
      </w:r>
      <w:r w:rsidRPr="00011906">
        <w:rPr>
          <w:rStyle w:val="CdigoHTML"/>
          <w:lang w:val="en-US"/>
        </w:rPr>
        <w:t xml:space="preserve">         </w:t>
      </w:r>
      <w:r w:rsidRPr="00011906">
        <w:rPr>
          <w:rStyle w:val="hljs-number"/>
          <w:lang w:val="en-US"/>
        </w:rPr>
        <w:t>9732       22</w:t>
      </w:r>
      <w:r w:rsidRPr="00011906">
        <w:rPr>
          <w:rStyle w:val="CdigoHTML"/>
          <w:lang w:val="en-US"/>
        </w:rPr>
        <w:t xml:space="preserve">      </w:t>
      </w:r>
      <w:r w:rsidRPr="00011906">
        <w:rPr>
          <w:rStyle w:val="hljs-number"/>
          <w:lang w:val="en-US"/>
        </w:rPr>
        <w:t>4021</w:t>
      </w:r>
    </w:p>
    <w:p w14:paraId="584CB1BC" w14:textId="77777777" w:rsidR="00011906" w:rsidRPr="00011906" w:rsidRDefault="00011906" w:rsidP="00011906">
      <w:pPr>
        <w:pStyle w:val="HTMLconformatoprevio"/>
        <w:rPr>
          <w:rStyle w:val="CdigoHTML"/>
          <w:lang w:val="en-US"/>
        </w:rPr>
      </w:pPr>
      <w:r w:rsidRPr="00011906">
        <w:rPr>
          <w:rStyle w:val="hljs-number"/>
          <w:lang w:val="en-US"/>
        </w:rPr>
        <w:t>1</w:t>
      </w:r>
      <w:r w:rsidRPr="00011906">
        <w:rPr>
          <w:rStyle w:val="CdigoHTML"/>
          <w:lang w:val="en-US"/>
        </w:rPr>
        <w:t xml:space="preserve">         </w:t>
      </w:r>
      <w:r w:rsidRPr="00011906">
        <w:rPr>
          <w:rStyle w:val="hljs-string"/>
          <w:lang w:val="en-US"/>
        </w:rPr>
        <w:t>Adam</w:t>
      </w:r>
      <w:r w:rsidRPr="00011906">
        <w:rPr>
          <w:rStyle w:val="CdigoHTML"/>
          <w:lang w:val="en-US"/>
        </w:rPr>
        <w:t xml:space="preserve"> </w:t>
      </w:r>
      <w:proofErr w:type="spellStart"/>
      <w:r w:rsidRPr="00011906">
        <w:rPr>
          <w:rStyle w:val="hljs-string"/>
          <w:lang w:val="en-US"/>
        </w:rPr>
        <w:t>Gasiewski</w:t>
      </w:r>
      <w:proofErr w:type="spellEnd"/>
      <w:r w:rsidRPr="00011906">
        <w:rPr>
          <w:rStyle w:val="CdigoHTML"/>
          <w:lang w:val="en-US"/>
        </w:rPr>
        <w:t xml:space="preserve">        </w:t>
      </w:r>
      <w:r w:rsidRPr="00011906">
        <w:rPr>
          <w:rStyle w:val="hljs-number"/>
          <w:lang w:val="en-US"/>
        </w:rPr>
        <w:t>4.4</w:t>
      </w:r>
      <w:r w:rsidRPr="00011906">
        <w:rPr>
          <w:rStyle w:val="CdigoHTML"/>
          <w:lang w:val="en-US"/>
        </w:rPr>
        <w:t xml:space="preserve">         </w:t>
      </w:r>
      <w:r w:rsidRPr="00011906">
        <w:rPr>
          <w:rStyle w:val="hljs-number"/>
          <w:lang w:val="en-US"/>
        </w:rPr>
        <w:t>3113       6</w:t>
      </w:r>
      <w:r w:rsidRPr="00011906">
        <w:rPr>
          <w:rStyle w:val="CdigoHTML"/>
          <w:lang w:val="en-US"/>
        </w:rPr>
        <w:t xml:space="preserve">       </w:t>
      </w:r>
      <w:r w:rsidRPr="00011906">
        <w:rPr>
          <w:rStyle w:val="hljs-number"/>
          <w:lang w:val="en-US"/>
        </w:rPr>
        <w:t>2017</w:t>
      </w:r>
    </w:p>
    <w:p w14:paraId="114B6F89" w14:textId="77777777" w:rsidR="00011906" w:rsidRPr="00011906" w:rsidRDefault="00011906" w:rsidP="00011906">
      <w:pPr>
        <w:pStyle w:val="HTMLconformatoprevio"/>
        <w:rPr>
          <w:rStyle w:val="CdigoHTML"/>
          <w:lang w:val="en-US"/>
        </w:rPr>
      </w:pPr>
      <w:r w:rsidRPr="00011906">
        <w:rPr>
          <w:rStyle w:val="hljs-number"/>
          <w:lang w:val="en-US"/>
        </w:rPr>
        <w:t>2</w:t>
      </w:r>
      <w:r w:rsidRPr="00011906">
        <w:rPr>
          <w:rStyle w:val="CdigoHTML"/>
          <w:lang w:val="en-US"/>
        </w:rPr>
        <w:t xml:space="preserve">         </w:t>
      </w:r>
      <w:r w:rsidRPr="00011906">
        <w:rPr>
          <w:rStyle w:val="hljs-string"/>
          <w:lang w:val="en-US"/>
        </w:rPr>
        <w:t>Adam</w:t>
      </w:r>
      <w:r w:rsidRPr="00011906">
        <w:rPr>
          <w:rStyle w:val="CdigoHTML"/>
          <w:lang w:val="en-US"/>
        </w:rPr>
        <w:t xml:space="preserve"> </w:t>
      </w:r>
      <w:proofErr w:type="spellStart"/>
      <w:r w:rsidRPr="00011906">
        <w:rPr>
          <w:rStyle w:val="hljs-string"/>
          <w:lang w:val="en-US"/>
        </w:rPr>
        <w:t>Mansbach</w:t>
      </w:r>
      <w:proofErr w:type="spellEnd"/>
      <w:r w:rsidRPr="00011906">
        <w:rPr>
          <w:rStyle w:val="CdigoHTML"/>
          <w:lang w:val="en-US"/>
        </w:rPr>
        <w:t xml:space="preserve">         </w:t>
      </w:r>
      <w:r w:rsidRPr="00011906">
        <w:rPr>
          <w:rStyle w:val="hljs-number"/>
          <w:lang w:val="en-US"/>
        </w:rPr>
        <w:t>4.8</w:t>
      </w:r>
      <w:r w:rsidRPr="00011906">
        <w:rPr>
          <w:rStyle w:val="CdigoHTML"/>
          <w:lang w:val="en-US"/>
        </w:rPr>
        <w:t xml:space="preserve">         </w:t>
      </w:r>
      <w:r w:rsidRPr="00011906">
        <w:rPr>
          <w:rStyle w:val="hljs-number"/>
          <w:lang w:val="en-US"/>
        </w:rPr>
        <w:t>9568       9</w:t>
      </w:r>
      <w:r w:rsidRPr="00011906">
        <w:rPr>
          <w:rStyle w:val="CdigoHTML"/>
          <w:lang w:val="en-US"/>
        </w:rPr>
        <w:t xml:space="preserve">       </w:t>
      </w:r>
      <w:r w:rsidRPr="00011906">
        <w:rPr>
          <w:rStyle w:val="hljs-number"/>
          <w:lang w:val="en-US"/>
        </w:rPr>
        <w:t>2011</w:t>
      </w:r>
    </w:p>
    <w:p w14:paraId="1602A660" w14:textId="77777777" w:rsidR="00011906" w:rsidRDefault="00011906" w:rsidP="00011906">
      <w:pPr>
        <w:pStyle w:val="HTMLconformatoprevio"/>
        <w:rPr>
          <w:rStyle w:val="CdigoHTML"/>
        </w:rPr>
      </w:pPr>
      <w:r>
        <w:rPr>
          <w:rStyle w:val="hljs-number"/>
        </w:rPr>
        <w:lastRenderedPageBreak/>
        <w:t>3</w:t>
      </w:r>
      <w:r>
        <w:rPr>
          <w:rStyle w:val="CdigoHTML"/>
        </w:rPr>
        <w:t xml:space="preserve">         </w:t>
      </w:r>
      <w:proofErr w:type="gramStart"/>
      <w:r>
        <w:rPr>
          <w:rStyle w:val="hljs-string"/>
        </w:rPr>
        <w:t>Adir</w:t>
      </w:r>
      <w:proofErr w:type="gramEnd"/>
      <w:r>
        <w:rPr>
          <w:rStyle w:val="CdigoHTML"/>
        </w:rPr>
        <w:t xml:space="preserve"> </w:t>
      </w:r>
      <w:r>
        <w:rPr>
          <w:rStyle w:val="hljs-string"/>
        </w:rPr>
        <w:t>Levy</w:t>
      </w:r>
      <w:r>
        <w:rPr>
          <w:rStyle w:val="CdigoHTML"/>
        </w:rPr>
        <w:t xml:space="preserve">             </w:t>
      </w:r>
      <w:r>
        <w:rPr>
          <w:rStyle w:val="hljs-number"/>
        </w:rPr>
        <w:t>4.8</w:t>
      </w:r>
      <w:r>
        <w:rPr>
          <w:rStyle w:val="CdigoHTML"/>
        </w:rPr>
        <w:t xml:space="preserve">         </w:t>
      </w:r>
      <w:r>
        <w:rPr>
          <w:rStyle w:val="hljs-number"/>
        </w:rPr>
        <w:t>8170       13</w:t>
      </w:r>
      <w:r>
        <w:rPr>
          <w:rStyle w:val="CdigoHTML"/>
        </w:rPr>
        <w:t xml:space="preserve">      </w:t>
      </w:r>
      <w:r>
        <w:rPr>
          <w:rStyle w:val="hljs-number"/>
        </w:rPr>
        <w:t>2019</w:t>
      </w:r>
    </w:p>
    <w:p w14:paraId="7EB56EEA" w14:textId="77777777" w:rsidR="00011906" w:rsidRDefault="00011906" w:rsidP="00011906">
      <w:pPr>
        <w:numPr>
          <w:ilvl w:val="0"/>
          <w:numId w:val="60"/>
        </w:numPr>
        <w:spacing w:before="100" w:beforeAutospacing="1" w:after="100" w:afterAutospacing="1" w:line="240" w:lineRule="auto"/>
      </w:pPr>
      <w:r>
        <w:t xml:space="preserve">La </w:t>
      </w:r>
      <w:proofErr w:type="spellStart"/>
      <w:r>
        <w:t>funcion</w:t>
      </w:r>
      <w:proofErr w:type="spellEnd"/>
      <w:r>
        <w:t xml:space="preserve"> </w:t>
      </w:r>
      <w:proofErr w:type="spellStart"/>
      <w:proofErr w:type="gramStart"/>
      <w:r>
        <w:t>agg</w:t>
      </w:r>
      <w:proofErr w:type="spellEnd"/>
      <w:r>
        <w:t>(</w:t>
      </w:r>
      <w:proofErr w:type="gramEnd"/>
      <w:r>
        <w:t xml:space="preserve">) permite aplicar varias funciones al </w:t>
      </w:r>
      <w:proofErr w:type="spellStart"/>
      <w:r>
        <w:t>dataFrame</w:t>
      </w:r>
      <w:proofErr w:type="spellEnd"/>
      <w:r>
        <w:t xml:space="preserve"> una vez agrupado </w:t>
      </w:r>
      <w:proofErr w:type="spellStart"/>
      <w:r>
        <w:t>segun</w:t>
      </w:r>
      <w:proofErr w:type="spellEnd"/>
      <w:r>
        <w:t xml:space="preserve"> una columna especifica. Agrupar por </w:t>
      </w:r>
      <w:proofErr w:type="spellStart"/>
      <w:r>
        <w:t>Author</w:t>
      </w:r>
      <w:proofErr w:type="spellEnd"/>
      <w:r>
        <w:t xml:space="preserve"> y mostrar el </w:t>
      </w:r>
      <w:proofErr w:type="spellStart"/>
      <w:r>
        <w:t>minimo</w:t>
      </w:r>
      <w:proofErr w:type="spellEnd"/>
      <w:r>
        <w:t xml:space="preserve"> y </w:t>
      </w:r>
      <w:proofErr w:type="spellStart"/>
      <w:r>
        <w:t>maximo</w:t>
      </w:r>
      <w:proofErr w:type="spellEnd"/>
      <w:r>
        <w:t xml:space="preserve"> de las </w:t>
      </w:r>
      <w:proofErr w:type="spellStart"/>
      <w:r>
        <w:t>demas</w:t>
      </w:r>
      <w:proofErr w:type="spellEnd"/>
      <w:r>
        <w:t xml:space="preserve"> columnas</w:t>
      </w:r>
    </w:p>
    <w:p w14:paraId="116CF023" w14:textId="77777777" w:rsidR="00011906" w:rsidRPr="00011906" w:rsidRDefault="00011906" w:rsidP="00011906">
      <w:pPr>
        <w:pStyle w:val="HTMLconformatoprevio"/>
        <w:rPr>
          <w:rStyle w:val="CdigoHTML"/>
          <w:lang w:val="en-US"/>
        </w:rPr>
      </w:pPr>
      <w:proofErr w:type="spellStart"/>
      <w:r w:rsidRPr="00011906">
        <w:rPr>
          <w:rStyle w:val="CdigoHTML"/>
          <w:lang w:val="en-US"/>
        </w:rPr>
        <w:t>df_</w:t>
      </w:r>
      <w:proofErr w:type="gramStart"/>
      <w:r w:rsidRPr="00011906">
        <w:rPr>
          <w:rStyle w:val="CdigoHTML"/>
          <w:lang w:val="en-US"/>
        </w:rPr>
        <w:t>books.groupby</w:t>
      </w:r>
      <w:proofErr w:type="spellEnd"/>
      <w:proofErr w:type="gramEnd"/>
      <w:r w:rsidRPr="00011906">
        <w:rPr>
          <w:rStyle w:val="CdigoHTML"/>
          <w:lang w:val="en-US"/>
        </w:rPr>
        <w:t>(</w:t>
      </w:r>
      <w:r w:rsidRPr="00011906">
        <w:rPr>
          <w:rStyle w:val="hljs-string"/>
          <w:lang w:val="en-US"/>
        </w:rPr>
        <w:t>'Author'</w:t>
      </w:r>
      <w:r w:rsidRPr="00011906">
        <w:rPr>
          <w:rStyle w:val="CdigoHTML"/>
          <w:lang w:val="en-US"/>
        </w:rPr>
        <w:t>).</w:t>
      </w:r>
      <w:proofErr w:type="spellStart"/>
      <w:r w:rsidRPr="00011906">
        <w:rPr>
          <w:rStyle w:val="CdigoHTML"/>
          <w:lang w:val="en-US"/>
        </w:rPr>
        <w:t>agg</w:t>
      </w:r>
      <w:proofErr w:type="spellEnd"/>
      <w:r w:rsidRPr="00011906">
        <w:rPr>
          <w:rStyle w:val="CdigoHTML"/>
          <w:lang w:val="en-US"/>
        </w:rPr>
        <w:t>([</w:t>
      </w:r>
      <w:r w:rsidRPr="00011906">
        <w:rPr>
          <w:rStyle w:val="hljs-string"/>
          <w:lang w:val="en-US"/>
        </w:rPr>
        <w:t>'</w:t>
      </w:r>
      <w:proofErr w:type="spellStart"/>
      <w:r w:rsidRPr="00011906">
        <w:rPr>
          <w:rStyle w:val="hljs-string"/>
          <w:lang w:val="en-US"/>
        </w:rPr>
        <w:t>min'</w:t>
      </w:r>
      <w:r w:rsidRPr="00011906">
        <w:rPr>
          <w:rStyle w:val="CdigoHTML"/>
          <w:lang w:val="en-US"/>
        </w:rPr>
        <w:t>,</w:t>
      </w:r>
      <w:r w:rsidRPr="00011906">
        <w:rPr>
          <w:rStyle w:val="hljs-string"/>
          <w:lang w:val="en-US"/>
        </w:rPr>
        <w:t>'max</w:t>
      </w:r>
      <w:proofErr w:type="spellEnd"/>
      <w:r w:rsidRPr="00011906">
        <w:rPr>
          <w:rStyle w:val="hljs-string"/>
          <w:lang w:val="en-US"/>
        </w:rPr>
        <w:t>'</w:t>
      </w:r>
      <w:r w:rsidRPr="00011906">
        <w:rPr>
          <w:rStyle w:val="CdigoHTML"/>
          <w:lang w:val="en-US"/>
        </w:rPr>
        <w:t>])</w:t>
      </w:r>
    </w:p>
    <w:p w14:paraId="1B451C33" w14:textId="77777777" w:rsidR="00011906" w:rsidRDefault="00011906" w:rsidP="00011906">
      <w:pPr>
        <w:pStyle w:val="HTMLconformatoprevio"/>
        <w:rPr>
          <w:rStyle w:val="CdigoHTML"/>
        </w:rPr>
      </w:pPr>
      <w:r>
        <w:rPr>
          <w:rStyle w:val="CdigoHTML"/>
        </w:rPr>
        <w:t xml:space="preserve">---&gt; #muestra cada columna dividida </w:t>
      </w:r>
      <w:r>
        <w:rPr>
          <w:rStyle w:val="hljs-keyword"/>
        </w:rPr>
        <w:t>en</w:t>
      </w:r>
      <w:r>
        <w:rPr>
          <w:rStyle w:val="CdigoHTML"/>
        </w:rPr>
        <w:t xml:space="preserve"> </w:t>
      </w:r>
      <w:r>
        <w:rPr>
          <w:rStyle w:val="hljs-keyword"/>
        </w:rPr>
        <w:t>do</w:t>
      </w:r>
      <w:r>
        <w:rPr>
          <w:rStyle w:val="hljs-variable"/>
        </w:rPr>
        <w:t>s:</w:t>
      </w:r>
      <w:r>
        <w:rPr>
          <w:rStyle w:val="CdigoHTML"/>
        </w:rPr>
        <w:t xml:space="preserve"> </w:t>
      </w:r>
      <w:r>
        <w:rPr>
          <w:rStyle w:val="hljs-builtin"/>
        </w:rPr>
        <w:t>min</w:t>
      </w:r>
      <w:r>
        <w:rPr>
          <w:rStyle w:val="CdigoHTML"/>
        </w:rPr>
        <w:t xml:space="preserve"> </w:t>
      </w:r>
      <w:r>
        <w:rPr>
          <w:rStyle w:val="hljs-keyword"/>
        </w:rPr>
        <w:t>y</w:t>
      </w:r>
      <w:r>
        <w:rPr>
          <w:rStyle w:val="CdigoHTML"/>
        </w:rPr>
        <w:t xml:space="preserve"> </w:t>
      </w:r>
      <w:proofErr w:type="spellStart"/>
      <w:r>
        <w:rPr>
          <w:rStyle w:val="hljs-builtin"/>
        </w:rPr>
        <w:t>max</w:t>
      </w:r>
      <w:proofErr w:type="spellEnd"/>
      <w:r>
        <w:rPr>
          <w:rStyle w:val="CdigoHTML"/>
        </w:rPr>
        <w:t xml:space="preserve">. Estas contienen los valores </w:t>
      </w:r>
      <w:proofErr w:type="spellStart"/>
      <w:r>
        <w:rPr>
          <w:rStyle w:val="CdigoHTML"/>
        </w:rPr>
        <w:t>maximo</w:t>
      </w:r>
      <w:proofErr w:type="spellEnd"/>
      <w:r>
        <w:rPr>
          <w:rStyle w:val="CdigoHTML"/>
        </w:rPr>
        <w:t xml:space="preserve"> </w:t>
      </w:r>
      <w:r>
        <w:rPr>
          <w:rStyle w:val="hljs-keyword"/>
        </w:rPr>
        <w:t>y</w:t>
      </w:r>
      <w:r>
        <w:rPr>
          <w:rStyle w:val="CdigoHTML"/>
        </w:rPr>
        <w:t xml:space="preserve"> </w:t>
      </w:r>
      <w:proofErr w:type="spellStart"/>
      <w:r>
        <w:rPr>
          <w:rStyle w:val="CdigoHTML"/>
        </w:rPr>
        <w:t>minimo</w:t>
      </w:r>
      <w:proofErr w:type="spellEnd"/>
      <w:r>
        <w:rPr>
          <w:rStyle w:val="CdigoHTML"/>
        </w:rPr>
        <w:t xml:space="preserve"> de </w:t>
      </w:r>
      <w:r>
        <w:rPr>
          <w:rStyle w:val="hljs-keyword"/>
        </w:rPr>
        <w:t>la</w:t>
      </w:r>
      <w:r>
        <w:rPr>
          <w:rStyle w:val="CdigoHTML"/>
        </w:rPr>
        <w:t xml:space="preserve"> columna para cada </w:t>
      </w:r>
      <w:proofErr w:type="spellStart"/>
      <w:r>
        <w:rPr>
          <w:rStyle w:val="CdigoHTML"/>
        </w:rPr>
        <w:t>Author</w:t>
      </w:r>
      <w:proofErr w:type="spellEnd"/>
      <w:r>
        <w:rPr>
          <w:rStyle w:val="CdigoHTML"/>
        </w:rPr>
        <w:t xml:space="preserve"> </w:t>
      </w:r>
    </w:p>
    <w:p w14:paraId="45578DD2" w14:textId="77777777" w:rsidR="00011906" w:rsidRDefault="00011906" w:rsidP="00011906">
      <w:pPr>
        <w:numPr>
          <w:ilvl w:val="0"/>
          <w:numId w:val="61"/>
        </w:numPr>
        <w:spacing w:before="100" w:beforeAutospacing="1" w:after="100" w:afterAutospacing="1" w:line="240" w:lineRule="auto"/>
      </w:pPr>
      <w:r>
        <w:t xml:space="preserve">Agrupar por </w:t>
      </w:r>
      <w:proofErr w:type="spellStart"/>
      <w:r>
        <w:t>Author</w:t>
      </w:r>
      <w:proofErr w:type="spellEnd"/>
      <w:r>
        <w:t xml:space="preserve">, obtener el </w:t>
      </w:r>
      <w:proofErr w:type="spellStart"/>
      <w:r>
        <w:t>minimo</w:t>
      </w:r>
      <w:proofErr w:type="spellEnd"/>
      <w:r>
        <w:t xml:space="preserve"> y </w:t>
      </w:r>
      <w:proofErr w:type="spellStart"/>
      <w:r>
        <w:t>maximo</w:t>
      </w:r>
      <w:proofErr w:type="spellEnd"/>
      <w:r>
        <w:t xml:space="preserve"> de la columna </w:t>
      </w:r>
      <w:proofErr w:type="spellStart"/>
      <w:r>
        <w:t>Reviews</w:t>
      </w:r>
      <w:proofErr w:type="spellEnd"/>
      <w:r>
        <w:t xml:space="preserve"> y sumar los valores de la columna </w:t>
      </w:r>
      <w:proofErr w:type="spellStart"/>
      <w:r>
        <w:t>User</w:t>
      </w:r>
      <w:proofErr w:type="spellEnd"/>
      <w:r>
        <w:t xml:space="preserve"> Rating</w:t>
      </w:r>
    </w:p>
    <w:p w14:paraId="4AE87B18" w14:textId="77777777" w:rsidR="00011906" w:rsidRPr="00011906" w:rsidRDefault="00011906" w:rsidP="00011906">
      <w:pPr>
        <w:pStyle w:val="HTMLconformatoprevio"/>
        <w:rPr>
          <w:rStyle w:val="CdigoHTML"/>
          <w:lang w:val="en-US"/>
        </w:rPr>
      </w:pPr>
      <w:proofErr w:type="spellStart"/>
      <w:r w:rsidRPr="00011906">
        <w:rPr>
          <w:rStyle w:val="CdigoHTML"/>
          <w:lang w:val="en-US"/>
        </w:rPr>
        <w:t>df_</w:t>
      </w:r>
      <w:proofErr w:type="gramStart"/>
      <w:r w:rsidRPr="00011906">
        <w:rPr>
          <w:rStyle w:val="CdigoHTML"/>
          <w:lang w:val="en-US"/>
        </w:rPr>
        <w:t>books.groupby</w:t>
      </w:r>
      <w:proofErr w:type="spellEnd"/>
      <w:proofErr w:type="gramEnd"/>
      <w:r w:rsidRPr="00011906">
        <w:rPr>
          <w:rStyle w:val="CdigoHTML"/>
          <w:lang w:val="en-US"/>
        </w:rPr>
        <w:t>(</w:t>
      </w:r>
      <w:r w:rsidRPr="00011906">
        <w:rPr>
          <w:rStyle w:val="hljs-string"/>
          <w:lang w:val="en-US"/>
        </w:rPr>
        <w:t>'Author'</w:t>
      </w:r>
      <w:r w:rsidRPr="00011906">
        <w:rPr>
          <w:rStyle w:val="CdigoHTML"/>
          <w:lang w:val="en-US"/>
        </w:rPr>
        <w:t>).</w:t>
      </w:r>
      <w:proofErr w:type="spellStart"/>
      <w:r w:rsidRPr="00011906">
        <w:rPr>
          <w:rStyle w:val="CdigoHTML"/>
          <w:lang w:val="en-US"/>
        </w:rPr>
        <w:t>agg</w:t>
      </w:r>
      <w:proofErr w:type="spellEnd"/>
      <w:r w:rsidRPr="00011906">
        <w:rPr>
          <w:rStyle w:val="CdigoHTML"/>
          <w:lang w:val="en-US"/>
        </w:rPr>
        <w:t>({</w:t>
      </w:r>
      <w:r w:rsidRPr="00011906">
        <w:rPr>
          <w:rStyle w:val="hljs-string"/>
          <w:lang w:val="en-US"/>
        </w:rPr>
        <w:t>'Reviews'</w:t>
      </w:r>
      <w:r w:rsidRPr="00011906">
        <w:rPr>
          <w:rStyle w:val="CdigoHTML"/>
          <w:lang w:val="en-US"/>
        </w:rPr>
        <w:t>:[</w:t>
      </w:r>
      <w:r w:rsidRPr="00011906">
        <w:rPr>
          <w:rStyle w:val="hljs-string"/>
          <w:lang w:val="en-US"/>
        </w:rPr>
        <w:t>'</w:t>
      </w:r>
      <w:proofErr w:type="spellStart"/>
      <w:r w:rsidRPr="00011906">
        <w:rPr>
          <w:rStyle w:val="hljs-string"/>
          <w:lang w:val="en-US"/>
        </w:rPr>
        <w:t>min'</w:t>
      </w:r>
      <w:r w:rsidRPr="00011906">
        <w:rPr>
          <w:rStyle w:val="CdigoHTML"/>
          <w:lang w:val="en-US"/>
        </w:rPr>
        <w:t>,</w:t>
      </w:r>
      <w:r w:rsidRPr="00011906">
        <w:rPr>
          <w:rStyle w:val="hljs-string"/>
          <w:lang w:val="en-US"/>
        </w:rPr>
        <w:t>'max</w:t>
      </w:r>
      <w:proofErr w:type="spellEnd"/>
      <w:r w:rsidRPr="00011906">
        <w:rPr>
          <w:rStyle w:val="hljs-string"/>
          <w:lang w:val="en-US"/>
        </w:rPr>
        <w:t>'</w:t>
      </w:r>
      <w:r w:rsidRPr="00011906">
        <w:rPr>
          <w:rStyle w:val="CdigoHTML"/>
          <w:lang w:val="en-US"/>
        </w:rPr>
        <w:t xml:space="preserve">], </w:t>
      </w:r>
      <w:r w:rsidRPr="00011906">
        <w:rPr>
          <w:rStyle w:val="hljs-string"/>
          <w:lang w:val="en-US"/>
        </w:rPr>
        <w:t xml:space="preserve">'User </w:t>
      </w:r>
      <w:proofErr w:type="spellStart"/>
      <w:r w:rsidRPr="00011906">
        <w:rPr>
          <w:rStyle w:val="hljs-string"/>
          <w:lang w:val="en-US"/>
        </w:rPr>
        <w:t>Rating'</w:t>
      </w:r>
      <w:r w:rsidRPr="00011906">
        <w:rPr>
          <w:rStyle w:val="CdigoHTML"/>
          <w:lang w:val="en-US"/>
        </w:rPr>
        <w:t>:</w:t>
      </w:r>
      <w:r w:rsidRPr="00011906">
        <w:rPr>
          <w:rStyle w:val="hljs-string"/>
          <w:lang w:val="en-US"/>
        </w:rPr>
        <w:t>'sum</w:t>
      </w:r>
      <w:proofErr w:type="spellEnd"/>
      <w:r w:rsidRPr="00011906">
        <w:rPr>
          <w:rStyle w:val="hljs-string"/>
          <w:lang w:val="en-US"/>
        </w:rPr>
        <w:t>'</w:t>
      </w:r>
      <w:r w:rsidRPr="00011906">
        <w:rPr>
          <w:rStyle w:val="CdigoHTML"/>
          <w:lang w:val="en-US"/>
        </w:rPr>
        <w:t>})</w:t>
      </w:r>
    </w:p>
    <w:p w14:paraId="53C71E56" w14:textId="77777777" w:rsidR="00011906" w:rsidRPr="00011906" w:rsidRDefault="00011906" w:rsidP="00011906">
      <w:pPr>
        <w:pStyle w:val="HTMLconformatoprevio"/>
        <w:rPr>
          <w:rStyle w:val="CdigoHTML"/>
          <w:lang w:val="en-US"/>
        </w:rPr>
      </w:pPr>
      <w:r w:rsidRPr="00011906">
        <w:rPr>
          <w:rStyle w:val="CdigoHTML"/>
          <w:lang w:val="en-US"/>
        </w:rPr>
        <w:t xml:space="preserve">---&gt;                 Reviews </w:t>
      </w:r>
      <w:r w:rsidRPr="00011906">
        <w:rPr>
          <w:rStyle w:val="hljs-builtin"/>
          <w:lang w:val="en-US"/>
        </w:rPr>
        <w:t>min</w:t>
      </w:r>
      <w:r w:rsidRPr="00011906">
        <w:rPr>
          <w:rStyle w:val="CdigoHTML"/>
          <w:lang w:val="en-US"/>
        </w:rPr>
        <w:t xml:space="preserve">    Reviews </w:t>
      </w:r>
      <w:r w:rsidRPr="00011906">
        <w:rPr>
          <w:rStyle w:val="hljs-builtin"/>
          <w:lang w:val="en-US"/>
        </w:rPr>
        <w:t>max</w:t>
      </w:r>
      <w:r w:rsidRPr="00011906">
        <w:rPr>
          <w:rStyle w:val="CdigoHTML"/>
          <w:lang w:val="en-US"/>
        </w:rPr>
        <w:t xml:space="preserve">    User </w:t>
      </w:r>
      <w:r w:rsidRPr="00011906">
        <w:rPr>
          <w:rStyle w:val="hljs-builtin"/>
          <w:lang w:val="en-US"/>
        </w:rPr>
        <w:t>Rating</w:t>
      </w:r>
      <w:r w:rsidRPr="00011906">
        <w:rPr>
          <w:rStyle w:val="CdigoHTML"/>
          <w:lang w:val="en-US"/>
        </w:rPr>
        <w:t xml:space="preserve"> </w:t>
      </w:r>
    </w:p>
    <w:p w14:paraId="18E3A22F" w14:textId="77777777" w:rsidR="00011906" w:rsidRPr="00011906" w:rsidRDefault="00011906" w:rsidP="00011906">
      <w:pPr>
        <w:pStyle w:val="HTMLconformatoprevio"/>
        <w:rPr>
          <w:rStyle w:val="CdigoHTML"/>
          <w:lang w:val="en-US"/>
        </w:rPr>
      </w:pPr>
      <w:r w:rsidRPr="00011906">
        <w:rPr>
          <w:rStyle w:val="CdigoHTML"/>
          <w:lang w:val="en-US"/>
        </w:rPr>
        <w:t xml:space="preserve">Abraham </w:t>
      </w:r>
      <w:proofErr w:type="spellStart"/>
      <w:r w:rsidRPr="00011906">
        <w:rPr>
          <w:rStyle w:val="CdigoHTML"/>
          <w:lang w:val="en-US"/>
        </w:rPr>
        <w:t>Verghese</w:t>
      </w:r>
      <w:proofErr w:type="spellEnd"/>
      <w:r w:rsidRPr="00011906">
        <w:rPr>
          <w:rStyle w:val="CdigoHTML"/>
          <w:lang w:val="en-US"/>
        </w:rPr>
        <w:t xml:space="preserve">         </w:t>
      </w:r>
      <w:r w:rsidRPr="00011906">
        <w:rPr>
          <w:rStyle w:val="hljs-number"/>
          <w:lang w:val="en-US"/>
        </w:rPr>
        <w:t>4866</w:t>
      </w:r>
      <w:r w:rsidRPr="00011906">
        <w:rPr>
          <w:rStyle w:val="CdigoHTML"/>
          <w:lang w:val="en-US"/>
        </w:rPr>
        <w:t xml:space="preserve">           </w:t>
      </w:r>
      <w:r w:rsidRPr="00011906">
        <w:rPr>
          <w:rStyle w:val="hljs-number"/>
          <w:lang w:val="en-US"/>
        </w:rPr>
        <w:t>4866</w:t>
      </w:r>
      <w:r w:rsidRPr="00011906">
        <w:rPr>
          <w:rStyle w:val="CdigoHTML"/>
          <w:lang w:val="en-US"/>
        </w:rPr>
        <w:t xml:space="preserve">          </w:t>
      </w:r>
      <w:r w:rsidRPr="00011906">
        <w:rPr>
          <w:rStyle w:val="hljs-number"/>
          <w:lang w:val="en-US"/>
        </w:rPr>
        <w:t>9.2</w:t>
      </w:r>
    </w:p>
    <w:p w14:paraId="6FD1AFDA" w14:textId="77777777" w:rsidR="00011906" w:rsidRPr="00011906" w:rsidRDefault="00011906" w:rsidP="00011906">
      <w:pPr>
        <w:pStyle w:val="HTMLconformatoprevio"/>
        <w:rPr>
          <w:rStyle w:val="CdigoHTML"/>
          <w:lang w:val="en-US"/>
        </w:rPr>
      </w:pPr>
      <w:r w:rsidRPr="00011906">
        <w:rPr>
          <w:rStyle w:val="CdigoHTML"/>
          <w:lang w:val="en-US"/>
        </w:rPr>
        <w:t xml:space="preserve">Adam </w:t>
      </w:r>
      <w:proofErr w:type="spellStart"/>
      <w:r w:rsidRPr="00011906">
        <w:rPr>
          <w:rStyle w:val="CdigoHTML"/>
          <w:lang w:val="en-US"/>
        </w:rPr>
        <w:t>Gasiewski</w:t>
      </w:r>
      <w:proofErr w:type="spellEnd"/>
      <w:r w:rsidRPr="00011906">
        <w:rPr>
          <w:rStyle w:val="CdigoHTML"/>
          <w:lang w:val="en-US"/>
        </w:rPr>
        <w:t xml:space="preserve">           </w:t>
      </w:r>
      <w:r w:rsidRPr="00011906">
        <w:rPr>
          <w:rStyle w:val="hljs-number"/>
          <w:lang w:val="en-US"/>
        </w:rPr>
        <w:t>3113</w:t>
      </w:r>
      <w:r w:rsidRPr="00011906">
        <w:rPr>
          <w:rStyle w:val="CdigoHTML"/>
          <w:lang w:val="en-US"/>
        </w:rPr>
        <w:t xml:space="preserve">           </w:t>
      </w:r>
      <w:r w:rsidRPr="00011906">
        <w:rPr>
          <w:rStyle w:val="hljs-number"/>
          <w:lang w:val="en-US"/>
        </w:rPr>
        <w:t>3113</w:t>
      </w:r>
      <w:r w:rsidRPr="00011906">
        <w:rPr>
          <w:rStyle w:val="CdigoHTML"/>
          <w:lang w:val="en-US"/>
        </w:rPr>
        <w:t xml:space="preserve">          </w:t>
      </w:r>
      <w:r w:rsidRPr="00011906">
        <w:rPr>
          <w:rStyle w:val="hljs-number"/>
          <w:lang w:val="en-US"/>
        </w:rPr>
        <w:t>4.4</w:t>
      </w:r>
    </w:p>
    <w:p w14:paraId="5A5422AC" w14:textId="77777777" w:rsidR="00011906" w:rsidRPr="00011906" w:rsidRDefault="00011906" w:rsidP="00011906">
      <w:pPr>
        <w:pStyle w:val="HTMLconformatoprevio"/>
        <w:rPr>
          <w:rStyle w:val="CdigoHTML"/>
          <w:lang w:val="en-US"/>
        </w:rPr>
      </w:pPr>
      <w:r w:rsidRPr="00011906">
        <w:rPr>
          <w:rStyle w:val="CdigoHTML"/>
          <w:lang w:val="en-US"/>
        </w:rPr>
        <w:t xml:space="preserve">Adam </w:t>
      </w:r>
      <w:proofErr w:type="spellStart"/>
      <w:r w:rsidRPr="00011906">
        <w:rPr>
          <w:rStyle w:val="CdigoHTML"/>
          <w:lang w:val="en-US"/>
        </w:rPr>
        <w:t>Mansbach</w:t>
      </w:r>
      <w:proofErr w:type="spellEnd"/>
      <w:r w:rsidRPr="00011906">
        <w:rPr>
          <w:rStyle w:val="CdigoHTML"/>
          <w:lang w:val="en-US"/>
        </w:rPr>
        <w:t xml:space="preserve">            </w:t>
      </w:r>
      <w:r w:rsidRPr="00011906">
        <w:rPr>
          <w:rStyle w:val="hljs-number"/>
          <w:lang w:val="en-US"/>
        </w:rPr>
        <w:t>9568</w:t>
      </w:r>
      <w:r w:rsidRPr="00011906">
        <w:rPr>
          <w:rStyle w:val="CdigoHTML"/>
          <w:lang w:val="en-US"/>
        </w:rPr>
        <w:t xml:space="preserve">           </w:t>
      </w:r>
      <w:r w:rsidRPr="00011906">
        <w:rPr>
          <w:rStyle w:val="hljs-number"/>
          <w:lang w:val="en-US"/>
        </w:rPr>
        <w:t>9568</w:t>
      </w:r>
      <w:r w:rsidRPr="00011906">
        <w:rPr>
          <w:rStyle w:val="CdigoHTML"/>
          <w:lang w:val="en-US"/>
        </w:rPr>
        <w:t xml:space="preserve">          </w:t>
      </w:r>
      <w:r w:rsidRPr="00011906">
        <w:rPr>
          <w:rStyle w:val="hljs-number"/>
          <w:lang w:val="en-US"/>
        </w:rPr>
        <w:t>4.8</w:t>
      </w:r>
    </w:p>
    <w:p w14:paraId="68C310A6" w14:textId="77777777" w:rsidR="00011906" w:rsidRDefault="00011906" w:rsidP="00011906">
      <w:pPr>
        <w:pStyle w:val="HTMLconformatoprevio"/>
        <w:rPr>
          <w:rStyle w:val="CdigoHTML"/>
        </w:rPr>
      </w:pPr>
      <w:r>
        <w:rPr>
          <w:rStyle w:val="CdigoHTML"/>
        </w:rPr>
        <w:t xml:space="preserve">Adir Levy                </w:t>
      </w:r>
      <w:r>
        <w:rPr>
          <w:rStyle w:val="hljs-number"/>
        </w:rPr>
        <w:t>8170</w:t>
      </w:r>
      <w:r>
        <w:rPr>
          <w:rStyle w:val="CdigoHTML"/>
        </w:rPr>
        <w:t xml:space="preserve">           </w:t>
      </w:r>
      <w:r>
        <w:rPr>
          <w:rStyle w:val="hljs-number"/>
        </w:rPr>
        <w:t>8170</w:t>
      </w:r>
      <w:r>
        <w:rPr>
          <w:rStyle w:val="CdigoHTML"/>
        </w:rPr>
        <w:t xml:space="preserve">          </w:t>
      </w:r>
      <w:r>
        <w:rPr>
          <w:rStyle w:val="hljs-number"/>
        </w:rPr>
        <w:t>4.8</w:t>
      </w:r>
    </w:p>
    <w:p w14:paraId="1E62AD4A" w14:textId="77777777" w:rsidR="00011906" w:rsidRDefault="00011906" w:rsidP="00011906">
      <w:pPr>
        <w:numPr>
          <w:ilvl w:val="0"/>
          <w:numId w:val="62"/>
        </w:numPr>
        <w:spacing w:before="100" w:beforeAutospacing="1" w:after="100" w:afterAutospacing="1" w:line="240" w:lineRule="auto"/>
      </w:pPr>
      <w:r>
        <w:t xml:space="preserve">Agrupar por </w:t>
      </w:r>
      <w:proofErr w:type="spellStart"/>
      <w:r>
        <w:t>Author</w:t>
      </w:r>
      <w:proofErr w:type="spellEnd"/>
      <w:r>
        <w:t xml:space="preserve"> - </w:t>
      </w:r>
      <w:proofErr w:type="spellStart"/>
      <w:r>
        <w:t>Year</w:t>
      </w:r>
      <w:proofErr w:type="spellEnd"/>
      <w:r>
        <w:t xml:space="preserve"> y contar los valores de las </w:t>
      </w:r>
      <w:proofErr w:type="spellStart"/>
      <w:r>
        <w:t>demas</w:t>
      </w:r>
      <w:proofErr w:type="spellEnd"/>
      <w:r>
        <w:t xml:space="preserve"> columnas</w:t>
      </w:r>
    </w:p>
    <w:p w14:paraId="4A9EA276" w14:textId="77777777" w:rsidR="00011906" w:rsidRPr="00011906" w:rsidRDefault="00011906" w:rsidP="00011906">
      <w:pPr>
        <w:pStyle w:val="HTMLconformatoprevio"/>
        <w:rPr>
          <w:rStyle w:val="CdigoHTML"/>
          <w:lang w:val="en-US"/>
        </w:rPr>
      </w:pPr>
      <w:proofErr w:type="spellStart"/>
      <w:r w:rsidRPr="00011906">
        <w:rPr>
          <w:rStyle w:val="CdigoHTML"/>
          <w:lang w:val="en-US"/>
        </w:rPr>
        <w:t>df_</w:t>
      </w:r>
      <w:proofErr w:type="gramStart"/>
      <w:r w:rsidRPr="00011906">
        <w:rPr>
          <w:rStyle w:val="CdigoHTML"/>
          <w:lang w:val="en-US"/>
        </w:rPr>
        <w:t>books.groupby</w:t>
      </w:r>
      <w:proofErr w:type="spellEnd"/>
      <w:proofErr w:type="gramEnd"/>
      <w:r w:rsidRPr="00011906">
        <w:rPr>
          <w:rStyle w:val="CdigoHTML"/>
          <w:lang w:val="en-US"/>
        </w:rPr>
        <w:t>(['</w:t>
      </w:r>
      <w:proofErr w:type="spellStart"/>
      <w:r w:rsidRPr="00011906">
        <w:rPr>
          <w:rStyle w:val="CdigoHTML"/>
          <w:lang w:val="en-US"/>
        </w:rPr>
        <w:t>Author','Year</w:t>
      </w:r>
      <w:proofErr w:type="spellEnd"/>
      <w:r w:rsidRPr="00011906">
        <w:rPr>
          <w:rStyle w:val="CdigoHTML"/>
          <w:lang w:val="en-US"/>
        </w:rPr>
        <w:t>']).count()</w:t>
      </w:r>
    </w:p>
    <w:p w14:paraId="42CB53A5" w14:textId="77777777" w:rsidR="00011906" w:rsidRPr="00011906" w:rsidRDefault="00011906" w:rsidP="00011906">
      <w:pPr>
        <w:pStyle w:val="HTMLconformatoprevio"/>
        <w:rPr>
          <w:rStyle w:val="CdigoHTML"/>
          <w:lang w:val="en-US"/>
        </w:rPr>
      </w:pPr>
      <w:r w:rsidRPr="00011906">
        <w:rPr>
          <w:rStyle w:val="CdigoHTML"/>
          <w:lang w:val="en-US"/>
        </w:rPr>
        <w:t>---&gt;                        Name    User Rating    Reviews    Price    Genre</w:t>
      </w:r>
    </w:p>
    <w:p w14:paraId="0D54C56C" w14:textId="77777777" w:rsidR="00011906" w:rsidRPr="00011906" w:rsidRDefault="00011906" w:rsidP="00011906">
      <w:pPr>
        <w:pStyle w:val="HTMLconformatoprevio"/>
        <w:rPr>
          <w:rStyle w:val="CdigoHTML"/>
          <w:lang w:val="en-US"/>
        </w:rPr>
      </w:pPr>
      <w:r w:rsidRPr="00011906">
        <w:rPr>
          <w:rStyle w:val="CdigoHTML"/>
          <w:lang w:val="en-US"/>
        </w:rPr>
        <w:t xml:space="preserve">('Abraham </w:t>
      </w:r>
      <w:proofErr w:type="spellStart"/>
      <w:r w:rsidRPr="00011906">
        <w:rPr>
          <w:rStyle w:val="CdigoHTML"/>
          <w:lang w:val="en-US"/>
        </w:rPr>
        <w:t>Verghese</w:t>
      </w:r>
      <w:proofErr w:type="spellEnd"/>
      <w:r w:rsidRPr="00011906">
        <w:rPr>
          <w:rStyle w:val="CdigoHTML"/>
          <w:lang w:val="en-US"/>
        </w:rPr>
        <w:t xml:space="preserve">', 2010)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1</w:t>
      </w:r>
    </w:p>
    <w:p w14:paraId="082689F8" w14:textId="77777777" w:rsidR="00011906" w:rsidRPr="00011906" w:rsidRDefault="00011906" w:rsidP="00011906">
      <w:pPr>
        <w:pStyle w:val="HTMLconformatoprevio"/>
        <w:rPr>
          <w:rStyle w:val="CdigoHTML"/>
          <w:lang w:val="en-US"/>
        </w:rPr>
      </w:pPr>
      <w:r w:rsidRPr="00011906">
        <w:rPr>
          <w:rStyle w:val="CdigoHTML"/>
          <w:lang w:val="en-US"/>
        </w:rPr>
        <w:t xml:space="preserve">('Abraham </w:t>
      </w:r>
      <w:proofErr w:type="spellStart"/>
      <w:r w:rsidRPr="00011906">
        <w:rPr>
          <w:rStyle w:val="CdigoHTML"/>
          <w:lang w:val="en-US"/>
        </w:rPr>
        <w:t>Verghese</w:t>
      </w:r>
      <w:proofErr w:type="spellEnd"/>
      <w:r w:rsidRPr="00011906">
        <w:rPr>
          <w:rStyle w:val="CdigoHTML"/>
          <w:lang w:val="en-US"/>
        </w:rPr>
        <w:t xml:space="preserve">', 2011)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1</w:t>
      </w:r>
    </w:p>
    <w:p w14:paraId="49879861" w14:textId="77777777" w:rsidR="00011906" w:rsidRPr="00011906" w:rsidRDefault="00011906" w:rsidP="00011906">
      <w:pPr>
        <w:pStyle w:val="HTMLconformatoprevio"/>
        <w:rPr>
          <w:rStyle w:val="CdigoHTML"/>
          <w:lang w:val="en-US"/>
        </w:rPr>
      </w:pPr>
      <w:r w:rsidRPr="00011906">
        <w:rPr>
          <w:rStyle w:val="CdigoHTML"/>
          <w:lang w:val="en-US"/>
        </w:rPr>
        <w:t xml:space="preserve">('Adam </w:t>
      </w:r>
      <w:proofErr w:type="spellStart"/>
      <w:r w:rsidRPr="00011906">
        <w:rPr>
          <w:rStyle w:val="CdigoHTML"/>
          <w:lang w:val="en-US"/>
        </w:rPr>
        <w:t>Gasiewski</w:t>
      </w:r>
      <w:proofErr w:type="spellEnd"/>
      <w:r w:rsidRPr="00011906">
        <w:rPr>
          <w:rStyle w:val="CdigoHTML"/>
          <w:lang w:val="en-US"/>
        </w:rPr>
        <w:t xml:space="preserve">', 2017)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w:t>
      </w:r>
      <w:r w:rsidRPr="00011906">
        <w:rPr>
          <w:rStyle w:val="hljs-number"/>
          <w:lang w:val="en-US"/>
        </w:rPr>
        <w:t xml:space="preserve"> 1 </w:t>
      </w:r>
      <w:r w:rsidRPr="00011906">
        <w:rPr>
          <w:rStyle w:val="CdigoHTML"/>
          <w:lang w:val="en-US"/>
        </w:rPr>
        <w:t xml:space="preserve">       1</w:t>
      </w:r>
    </w:p>
    <w:p w14:paraId="71ED9E4C" w14:textId="77777777" w:rsidR="00011906" w:rsidRDefault="00011906" w:rsidP="00011906">
      <w:pPr>
        <w:pStyle w:val="HTMLconformatoprevio"/>
      </w:pPr>
      <w:r>
        <w:rPr>
          <w:rStyle w:val="CdigoHTML"/>
        </w:rPr>
        <w:t xml:space="preserve">('Adam </w:t>
      </w:r>
      <w:proofErr w:type="spellStart"/>
      <w:r>
        <w:rPr>
          <w:rStyle w:val="CdigoHTML"/>
        </w:rPr>
        <w:t>Mans</w:t>
      </w:r>
      <w:proofErr w:type="spellEnd"/>
    </w:p>
    <w:p w14:paraId="43DEBA60" w14:textId="77777777" w:rsidR="00011906" w:rsidRDefault="00011906" w:rsidP="00011906">
      <w:pPr>
        <w:pStyle w:val="HTMLconformatoprevio"/>
        <w:rPr>
          <w:rStyle w:val="CdigoHTML"/>
        </w:rPr>
      </w:pPr>
      <w:proofErr w:type="spellStart"/>
      <w:r>
        <w:rPr>
          <w:rStyle w:val="CdigoHTML"/>
        </w:rPr>
        <w:t>bach</w:t>
      </w:r>
      <w:proofErr w:type="spellEnd"/>
      <w:r>
        <w:rPr>
          <w:rStyle w:val="CdigoHTML"/>
        </w:rPr>
        <w:t xml:space="preserve">', 2011)     </w:t>
      </w:r>
      <w:r>
        <w:rPr>
          <w:rStyle w:val="hljs-number"/>
        </w:rPr>
        <w:t xml:space="preserve"> 1 </w:t>
      </w:r>
      <w:r>
        <w:rPr>
          <w:rStyle w:val="CdigoHTML"/>
        </w:rPr>
        <w:t xml:space="preserve">         </w:t>
      </w:r>
      <w:r>
        <w:rPr>
          <w:rStyle w:val="hljs-number"/>
        </w:rPr>
        <w:t xml:space="preserve"> 1 </w:t>
      </w:r>
      <w:r>
        <w:rPr>
          <w:rStyle w:val="CdigoHTML"/>
        </w:rPr>
        <w:t xml:space="preserve">          </w:t>
      </w:r>
      <w:r>
        <w:rPr>
          <w:rStyle w:val="hljs-number"/>
        </w:rPr>
        <w:t xml:space="preserve"> 1 </w:t>
      </w:r>
      <w:r>
        <w:rPr>
          <w:rStyle w:val="CdigoHTML"/>
        </w:rPr>
        <w:t xml:space="preserve">       </w:t>
      </w:r>
      <w:r>
        <w:rPr>
          <w:rStyle w:val="hljs-number"/>
        </w:rPr>
        <w:t xml:space="preserve"> 1 </w:t>
      </w:r>
      <w:r>
        <w:rPr>
          <w:rStyle w:val="CdigoHTML"/>
        </w:rPr>
        <w:t xml:space="preserve">       1</w:t>
      </w:r>
    </w:p>
    <w:p w14:paraId="4EC828AE" w14:textId="77777777" w:rsidR="00011906" w:rsidRDefault="00011906" w:rsidP="004A5504">
      <w:pPr>
        <w:pStyle w:val="HTMLconformatoprevio"/>
        <w:rPr>
          <w:rStyle w:val="CdigoHTML"/>
        </w:rPr>
      </w:pPr>
    </w:p>
    <w:p w14:paraId="3917B1CA" w14:textId="77777777" w:rsidR="00F50B91" w:rsidRDefault="00F50B91" w:rsidP="00F50B91">
      <w:pPr>
        <w:pStyle w:val="Ttulo4"/>
      </w:pPr>
      <w:r>
        <w:t xml:space="preserve">Combinando </w:t>
      </w:r>
      <w:proofErr w:type="spellStart"/>
      <w:r>
        <w:t>dataFrames</w:t>
      </w:r>
      <w:proofErr w:type="spellEnd"/>
    </w:p>
    <w:p w14:paraId="5D0C60C2" w14:textId="77777777" w:rsidR="00F50B91" w:rsidRDefault="00F50B91" w:rsidP="00F50B91">
      <w:pPr>
        <w:pStyle w:val="NormalWeb"/>
      </w:pPr>
      <w:r>
        <w:t xml:space="preserve">Existen diferentes formas de fusionar dos </w:t>
      </w:r>
      <w:proofErr w:type="spellStart"/>
      <w:r>
        <w:t>dataFrames</w:t>
      </w:r>
      <w:proofErr w:type="spellEnd"/>
      <w:r>
        <w:t xml:space="preserve">. Esto se hace a </w:t>
      </w:r>
      <w:proofErr w:type="spellStart"/>
      <w:r>
        <w:t>traves</w:t>
      </w:r>
      <w:proofErr w:type="spellEnd"/>
      <w:r>
        <w:t xml:space="preserve"> de la lógica de combinación como se muestra a </w:t>
      </w:r>
      <w:proofErr w:type="spellStart"/>
      <w:r>
        <w:t>continuacion</w:t>
      </w:r>
      <w:proofErr w:type="spellEnd"/>
    </w:p>
    <w:p w14:paraId="3EE8CC2B" w14:textId="77777777" w:rsidR="00F50B91" w:rsidRDefault="00F50B91" w:rsidP="00F50B91">
      <w:pPr>
        <w:numPr>
          <w:ilvl w:val="0"/>
          <w:numId w:val="63"/>
        </w:numPr>
        <w:spacing w:before="100" w:beforeAutospacing="1" w:after="100" w:afterAutospacing="1" w:line="240" w:lineRule="auto"/>
      </w:pPr>
      <w:proofErr w:type="spellStart"/>
      <w:r>
        <w:rPr>
          <w:rStyle w:val="Textoennegrita"/>
        </w:rPr>
        <w:t>Left</w:t>
      </w:r>
      <w:proofErr w:type="spellEnd"/>
      <w:r>
        <w:rPr>
          <w:rStyle w:val="Textoennegrita"/>
        </w:rPr>
        <w:t xml:space="preserve"> </w:t>
      </w:r>
      <w:proofErr w:type="spellStart"/>
      <w:r>
        <w:rPr>
          <w:rStyle w:val="Textoennegrita"/>
        </w:rPr>
        <w:t>join</w:t>
      </w:r>
      <w:proofErr w:type="spellEnd"/>
      <w:r>
        <w:t xml:space="preserve">: da prioridad al </w:t>
      </w:r>
      <w:proofErr w:type="spellStart"/>
      <w:r>
        <w:t>dataFrame</w:t>
      </w:r>
      <w:proofErr w:type="spellEnd"/>
      <w:r>
        <w:t xml:space="preserve"> de la izquierda. Trae siempre los datos de la izquierda y las filas en </w:t>
      </w:r>
      <w:proofErr w:type="spellStart"/>
      <w:r>
        <w:t>comun</w:t>
      </w:r>
      <w:proofErr w:type="spellEnd"/>
      <w:r>
        <w:t xml:space="preserve"> con el </w:t>
      </w:r>
      <w:proofErr w:type="spellStart"/>
      <w:r>
        <w:t>dataFrame</w:t>
      </w:r>
      <w:proofErr w:type="spellEnd"/>
      <w:r>
        <w:t xml:space="preserve"> de la derecha.</w:t>
      </w:r>
    </w:p>
    <w:p w14:paraId="03ED515C" w14:textId="77777777" w:rsidR="00F50B91" w:rsidRDefault="00F50B91" w:rsidP="00F50B91">
      <w:pPr>
        <w:numPr>
          <w:ilvl w:val="0"/>
          <w:numId w:val="63"/>
        </w:numPr>
        <w:spacing w:before="100" w:beforeAutospacing="1" w:after="100" w:afterAutospacing="1" w:line="240" w:lineRule="auto"/>
      </w:pPr>
      <w:proofErr w:type="spellStart"/>
      <w:r>
        <w:rPr>
          <w:rStyle w:val="Textoennegrita"/>
        </w:rPr>
        <w:t>Right</w:t>
      </w:r>
      <w:proofErr w:type="spellEnd"/>
      <w:r>
        <w:rPr>
          <w:rStyle w:val="Textoennegrita"/>
        </w:rPr>
        <w:t xml:space="preserve"> </w:t>
      </w:r>
      <w:proofErr w:type="spellStart"/>
      <w:r>
        <w:rPr>
          <w:rStyle w:val="Textoennegrita"/>
        </w:rPr>
        <w:t>join</w:t>
      </w:r>
      <w:proofErr w:type="spellEnd"/>
      <w:r>
        <w:t xml:space="preserve">: da prioridad al </w:t>
      </w:r>
      <w:proofErr w:type="spellStart"/>
      <w:r>
        <w:t>dataFrame</w:t>
      </w:r>
      <w:proofErr w:type="spellEnd"/>
      <w:r>
        <w:t xml:space="preserve"> de la derecha. Trae siempre los datos de la derecha y las filas en </w:t>
      </w:r>
      <w:proofErr w:type="spellStart"/>
      <w:r>
        <w:t>comun</w:t>
      </w:r>
      <w:proofErr w:type="spellEnd"/>
      <w:r>
        <w:t xml:space="preserve"> con el </w:t>
      </w:r>
      <w:proofErr w:type="spellStart"/>
      <w:r>
        <w:t>dataFrame</w:t>
      </w:r>
      <w:proofErr w:type="spellEnd"/>
      <w:r>
        <w:t xml:space="preserve"> de la izquierda.</w:t>
      </w:r>
    </w:p>
    <w:p w14:paraId="4256F1B1" w14:textId="77777777" w:rsidR="00F50B91" w:rsidRDefault="00F50B91" w:rsidP="00F50B91">
      <w:pPr>
        <w:numPr>
          <w:ilvl w:val="0"/>
          <w:numId w:val="63"/>
        </w:numPr>
        <w:spacing w:before="100" w:beforeAutospacing="1" w:after="100" w:afterAutospacing="1" w:line="240" w:lineRule="auto"/>
      </w:pPr>
      <w:proofErr w:type="spellStart"/>
      <w:r>
        <w:rPr>
          <w:rStyle w:val="Textoennegrita"/>
        </w:rPr>
        <w:t>Inner</w:t>
      </w:r>
      <w:proofErr w:type="spellEnd"/>
      <w:r>
        <w:rPr>
          <w:rStyle w:val="Textoennegrita"/>
        </w:rPr>
        <w:t xml:space="preserve"> </w:t>
      </w:r>
      <w:proofErr w:type="spellStart"/>
      <w:r>
        <w:rPr>
          <w:rStyle w:val="Textoennegrita"/>
        </w:rPr>
        <w:t>join</w:t>
      </w:r>
      <w:proofErr w:type="spellEnd"/>
      <w:r>
        <w:t xml:space="preserve">: Trae solamente aquellos datos que son común en ambos </w:t>
      </w:r>
      <w:proofErr w:type="spellStart"/>
      <w:r>
        <w:t>dataFrame</w:t>
      </w:r>
      <w:proofErr w:type="spellEnd"/>
    </w:p>
    <w:p w14:paraId="1C82E0C7" w14:textId="77777777" w:rsidR="00F50B91" w:rsidRDefault="00F50B91" w:rsidP="00F50B91">
      <w:pPr>
        <w:numPr>
          <w:ilvl w:val="0"/>
          <w:numId w:val="63"/>
        </w:numPr>
        <w:spacing w:before="100" w:beforeAutospacing="1" w:after="100" w:afterAutospacing="1" w:line="240" w:lineRule="auto"/>
      </w:pPr>
      <w:proofErr w:type="spellStart"/>
      <w:r>
        <w:rPr>
          <w:rStyle w:val="Textoennegrita"/>
        </w:rPr>
        <w:t>Outer</w:t>
      </w:r>
      <w:proofErr w:type="spellEnd"/>
      <w:r>
        <w:rPr>
          <w:rStyle w:val="Textoennegrita"/>
        </w:rPr>
        <w:t xml:space="preserve"> </w:t>
      </w:r>
      <w:proofErr w:type="spellStart"/>
      <w:r>
        <w:rPr>
          <w:rStyle w:val="Textoennegrita"/>
        </w:rPr>
        <w:t>join</w:t>
      </w:r>
      <w:proofErr w:type="spellEnd"/>
      <w:r>
        <w:t xml:space="preserve">: Trae los datos tanto del </w:t>
      </w:r>
      <w:proofErr w:type="spellStart"/>
      <w:r>
        <w:t>dataFrame</w:t>
      </w:r>
      <w:proofErr w:type="spellEnd"/>
      <w:r>
        <w:t xml:space="preserve"> de la izquierda como el de la derecha incluyendo los datos que comparten ambos.</w:t>
      </w:r>
    </w:p>
    <w:p w14:paraId="63F60516" w14:textId="77777777" w:rsidR="00F50B91" w:rsidRDefault="00F50B91" w:rsidP="00F50B91">
      <w:pPr>
        <w:numPr>
          <w:ilvl w:val="0"/>
          <w:numId w:val="64"/>
        </w:numPr>
        <w:spacing w:before="100" w:beforeAutospacing="1" w:after="100" w:afterAutospacing="1" w:line="240" w:lineRule="auto"/>
      </w:pPr>
      <w:proofErr w:type="spellStart"/>
      <w:r>
        <w:t>Concat</w:t>
      </w:r>
      <w:proofErr w:type="spellEnd"/>
      <w:r>
        <w:t xml:space="preserve"> - Axis 0: permite combinar dos </w:t>
      </w:r>
      <w:proofErr w:type="spellStart"/>
      <w:r>
        <w:t>dataframes</w:t>
      </w:r>
      <w:proofErr w:type="spellEnd"/>
      <w:r>
        <w:t xml:space="preserve"> a nivel de filas. Crecimiento vertical</w:t>
      </w:r>
    </w:p>
    <w:p w14:paraId="702E122D" w14:textId="77777777" w:rsidR="00F50B91" w:rsidRDefault="00F50B91" w:rsidP="00F50B91">
      <w:pPr>
        <w:numPr>
          <w:ilvl w:val="0"/>
          <w:numId w:val="65"/>
        </w:numPr>
        <w:spacing w:before="100" w:beforeAutospacing="1" w:after="100" w:afterAutospacing="1" w:line="240" w:lineRule="auto"/>
      </w:pPr>
      <w:proofErr w:type="spellStart"/>
      <w:r>
        <w:t>Concat</w:t>
      </w:r>
      <w:proofErr w:type="spellEnd"/>
      <w:r>
        <w:t xml:space="preserve"> - Axis 1: permite combinar dos </w:t>
      </w:r>
      <w:proofErr w:type="spellStart"/>
      <w:r>
        <w:t>dataframes</w:t>
      </w:r>
      <w:proofErr w:type="spellEnd"/>
      <w:r>
        <w:t xml:space="preserve"> a nivel de columnas. La </w:t>
      </w:r>
      <w:proofErr w:type="spellStart"/>
      <w:r>
        <w:t>organizacion</w:t>
      </w:r>
      <w:proofErr w:type="spellEnd"/>
      <w:r>
        <w:t xml:space="preserve"> por columnas no va a ser la misma para ambos </w:t>
      </w:r>
      <w:proofErr w:type="spellStart"/>
      <w:r>
        <w:t>dataFrames</w:t>
      </w:r>
      <w:proofErr w:type="spellEnd"/>
      <w:r>
        <w:t xml:space="preserve">, por tanto, se </w:t>
      </w:r>
      <w:proofErr w:type="gramStart"/>
      <w:r>
        <w:t>crearan</w:t>
      </w:r>
      <w:proofErr w:type="gramEnd"/>
      <w:r>
        <w:t xml:space="preserve"> valores </w:t>
      </w:r>
      <w:proofErr w:type="spellStart"/>
      <w:r>
        <w:t>NaN</w:t>
      </w:r>
      <w:proofErr w:type="spellEnd"/>
      <w:r>
        <w:t xml:space="preserve"> para rellenar los espacios </w:t>
      </w:r>
      <w:proofErr w:type="spellStart"/>
      <w:r>
        <w:t>vacios</w:t>
      </w:r>
      <w:proofErr w:type="spellEnd"/>
      <w:r>
        <w:t>. Crecimiento horizontal</w:t>
      </w:r>
    </w:p>
    <w:p w14:paraId="67991EED" w14:textId="77777777" w:rsidR="00B663C4" w:rsidRPr="00B663C4" w:rsidRDefault="00B663C4" w:rsidP="00B663C4">
      <w:pPr>
        <w:pStyle w:val="NormalWeb"/>
        <w:numPr>
          <w:ilvl w:val="0"/>
          <w:numId w:val="65"/>
        </w:numPr>
        <w:rPr>
          <w:rStyle w:val="Textoennegrita"/>
          <w:b w:val="0"/>
          <w:bCs w:val="0"/>
        </w:rPr>
      </w:pPr>
    </w:p>
    <w:p w14:paraId="092CA152" w14:textId="77777777" w:rsidR="00B663C4" w:rsidRDefault="00B663C4" w:rsidP="00B663C4">
      <w:pPr>
        <w:pStyle w:val="Ttulo1"/>
      </w:pPr>
      <w:proofErr w:type="spellStart"/>
      <w:r>
        <w:lastRenderedPageBreak/>
        <w:t>Merge</w:t>
      </w:r>
      <w:proofErr w:type="spellEnd"/>
      <w:r>
        <w:t xml:space="preserve"> y </w:t>
      </w:r>
      <w:proofErr w:type="spellStart"/>
      <w:r>
        <w:t>Concat</w:t>
      </w:r>
      <w:proofErr w:type="spellEnd"/>
    </w:p>
    <w:p w14:paraId="70E03DF9" w14:textId="77777777" w:rsidR="00B663C4" w:rsidRPr="00B663C4" w:rsidRDefault="00B663C4" w:rsidP="00B663C4">
      <w:pPr>
        <w:pStyle w:val="NormalWeb"/>
        <w:numPr>
          <w:ilvl w:val="0"/>
          <w:numId w:val="65"/>
        </w:numPr>
        <w:rPr>
          <w:rStyle w:val="Textoennegrita"/>
          <w:b w:val="0"/>
          <w:bCs w:val="0"/>
        </w:rPr>
      </w:pPr>
    </w:p>
    <w:p w14:paraId="1387D1A2" w14:textId="78445791" w:rsidR="00B663C4" w:rsidRDefault="00B663C4" w:rsidP="00B663C4">
      <w:pPr>
        <w:pStyle w:val="NormalWeb"/>
        <w:numPr>
          <w:ilvl w:val="0"/>
          <w:numId w:val="65"/>
        </w:numPr>
      </w:pPr>
      <w:r>
        <w:rPr>
          <w:rStyle w:val="Textoennegrita"/>
        </w:rPr>
        <w:t>Aquí los diccionarios:</w:t>
      </w:r>
    </w:p>
    <w:p w14:paraId="5C81DE09" w14:textId="77777777" w:rsidR="00B663C4" w:rsidRDefault="00B663C4" w:rsidP="00B663C4">
      <w:pPr>
        <w:pStyle w:val="NormalWeb"/>
        <w:numPr>
          <w:ilvl w:val="0"/>
          <w:numId w:val="65"/>
        </w:numPr>
      </w:pPr>
      <w:r>
        <w:rPr>
          <w:rStyle w:val="Textoennegrita"/>
        </w:rPr>
        <w:t>CONCAT</w:t>
      </w:r>
    </w:p>
    <w:p w14:paraId="7D2FE338"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 xml:space="preserve">df1 = </w:t>
      </w:r>
      <w:proofErr w:type="spellStart"/>
      <w:proofErr w:type="gramStart"/>
      <w:r w:rsidRPr="00B663C4">
        <w:rPr>
          <w:rStyle w:val="CdigoHTML"/>
          <w:lang w:val="en-US"/>
        </w:rPr>
        <w:t>pd.DataFrame</w:t>
      </w:r>
      <w:proofErr w:type="spellEnd"/>
      <w:proofErr w:type="gramEnd"/>
      <w:r w:rsidRPr="00B663C4">
        <w:rPr>
          <w:rStyle w:val="CdigoHTML"/>
          <w:lang w:val="en-US"/>
        </w:rPr>
        <w:t>({'A':['A0', 'A1', 'A2','A3'],</w:t>
      </w:r>
    </w:p>
    <w:p w14:paraId="312CE763"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'B</w:t>
      </w:r>
      <w:proofErr w:type="gramStart"/>
      <w:r w:rsidRPr="00B663C4">
        <w:rPr>
          <w:rStyle w:val="CdigoHTML"/>
          <w:lang w:val="en-US"/>
        </w:rPr>
        <w:t>':[</w:t>
      </w:r>
      <w:proofErr w:type="gramEnd"/>
      <w:r w:rsidRPr="00B663C4">
        <w:rPr>
          <w:rStyle w:val="CdigoHTML"/>
          <w:lang w:val="en-US"/>
        </w:rPr>
        <w:t>'B0', 'B1', 'B2','B3'],</w:t>
      </w:r>
    </w:p>
    <w:p w14:paraId="22B5872D" w14:textId="77777777" w:rsidR="00B663C4" w:rsidRDefault="00B663C4" w:rsidP="00B663C4">
      <w:pPr>
        <w:pStyle w:val="HTMLconformatoprevio"/>
        <w:numPr>
          <w:ilvl w:val="0"/>
          <w:numId w:val="65"/>
        </w:numPr>
        <w:rPr>
          <w:rStyle w:val="CdigoHTML"/>
        </w:rPr>
      </w:pPr>
      <w:r w:rsidRPr="00B663C4">
        <w:rPr>
          <w:rStyle w:val="CdigoHTML"/>
          <w:lang w:val="en-US"/>
        </w:rPr>
        <w:tab/>
      </w:r>
      <w:r>
        <w:rPr>
          <w:rStyle w:val="CdigoHTML"/>
        </w:rPr>
        <w:t>'C</w:t>
      </w:r>
      <w:proofErr w:type="gramStart"/>
      <w:r>
        <w:rPr>
          <w:rStyle w:val="CdigoHTML"/>
        </w:rPr>
        <w:t>':[</w:t>
      </w:r>
      <w:proofErr w:type="gramEnd"/>
      <w:r>
        <w:rPr>
          <w:rStyle w:val="CdigoHTML"/>
        </w:rPr>
        <w:t>'C0', 'C1', 'C2','C3'],</w:t>
      </w:r>
    </w:p>
    <w:p w14:paraId="290F8465"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'D</w:t>
      </w:r>
      <w:proofErr w:type="gramStart"/>
      <w:r w:rsidRPr="00B663C4">
        <w:rPr>
          <w:rStyle w:val="CdigoHTML"/>
          <w:lang w:val="en-US"/>
        </w:rPr>
        <w:t>':[</w:t>
      </w:r>
      <w:proofErr w:type="gramEnd"/>
      <w:r w:rsidRPr="00B663C4">
        <w:rPr>
          <w:rStyle w:val="CdigoHTML"/>
          <w:lang w:val="en-US"/>
        </w:rPr>
        <w:t>'D0', 'D1', 'D2','D3']})</w:t>
      </w:r>
    </w:p>
    <w:p w14:paraId="5356CF43" w14:textId="77777777" w:rsidR="00B663C4" w:rsidRPr="00B663C4" w:rsidRDefault="00B663C4" w:rsidP="00B663C4">
      <w:pPr>
        <w:pStyle w:val="HTMLconformatoprevio"/>
        <w:numPr>
          <w:ilvl w:val="0"/>
          <w:numId w:val="65"/>
        </w:numPr>
        <w:rPr>
          <w:rStyle w:val="CdigoHTML"/>
          <w:lang w:val="en-US"/>
        </w:rPr>
      </w:pPr>
    </w:p>
    <w:p w14:paraId="445A1C80" w14:textId="77777777" w:rsidR="00B663C4" w:rsidRPr="00B663C4" w:rsidRDefault="00B663C4" w:rsidP="00B663C4">
      <w:pPr>
        <w:pStyle w:val="HTMLconformatoprevio"/>
        <w:numPr>
          <w:ilvl w:val="0"/>
          <w:numId w:val="65"/>
        </w:numPr>
        <w:rPr>
          <w:rStyle w:val="CdigoHTML"/>
          <w:lang w:val="en-US"/>
        </w:rPr>
      </w:pPr>
    </w:p>
    <w:p w14:paraId="50042833"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 xml:space="preserve">df2 = </w:t>
      </w:r>
      <w:proofErr w:type="spellStart"/>
      <w:proofErr w:type="gramStart"/>
      <w:r w:rsidRPr="00B663C4">
        <w:rPr>
          <w:rStyle w:val="CdigoHTML"/>
          <w:lang w:val="en-US"/>
        </w:rPr>
        <w:t>pd.DataFrame</w:t>
      </w:r>
      <w:proofErr w:type="spellEnd"/>
      <w:proofErr w:type="gramEnd"/>
      <w:r w:rsidRPr="00B663C4">
        <w:rPr>
          <w:rStyle w:val="CdigoHTML"/>
          <w:lang w:val="en-US"/>
        </w:rPr>
        <w:t>({'A':['A4', 'A5', 'A6','A7'],</w:t>
      </w:r>
    </w:p>
    <w:p w14:paraId="4A87143A"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'B</w:t>
      </w:r>
      <w:proofErr w:type="gramStart"/>
      <w:r w:rsidRPr="00B663C4">
        <w:rPr>
          <w:rStyle w:val="CdigoHTML"/>
          <w:lang w:val="en-US"/>
        </w:rPr>
        <w:t>':[</w:t>
      </w:r>
      <w:proofErr w:type="gramEnd"/>
      <w:r w:rsidRPr="00B663C4">
        <w:rPr>
          <w:rStyle w:val="CdigoHTML"/>
          <w:lang w:val="en-US"/>
        </w:rPr>
        <w:t>'B4', 'B5', 'B6','B7'],</w:t>
      </w:r>
    </w:p>
    <w:p w14:paraId="3B1FDDE5" w14:textId="77777777" w:rsidR="00B663C4" w:rsidRDefault="00B663C4" w:rsidP="00B663C4">
      <w:pPr>
        <w:pStyle w:val="HTMLconformatoprevio"/>
        <w:numPr>
          <w:ilvl w:val="0"/>
          <w:numId w:val="65"/>
        </w:numPr>
        <w:rPr>
          <w:rStyle w:val="CdigoHTML"/>
        </w:rPr>
      </w:pPr>
      <w:r w:rsidRPr="00B663C4">
        <w:rPr>
          <w:rStyle w:val="CdigoHTML"/>
          <w:lang w:val="en-US"/>
        </w:rPr>
        <w:tab/>
      </w:r>
      <w:r>
        <w:rPr>
          <w:rStyle w:val="CdigoHTML"/>
        </w:rPr>
        <w:t>'C</w:t>
      </w:r>
      <w:proofErr w:type="gramStart"/>
      <w:r>
        <w:rPr>
          <w:rStyle w:val="CdigoHTML"/>
        </w:rPr>
        <w:t>':[</w:t>
      </w:r>
      <w:proofErr w:type="gramEnd"/>
      <w:r>
        <w:rPr>
          <w:rStyle w:val="CdigoHTML"/>
        </w:rPr>
        <w:t>'C4', 'C5', 'C6','C7'],</w:t>
      </w:r>
    </w:p>
    <w:p w14:paraId="50907873"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ab/>
        <w:t>'D</w:t>
      </w:r>
      <w:proofErr w:type="gramStart"/>
      <w:r w:rsidRPr="00B663C4">
        <w:rPr>
          <w:rStyle w:val="CdigoHTML"/>
          <w:lang w:val="en-US"/>
        </w:rPr>
        <w:t>':[</w:t>
      </w:r>
      <w:proofErr w:type="gramEnd"/>
      <w:r w:rsidRPr="00B663C4">
        <w:rPr>
          <w:rStyle w:val="CdigoHTML"/>
          <w:lang w:val="en-US"/>
        </w:rPr>
        <w:t>'D4', 'D5', 'D6','D7']})</w:t>
      </w:r>
    </w:p>
    <w:p w14:paraId="5169C0F2" w14:textId="77777777" w:rsidR="00B663C4" w:rsidRDefault="00B663C4" w:rsidP="00B663C4">
      <w:pPr>
        <w:pStyle w:val="NormalWeb"/>
        <w:numPr>
          <w:ilvl w:val="0"/>
          <w:numId w:val="65"/>
        </w:numPr>
      </w:pPr>
      <w:r>
        <w:rPr>
          <w:rStyle w:val="Textoennegrita"/>
        </w:rPr>
        <w:t>MERGE 1</w:t>
      </w:r>
    </w:p>
    <w:p w14:paraId="611BF6B4" w14:textId="77777777" w:rsidR="00B663C4" w:rsidRDefault="00B663C4" w:rsidP="00B663C4">
      <w:pPr>
        <w:pStyle w:val="HTMLconformatoprevio"/>
        <w:numPr>
          <w:ilvl w:val="0"/>
          <w:numId w:val="65"/>
        </w:numPr>
        <w:rPr>
          <w:rStyle w:val="CdigoHTML"/>
        </w:rPr>
      </w:pPr>
      <w:proofErr w:type="spellStart"/>
      <w:r>
        <w:rPr>
          <w:rStyle w:val="CdigoHTML"/>
        </w:rPr>
        <w:t>izq</w:t>
      </w:r>
      <w:proofErr w:type="spellEnd"/>
      <w:r>
        <w:rPr>
          <w:rStyle w:val="CdigoHTML"/>
        </w:rPr>
        <w:t xml:space="preserve"> = </w:t>
      </w:r>
      <w:proofErr w:type="spellStart"/>
      <w:proofErr w:type="gramStart"/>
      <w:r>
        <w:rPr>
          <w:rStyle w:val="CdigoHTML"/>
        </w:rPr>
        <w:t>pd.DataFrame</w:t>
      </w:r>
      <w:proofErr w:type="spellEnd"/>
      <w:proofErr w:type="gramEnd"/>
      <w:r>
        <w:rPr>
          <w:rStyle w:val="CdigoHTML"/>
        </w:rPr>
        <w:t>({'</w:t>
      </w:r>
      <w:proofErr w:type="spellStart"/>
      <w:r>
        <w:rPr>
          <w:rStyle w:val="CdigoHTML"/>
        </w:rPr>
        <w:t>key</w:t>
      </w:r>
      <w:proofErr w:type="spellEnd"/>
      <w:r>
        <w:rPr>
          <w:rStyle w:val="CdigoHTML"/>
        </w:rPr>
        <w:t>' : ['k0', 'k1', 'k2','k3'],</w:t>
      </w:r>
    </w:p>
    <w:p w14:paraId="08D43BB9" w14:textId="77777777" w:rsidR="00B663C4" w:rsidRDefault="00B663C4" w:rsidP="00B663C4">
      <w:pPr>
        <w:pStyle w:val="HTMLconformatoprevio"/>
        <w:numPr>
          <w:ilvl w:val="0"/>
          <w:numId w:val="65"/>
        </w:numPr>
        <w:rPr>
          <w:rStyle w:val="CdigoHTML"/>
        </w:rPr>
      </w:pPr>
      <w:r>
        <w:rPr>
          <w:rStyle w:val="CdigoHTML"/>
        </w:rPr>
        <w:t xml:space="preserve"> 'A</w:t>
      </w:r>
      <w:proofErr w:type="gramStart"/>
      <w:r>
        <w:rPr>
          <w:rStyle w:val="CdigoHTML"/>
        </w:rPr>
        <w:t>' :</w:t>
      </w:r>
      <w:proofErr w:type="gramEnd"/>
      <w:r>
        <w:rPr>
          <w:rStyle w:val="CdigoHTML"/>
        </w:rPr>
        <w:t xml:space="preserve"> ['A0', 'A1', 'A2','A3'],</w:t>
      </w:r>
    </w:p>
    <w:p w14:paraId="5103E400"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'B': ['B0', 'B1', 'B2','B3']})</w:t>
      </w:r>
    </w:p>
    <w:p w14:paraId="1D4EABE5" w14:textId="77777777" w:rsidR="00B663C4" w:rsidRPr="00B663C4" w:rsidRDefault="00B663C4" w:rsidP="00B663C4">
      <w:pPr>
        <w:pStyle w:val="HTMLconformatoprevio"/>
        <w:numPr>
          <w:ilvl w:val="0"/>
          <w:numId w:val="65"/>
        </w:numPr>
        <w:rPr>
          <w:rStyle w:val="CdigoHTML"/>
          <w:lang w:val="en-US"/>
        </w:rPr>
      </w:pPr>
    </w:p>
    <w:p w14:paraId="6E252623"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 xml:space="preserve">der = </w:t>
      </w:r>
      <w:proofErr w:type="spellStart"/>
      <w:proofErr w:type="gramStart"/>
      <w:r w:rsidRPr="00B663C4">
        <w:rPr>
          <w:rStyle w:val="CdigoHTML"/>
          <w:lang w:val="en-US"/>
        </w:rPr>
        <w:t>pd.DataFrame</w:t>
      </w:r>
      <w:proofErr w:type="spellEnd"/>
      <w:proofErr w:type="gramEnd"/>
      <w:r w:rsidRPr="00B663C4">
        <w:rPr>
          <w:rStyle w:val="CdigoHTML"/>
          <w:lang w:val="en-US"/>
        </w:rPr>
        <w:t>({'key' : ['k0', 'k1', 'k2','k3'],</w:t>
      </w:r>
    </w:p>
    <w:p w14:paraId="22350487"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 xml:space="preserve"> 'C</w:t>
      </w:r>
      <w:proofErr w:type="gramStart"/>
      <w:r w:rsidRPr="00B663C4">
        <w:rPr>
          <w:rStyle w:val="CdigoHTML"/>
          <w:lang w:val="en-US"/>
        </w:rPr>
        <w:t>' :</w:t>
      </w:r>
      <w:proofErr w:type="gramEnd"/>
      <w:r w:rsidRPr="00B663C4">
        <w:rPr>
          <w:rStyle w:val="CdigoHTML"/>
          <w:lang w:val="en-US"/>
        </w:rPr>
        <w:t xml:space="preserve"> ['C0', 'C1', 'C2','C3'],</w:t>
      </w:r>
    </w:p>
    <w:p w14:paraId="66FB739A"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'D': ['D0', 'D1', 'D2','D3']})</w:t>
      </w:r>
    </w:p>
    <w:p w14:paraId="578EBC80" w14:textId="77777777" w:rsidR="00B663C4" w:rsidRDefault="00B663C4" w:rsidP="00B663C4">
      <w:pPr>
        <w:pStyle w:val="NormalWeb"/>
        <w:numPr>
          <w:ilvl w:val="0"/>
          <w:numId w:val="65"/>
        </w:numPr>
      </w:pPr>
      <w:r>
        <w:rPr>
          <w:rStyle w:val="Textoennegrita"/>
        </w:rPr>
        <w:t>MERGE 2</w:t>
      </w:r>
    </w:p>
    <w:p w14:paraId="19E26760" w14:textId="77777777" w:rsidR="00B663C4" w:rsidRDefault="00B663C4" w:rsidP="00B663C4">
      <w:pPr>
        <w:pStyle w:val="HTMLconformatoprevio"/>
        <w:numPr>
          <w:ilvl w:val="0"/>
          <w:numId w:val="65"/>
        </w:numPr>
        <w:rPr>
          <w:rStyle w:val="CdigoHTML"/>
        </w:rPr>
      </w:pPr>
      <w:proofErr w:type="spellStart"/>
      <w:r>
        <w:rPr>
          <w:rStyle w:val="CdigoHTML"/>
        </w:rPr>
        <w:t>izq</w:t>
      </w:r>
      <w:proofErr w:type="spellEnd"/>
      <w:r>
        <w:rPr>
          <w:rStyle w:val="CdigoHTML"/>
        </w:rPr>
        <w:t xml:space="preserve"> = </w:t>
      </w:r>
      <w:proofErr w:type="spellStart"/>
      <w:proofErr w:type="gramStart"/>
      <w:r>
        <w:rPr>
          <w:rStyle w:val="CdigoHTML"/>
        </w:rPr>
        <w:t>pd.DataFrame</w:t>
      </w:r>
      <w:proofErr w:type="spellEnd"/>
      <w:proofErr w:type="gramEnd"/>
      <w:r>
        <w:rPr>
          <w:rStyle w:val="CdigoHTML"/>
        </w:rPr>
        <w:t>({'</w:t>
      </w:r>
      <w:proofErr w:type="spellStart"/>
      <w:r>
        <w:rPr>
          <w:rStyle w:val="CdigoHTML"/>
        </w:rPr>
        <w:t>key</w:t>
      </w:r>
      <w:proofErr w:type="spellEnd"/>
      <w:r>
        <w:rPr>
          <w:rStyle w:val="CdigoHTML"/>
        </w:rPr>
        <w:t>' : ['k0', 'k1', 'k2','k3'],</w:t>
      </w:r>
    </w:p>
    <w:p w14:paraId="1DA47E6E" w14:textId="77777777" w:rsidR="00B663C4" w:rsidRDefault="00B663C4" w:rsidP="00B663C4">
      <w:pPr>
        <w:pStyle w:val="HTMLconformatoprevio"/>
        <w:numPr>
          <w:ilvl w:val="0"/>
          <w:numId w:val="65"/>
        </w:numPr>
        <w:rPr>
          <w:rStyle w:val="CdigoHTML"/>
        </w:rPr>
      </w:pPr>
      <w:r>
        <w:rPr>
          <w:rStyle w:val="CdigoHTML"/>
        </w:rPr>
        <w:t xml:space="preserve"> 'A</w:t>
      </w:r>
      <w:proofErr w:type="gramStart"/>
      <w:r>
        <w:rPr>
          <w:rStyle w:val="CdigoHTML"/>
        </w:rPr>
        <w:t>' :</w:t>
      </w:r>
      <w:proofErr w:type="gramEnd"/>
      <w:r>
        <w:rPr>
          <w:rStyle w:val="CdigoHTML"/>
        </w:rPr>
        <w:t xml:space="preserve"> ['A0', 'A1', 'A2','A3'],</w:t>
      </w:r>
    </w:p>
    <w:p w14:paraId="4A931069"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'B': ['B0', 'B1', 'B2','B3']})</w:t>
      </w:r>
    </w:p>
    <w:p w14:paraId="06E96CCE" w14:textId="77777777" w:rsidR="00B663C4" w:rsidRPr="00B663C4" w:rsidRDefault="00B663C4" w:rsidP="00B663C4">
      <w:pPr>
        <w:pStyle w:val="HTMLconformatoprevio"/>
        <w:numPr>
          <w:ilvl w:val="0"/>
          <w:numId w:val="65"/>
        </w:numPr>
        <w:rPr>
          <w:rStyle w:val="CdigoHTML"/>
          <w:lang w:val="en-US"/>
        </w:rPr>
      </w:pPr>
    </w:p>
    <w:p w14:paraId="43FFDA73"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 xml:space="preserve">der = </w:t>
      </w:r>
      <w:proofErr w:type="spellStart"/>
      <w:proofErr w:type="gramStart"/>
      <w:r w:rsidRPr="00B663C4">
        <w:rPr>
          <w:rStyle w:val="CdigoHTML"/>
          <w:lang w:val="en-US"/>
        </w:rPr>
        <w:t>pd.DataFrame</w:t>
      </w:r>
      <w:proofErr w:type="spellEnd"/>
      <w:proofErr w:type="gramEnd"/>
      <w:r w:rsidRPr="00B663C4">
        <w:rPr>
          <w:rStyle w:val="CdigoHTML"/>
          <w:lang w:val="en-US"/>
        </w:rPr>
        <w:t>({'key_2' : ['k0', 'k1', 'k2','k3'],</w:t>
      </w:r>
    </w:p>
    <w:p w14:paraId="496C4FC9"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 xml:space="preserve"> 'C</w:t>
      </w:r>
      <w:proofErr w:type="gramStart"/>
      <w:r w:rsidRPr="00B663C4">
        <w:rPr>
          <w:rStyle w:val="CdigoHTML"/>
          <w:lang w:val="en-US"/>
        </w:rPr>
        <w:t>' :</w:t>
      </w:r>
      <w:proofErr w:type="gramEnd"/>
      <w:r w:rsidRPr="00B663C4">
        <w:rPr>
          <w:rStyle w:val="CdigoHTML"/>
          <w:lang w:val="en-US"/>
        </w:rPr>
        <w:t xml:space="preserve"> ['C0', 'C1', 'C2','C3'],</w:t>
      </w:r>
    </w:p>
    <w:p w14:paraId="5B3D9BF9"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'D': ['D0', 'D1', 'D2','D3']})</w:t>
      </w:r>
    </w:p>
    <w:p w14:paraId="65958402" w14:textId="77777777" w:rsidR="00B663C4" w:rsidRDefault="00B663C4" w:rsidP="00B663C4">
      <w:pPr>
        <w:pStyle w:val="NormalWeb"/>
        <w:numPr>
          <w:ilvl w:val="0"/>
          <w:numId w:val="65"/>
        </w:numPr>
      </w:pPr>
      <w:r>
        <w:rPr>
          <w:rStyle w:val="Textoennegrita"/>
        </w:rPr>
        <w:t>MERGE 3</w:t>
      </w:r>
    </w:p>
    <w:p w14:paraId="33F637CA" w14:textId="77777777" w:rsidR="00B663C4" w:rsidRDefault="00B663C4" w:rsidP="00B663C4">
      <w:pPr>
        <w:pStyle w:val="HTMLconformatoprevio"/>
        <w:numPr>
          <w:ilvl w:val="0"/>
          <w:numId w:val="65"/>
        </w:numPr>
        <w:rPr>
          <w:rStyle w:val="CdigoHTML"/>
        </w:rPr>
      </w:pPr>
      <w:proofErr w:type="spellStart"/>
      <w:r>
        <w:rPr>
          <w:rStyle w:val="CdigoHTML"/>
        </w:rPr>
        <w:t>izq</w:t>
      </w:r>
      <w:proofErr w:type="spellEnd"/>
      <w:r>
        <w:rPr>
          <w:rStyle w:val="CdigoHTML"/>
        </w:rPr>
        <w:t xml:space="preserve"> = </w:t>
      </w:r>
      <w:proofErr w:type="spellStart"/>
      <w:proofErr w:type="gramStart"/>
      <w:r>
        <w:rPr>
          <w:rStyle w:val="CdigoHTML"/>
        </w:rPr>
        <w:t>pd.DataFrame</w:t>
      </w:r>
      <w:proofErr w:type="spellEnd"/>
      <w:proofErr w:type="gramEnd"/>
      <w:r>
        <w:rPr>
          <w:rStyle w:val="CdigoHTML"/>
        </w:rPr>
        <w:t>({'</w:t>
      </w:r>
      <w:proofErr w:type="spellStart"/>
      <w:r>
        <w:rPr>
          <w:rStyle w:val="CdigoHTML"/>
        </w:rPr>
        <w:t>key</w:t>
      </w:r>
      <w:proofErr w:type="spellEnd"/>
      <w:r>
        <w:rPr>
          <w:rStyle w:val="CdigoHTML"/>
        </w:rPr>
        <w:t>' : ['k0', 'k1', 'k2','k3'],</w:t>
      </w:r>
    </w:p>
    <w:p w14:paraId="07C70BEA" w14:textId="77777777" w:rsidR="00B663C4" w:rsidRDefault="00B663C4" w:rsidP="00B663C4">
      <w:pPr>
        <w:pStyle w:val="HTMLconformatoprevio"/>
        <w:numPr>
          <w:ilvl w:val="0"/>
          <w:numId w:val="65"/>
        </w:numPr>
        <w:rPr>
          <w:rStyle w:val="CdigoHTML"/>
        </w:rPr>
      </w:pPr>
      <w:r>
        <w:rPr>
          <w:rStyle w:val="CdigoHTML"/>
        </w:rPr>
        <w:t xml:space="preserve"> 'A</w:t>
      </w:r>
      <w:proofErr w:type="gramStart"/>
      <w:r>
        <w:rPr>
          <w:rStyle w:val="CdigoHTML"/>
        </w:rPr>
        <w:t>' :</w:t>
      </w:r>
      <w:proofErr w:type="gramEnd"/>
      <w:r>
        <w:rPr>
          <w:rStyle w:val="CdigoHTML"/>
        </w:rPr>
        <w:t xml:space="preserve"> ['A0', 'A1', 'A2','A3'],</w:t>
      </w:r>
    </w:p>
    <w:p w14:paraId="7A20C714"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'B': ['B0', 'B1', 'B2','B3']})</w:t>
      </w:r>
    </w:p>
    <w:p w14:paraId="56823783" w14:textId="77777777" w:rsidR="00B663C4" w:rsidRPr="00B663C4" w:rsidRDefault="00B663C4" w:rsidP="00B663C4">
      <w:pPr>
        <w:pStyle w:val="HTMLconformatoprevio"/>
        <w:numPr>
          <w:ilvl w:val="0"/>
          <w:numId w:val="65"/>
        </w:numPr>
        <w:rPr>
          <w:rStyle w:val="CdigoHTML"/>
          <w:lang w:val="en-US"/>
        </w:rPr>
      </w:pPr>
    </w:p>
    <w:p w14:paraId="5C987022" w14:textId="77777777" w:rsidR="00B663C4" w:rsidRPr="00B663C4" w:rsidRDefault="00B663C4" w:rsidP="00B663C4">
      <w:pPr>
        <w:pStyle w:val="HTMLconformatoprevio"/>
        <w:numPr>
          <w:ilvl w:val="0"/>
          <w:numId w:val="65"/>
        </w:numPr>
        <w:rPr>
          <w:lang w:val="en-US"/>
        </w:rPr>
      </w:pPr>
      <w:r w:rsidRPr="00B663C4">
        <w:rPr>
          <w:rStyle w:val="CdigoHTML"/>
          <w:lang w:val="en-US"/>
        </w:rPr>
        <w:t xml:space="preserve">der = </w:t>
      </w:r>
      <w:proofErr w:type="spellStart"/>
      <w:proofErr w:type="gramStart"/>
      <w:r w:rsidRPr="00B663C4">
        <w:rPr>
          <w:rStyle w:val="CdigoHTML"/>
          <w:lang w:val="en-US"/>
        </w:rPr>
        <w:t>pd.DataFrame</w:t>
      </w:r>
      <w:proofErr w:type="spellEnd"/>
      <w:proofErr w:type="gramEnd"/>
      <w:r w:rsidRPr="00B663C4">
        <w:rPr>
          <w:rStyle w:val="CdigoHTML"/>
          <w:lang w:val="en-US"/>
        </w:rPr>
        <w:t>({'key_2' : [</w:t>
      </w:r>
    </w:p>
    <w:p w14:paraId="5F12B67F"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'k0', 'k1', 'k2</w:t>
      </w:r>
      <w:proofErr w:type="gramStart"/>
      <w:r w:rsidRPr="00B663C4">
        <w:rPr>
          <w:rStyle w:val="CdigoHTML"/>
          <w:lang w:val="en-US"/>
        </w:rPr>
        <w:t>',np.nan</w:t>
      </w:r>
      <w:proofErr w:type="gramEnd"/>
      <w:r w:rsidRPr="00B663C4">
        <w:rPr>
          <w:rStyle w:val="CdigoHTML"/>
          <w:lang w:val="en-US"/>
        </w:rPr>
        <w:t>],</w:t>
      </w:r>
    </w:p>
    <w:p w14:paraId="6BF0006C"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 xml:space="preserve"> 'C</w:t>
      </w:r>
      <w:proofErr w:type="gramStart"/>
      <w:r w:rsidRPr="00B663C4">
        <w:rPr>
          <w:rStyle w:val="CdigoHTML"/>
          <w:lang w:val="en-US"/>
        </w:rPr>
        <w:t>' :</w:t>
      </w:r>
      <w:proofErr w:type="gramEnd"/>
      <w:r w:rsidRPr="00B663C4">
        <w:rPr>
          <w:rStyle w:val="CdigoHTML"/>
          <w:lang w:val="en-US"/>
        </w:rPr>
        <w:t xml:space="preserve"> ['C0', 'C1', 'C2','C3'],</w:t>
      </w:r>
    </w:p>
    <w:p w14:paraId="714D2AB7" w14:textId="77777777" w:rsidR="00B663C4" w:rsidRPr="00B663C4" w:rsidRDefault="00B663C4" w:rsidP="00B663C4">
      <w:pPr>
        <w:pStyle w:val="HTMLconformatoprevio"/>
        <w:numPr>
          <w:ilvl w:val="0"/>
          <w:numId w:val="65"/>
        </w:numPr>
        <w:rPr>
          <w:rStyle w:val="CdigoHTML"/>
          <w:lang w:val="en-US"/>
        </w:rPr>
      </w:pPr>
      <w:r w:rsidRPr="00B663C4">
        <w:rPr>
          <w:rStyle w:val="CdigoHTML"/>
          <w:lang w:val="en-US"/>
        </w:rPr>
        <w:t>'D': ['D0', 'D1', 'D2','D3']})</w:t>
      </w:r>
    </w:p>
    <w:p w14:paraId="6349CBE2" w14:textId="7F49B79D" w:rsidR="00B663C4" w:rsidRDefault="00B663C4" w:rsidP="00B663C4">
      <w:pPr>
        <w:pStyle w:val="Prrafodelista"/>
        <w:rPr>
          <w:noProof/>
        </w:rPr>
      </w:pPr>
    </w:p>
    <w:p w14:paraId="4A160037" w14:textId="49131353" w:rsidR="00B663C4" w:rsidRDefault="00B663C4" w:rsidP="00B663C4">
      <w:pPr>
        <w:pStyle w:val="Prrafodelista"/>
        <w:rPr>
          <w:noProof/>
        </w:rPr>
      </w:pPr>
    </w:p>
    <w:p w14:paraId="7BD92CB8" w14:textId="55957951" w:rsidR="00B663C4" w:rsidRDefault="00B663C4" w:rsidP="00B663C4">
      <w:pPr>
        <w:pStyle w:val="Prrafodelista"/>
        <w:rPr>
          <w:noProof/>
        </w:rPr>
      </w:pPr>
    </w:p>
    <w:p w14:paraId="549A0A48" w14:textId="77777777" w:rsidR="00B663C4" w:rsidRPr="00B663C4" w:rsidRDefault="00B663C4" w:rsidP="00B663C4">
      <w:pPr>
        <w:spacing w:before="100" w:beforeAutospacing="1" w:after="100" w:afterAutospacing="1" w:line="240" w:lineRule="auto"/>
        <w:rPr>
          <w:rFonts w:ascii="Times New Roman" w:eastAsia="Times New Roman" w:hAnsi="Times New Roman" w:cs="Times New Roman"/>
          <w:sz w:val="24"/>
          <w:szCs w:val="24"/>
          <w:lang w:eastAsia="es-AR"/>
        </w:rPr>
      </w:pPr>
      <w:r w:rsidRPr="00B663C4">
        <w:rPr>
          <w:rFonts w:ascii="Times New Roman" w:eastAsia="Times New Roman" w:hAnsi="Times New Roman" w:cs="Times New Roman"/>
          <w:sz w:val="24"/>
          <w:szCs w:val="24"/>
          <w:lang w:eastAsia="es-AR"/>
        </w:rPr>
        <w:t>Aporte para crear los diccionarios usados en la clase. Es un método mucho más complejo que simplemente copiar, pegar y modificar.</w:t>
      </w:r>
    </w:p>
    <w:p w14:paraId="3489561B" w14:textId="77777777" w:rsidR="00B663C4" w:rsidRPr="00B663C4" w:rsidRDefault="00B663C4" w:rsidP="00B663C4">
      <w:pPr>
        <w:spacing w:before="100" w:beforeAutospacing="1" w:after="100" w:afterAutospacing="1" w:line="240" w:lineRule="auto"/>
        <w:rPr>
          <w:rFonts w:ascii="Times New Roman" w:eastAsia="Times New Roman" w:hAnsi="Times New Roman" w:cs="Times New Roman"/>
          <w:sz w:val="24"/>
          <w:szCs w:val="24"/>
          <w:lang w:eastAsia="es-AR"/>
        </w:rPr>
      </w:pPr>
      <w:r w:rsidRPr="00B663C4">
        <w:rPr>
          <w:rFonts w:ascii="Times New Roman" w:eastAsia="Times New Roman" w:hAnsi="Times New Roman" w:cs="Times New Roman"/>
          <w:sz w:val="24"/>
          <w:szCs w:val="24"/>
          <w:lang w:eastAsia="es-AR"/>
        </w:rPr>
        <w:t xml:space="preserve">Sin embargo, lo aporto como ejemplo del uso de </w:t>
      </w:r>
      <w:proofErr w:type="spellStart"/>
      <w:r w:rsidRPr="00B663C4">
        <w:rPr>
          <w:rFonts w:ascii="Times New Roman" w:eastAsia="Times New Roman" w:hAnsi="Times New Roman" w:cs="Times New Roman"/>
          <w:sz w:val="24"/>
          <w:szCs w:val="24"/>
          <w:lang w:eastAsia="es-AR"/>
        </w:rPr>
        <w:t>list</w:t>
      </w:r>
      <w:proofErr w:type="spellEnd"/>
      <w:r w:rsidRPr="00B663C4">
        <w:rPr>
          <w:rFonts w:ascii="Times New Roman" w:eastAsia="Times New Roman" w:hAnsi="Times New Roman" w:cs="Times New Roman"/>
          <w:sz w:val="24"/>
          <w:szCs w:val="24"/>
          <w:lang w:eastAsia="es-AR"/>
        </w:rPr>
        <w:t xml:space="preserve"> y </w:t>
      </w:r>
      <w:proofErr w:type="spellStart"/>
      <w:r w:rsidRPr="00B663C4">
        <w:rPr>
          <w:rFonts w:ascii="Times New Roman" w:eastAsia="Times New Roman" w:hAnsi="Times New Roman" w:cs="Times New Roman"/>
          <w:sz w:val="24"/>
          <w:szCs w:val="24"/>
          <w:lang w:eastAsia="es-AR"/>
        </w:rPr>
        <w:t>dictionary</w:t>
      </w:r>
      <w:proofErr w:type="spellEnd"/>
      <w:r w:rsidRPr="00B663C4">
        <w:rPr>
          <w:rFonts w:ascii="Times New Roman" w:eastAsia="Times New Roman" w:hAnsi="Times New Roman" w:cs="Times New Roman"/>
          <w:sz w:val="24"/>
          <w:szCs w:val="24"/>
          <w:lang w:eastAsia="es-AR"/>
        </w:rPr>
        <w:t xml:space="preserve"> </w:t>
      </w:r>
      <w:proofErr w:type="spellStart"/>
      <w:r w:rsidRPr="00B663C4">
        <w:rPr>
          <w:rFonts w:ascii="Times New Roman" w:eastAsia="Times New Roman" w:hAnsi="Times New Roman" w:cs="Times New Roman"/>
          <w:sz w:val="24"/>
          <w:szCs w:val="24"/>
          <w:lang w:eastAsia="es-AR"/>
        </w:rPr>
        <w:t>comprehensions</w:t>
      </w:r>
      <w:proofErr w:type="spellEnd"/>
      <w:r w:rsidRPr="00B663C4">
        <w:rPr>
          <w:rFonts w:ascii="Times New Roman" w:eastAsia="Times New Roman" w:hAnsi="Times New Roman" w:cs="Times New Roman"/>
          <w:sz w:val="24"/>
          <w:szCs w:val="24"/>
          <w:lang w:eastAsia="es-AR"/>
        </w:rPr>
        <w:t xml:space="preserve"> en </w:t>
      </w:r>
      <w:proofErr w:type="spellStart"/>
      <w:r w:rsidRPr="00B663C4">
        <w:rPr>
          <w:rFonts w:ascii="Times New Roman" w:eastAsia="Times New Roman" w:hAnsi="Times New Roman" w:cs="Times New Roman"/>
          <w:sz w:val="24"/>
          <w:szCs w:val="24"/>
          <w:lang w:eastAsia="es-AR"/>
        </w:rPr>
        <w:t>python</w:t>
      </w:r>
      <w:proofErr w:type="spellEnd"/>
      <w:r w:rsidRPr="00B663C4">
        <w:rPr>
          <w:rFonts w:ascii="Times New Roman" w:eastAsia="Times New Roman" w:hAnsi="Times New Roman" w:cs="Times New Roman"/>
          <w:sz w:val="24"/>
          <w:szCs w:val="24"/>
          <w:lang w:eastAsia="es-AR"/>
        </w:rPr>
        <w:t xml:space="preserve"> nivel intermedio.</w:t>
      </w:r>
    </w:p>
    <w:p w14:paraId="13B91D82"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genera lista con </w:t>
      </w:r>
      <w:proofErr w:type="spellStart"/>
      <w:r w:rsidRPr="00B663C4">
        <w:rPr>
          <w:rFonts w:ascii="Courier New" w:eastAsia="Times New Roman" w:hAnsi="Courier New" w:cs="Courier New"/>
          <w:sz w:val="20"/>
          <w:szCs w:val="20"/>
          <w:lang w:eastAsia="es-AR"/>
        </w:rPr>
        <w:t>keys</w:t>
      </w:r>
      <w:proofErr w:type="spellEnd"/>
      <w:r w:rsidRPr="00B663C4">
        <w:rPr>
          <w:rFonts w:ascii="Courier New" w:eastAsia="Times New Roman" w:hAnsi="Courier New" w:cs="Courier New"/>
          <w:sz w:val="20"/>
          <w:szCs w:val="20"/>
          <w:lang w:eastAsia="es-AR"/>
        </w:rPr>
        <w:t>: 'A', 'B', 'C', 'D'</w:t>
      </w:r>
    </w:p>
    <w:p w14:paraId="3FADB395"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B663C4">
        <w:rPr>
          <w:rFonts w:ascii="Courier New" w:eastAsia="Times New Roman" w:hAnsi="Courier New" w:cs="Courier New"/>
          <w:sz w:val="20"/>
          <w:szCs w:val="20"/>
          <w:lang w:eastAsia="es-AR"/>
        </w:rPr>
        <w:t>keys</w:t>
      </w:r>
      <w:proofErr w:type="spellEnd"/>
      <w:r w:rsidRPr="00B663C4">
        <w:rPr>
          <w:rFonts w:ascii="Courier New" w:eastAsia="Times New Roman" w:hAnsi="Courier New" w:cs="Courier New"/>
          <w:sz w:val="20"/>
          <w:szCs w:val="20"/>
          <w:lang w:eastAsia="es-AR"/>
        </w:rPr>
        <w:t xml:space="preserve"> = </w:t>
      </w:r>
      <w:proofErr w:type="spellStart"/>
      <w:r w:rsidRPr="00B663C4">
        <w:rPr>
          <w:rFonts w:ascii="Courier New" w:eastAsia="Times New Roman" w:hAnsi="Courier New" w:cs="Courier New"/>
          <w:sz w:val="20"/>
          <w:szCs w:val="20"/>
          <w:lang w:eastAsia="es-AR"/>
        </w:rPr>
        <w:t>list</w:t>
      </w:r>
      <w:proofErr w:type="spellEnd"/>
      <w:r w:rsidRPr="00B663C4">
        <w:rPr>
          <w:rFonts w:ascii="Courier New" w:eastAsia="Times New Roman" w:hAnsi="Courier New" w:cs="Courier New"/>
          <w:sz w:val="20"/>
          <w:szCs w:val="20"/>
          <w:lang w:eastAsia="es-AR"/>
        </w:rPr>
        <w:t xml:space="preserve">('ABCD')  </w:t>
      </w:r>
    </w:p>
    <w:p w14:paraId="05CF2D2E"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7804ED36"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w:t>
      </w:r>
      <w:proofErr w:type="spellStart"/>
      <w:r w:rsidRPr="00B663C4">
        <w:rPr>
          <w:rFonts w:ascii="Courier New" w:eastAsia="Times New Roman" w:hAnsi="Courier New" w:cs="Courier New"/>
          <w:sz w:val="20"/>
          <w:szCs w:val="20"/>
          <w:lang w:eastAsia="es-AR"/>
        </w:rPr>
        <w:t>values</w:t>
      </w:r>
      <w:proofErr w:type="spellEnd"/>
      <w:r w:rsidRPr="00B663C4">
        <w:rPr>
          <w:rFonts w:ascii="Courier New" w:eastAsia="Times New Roman" w:hAnsi="Courier New" w:cs="Courier New"/>
          <w:sz w:val="20"/>
          <w:szCs w:val="20"/>
          <w:lang w:eastAsia="es-AR"/>
        </w:rPr>
        <w:t xml:space="preserve"> será un </w:t>
      </w:r>
      <w:proofErr w:type="spellStart"/>
      <w:r w:rsidRPr="00B663C4">
        <w:rPr>
          <w:rFonts w:ascii="Courier New" w:eastAsia="Times New Roman" w:hAnsi="Courier New" w:cs="Courier New"/>
          <w:sz w:val="20"/>
          <w:szCs w:val="20"/>
          <w:lang w:eastAsia="es-AR"/>
        </w:rPr>
        <w:t>list</w:t>
      </w:r>
      <w:proofErr w:type="spellEnd"/>
      <w:r w:rsidRPr="00B663C4">
        <w:rPr>
          <w:rFonts w:ascii="Courier New" w:eastAsia="Times New Roman" w:hAnsi="Courier New" w:cs="Courier New"/>
          <w:sz w:val="20"/>
          <w:szCs w:val="20"/>
          <w:lang w:eastAsia="es-AR"/>
        </w:rPr>
        <w:t xml:space="preserve"> </w:t>
      </w:r>
      <w:proofErr w:type="spellStart"/>
      <w:r w:rsidRPr="00B663C4">
        <w:rPr>
          <w:rFonts w:ascii="Courier New" w:eastAsia="Times New Roman" w:hAnsi="Courier New" w:cs="Courier New"/>
          <w:sz w:val="20"/>
          <w:szCs w:val="20"/>
          <w:lang w:eastAsia="es-AR"/>
        </w:rPr>
        <w:t>comprehension</w:t>
      </w:r>
      <w:proofErr w:type="spellEnd"/>
      <w:r w:rsidRPr="00B663C4">
        <w:rPr>
          <w:rFonts w:ascii="Courier New" w:eastAsia="Times New Roman" w:hAnsi="Courier New" w:cs="Courier New"/>
          <w:sz w:val="20"/>
          <w:szCs w:val="20"/>
          <w:lang w:eastAsia="es-AR"/>
        </w:rPr>
        <w:t xml:space="preserve"> que contendrá una lista de listas:</w:t>
      </w:r>
    </w:p>
    <w:p w14:paraId="700D36F6"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['A0', 'A1', ..., 'A3'], ['B0', 'B1', ..., 'B3'], ...</w:t>
      </w:r>
    </w:p>
    <w:p w14:paraId="46026F6E"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es un </w:t>
      </w:r>
      <w:proofErr w:type="spellStart"/>
      <w:r w:rsidRPr="00B663C4">
        <w:rPr>
          <w:rFonts w:ascii="Courier New" w:eastAsia="Times New Roman" w:hAnsi="Courier New" w:cs="Courier New"/>
          <w:sz w:val="20"/>
          <w:szCs w:val="20"/>
          <w:lang w:eastAsia="es-AR"/>
        </w:rPr>
        <w:t>list</w:t>
      </w:r>
      <w:proofErr w:type="spellEnd"/>
      <w:r w:rsidRPr="00B663C4">
        <w:rPr>
          <w:rFonts w:ascii="Courier New" w:eastAsia="Times New Roman" w:hAnsi="Courier New" w:cs="Courier New"/>
          <w:sz w:val="20"/>
          <w:szCs w:val="20"/>
          <w:lang w:eastAsia="es-AR"/>
        </w:rPr>
        <w:t xml:space="preserve"> </w:t>
      </w:r>
      <w:proofErr w:type="spellStart"/>
      <w:r w:rsidRPr="00B663C4">
        <w:rPr>
          <w:rFonts w:ascii="Courier New" w:eastAsia="Times New Roman" w:hAnsi="Courier New" w:cs="Courier New"/>
          <w:sz w:val="20"/>
          <w:szCs w:val="20"/>
          <w:lang w:eastAsia="es-AR"/>
        </w:rPr>
        <w:t>comprehension</w:t>
      </w:r>
      <w:proofErr w:type="spellEnd"/>
      <w:r w:rsidRPr="00B663C4">
        <w:rPr>
          <w:rFonts w:ascii="Courier New" w:eastAsia="Times New Roman" w:hAnsi="Courier New" w:cs="Courier New"/>
          <w:sz w:val="20"/>
          <w:szCs w:val="20"/>
          <w:lang w:eastAsia="es-AR"/>
        </w:rPr>
        <w:t xml:space="preserve"> anidado</w:t>
      </w:r>
    </w:p>
    <w:p w14:paraId="6679B6BC"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B663C4">
        <w:rPr>
          <w:rFonts w:ascii="Courier New" w:eastAsia="Times New Roman" w:hAnsi="Courier New" w:cs="Courier New"/>
          <w:sz w:val="20"/>
          <w:szCs w:val="20"/>
          <w:lang w:eastAsia="es-AR"/>
        </w:rPr>
        <w:t>values</w:t>
      </w:r>
      <w:proofErr w:type="spellEnd"/>
      <w:r w:rsidRPr="00B663C4">
        <w:rPr>
          <w:rFonts w:ascii="Courier New" w:eastAsia="Times New Roman" w:hAnsi="Courier New" w:cs="Courier New"/>
          <w:sz w:val="20"/>
          <w:szCs w:val="20"/>
          <w:lang w:eastAsia="es-AR"/>
        </w:rPr>
        <w:t xml:space="preserve"> = [ </w:t>
      </w:r>
    </w:p>
    <w:p w14:paraId="66643A16"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 </w:t>
      </w:r>
      <w:proofErr w:type="spellStart"/>
      <w:r w:rsidRPr="00B663C4">
        <w:rPr>
          <w:rFonts w:ascii="Courier New" w:eastAsia="Times New Roman" w:hAnsi="Courier New" w:cs="Courier New"/>
          <w:sz w:val="20"/>
          <w:szCs w:val="20"/>
          <w:lang w:eastAsia="es-AR"/>
        </w:rPr>
        <w:t>list</w:t>
      </w:r>
      <w:proofErr w:type="spellEnd"/>
      <w:r w:rsidRPr="00B663C4">
        <w:rPr>
          <w:rFonts w:ascii="Courier New" w:eastAsia="Times New Roman" w:hAnsi="Courier New" w:cs="Courier New"/>
          <w:sz w:val="20"/>
          <w:szCs w:val="20"/>
          <w:lang w:eastAsia="es-AR"/>
        </w:rPr>
        <w:t xml:space="preserve"> </w:t>
      </w:r>
      <w:proofErr w:type="spellStart"/>
      <w:r w:rsidRPr="00B663C4">
        <w:rPr>
          <w:rFonts w:ascii="Courier New" w:eastAsia="Times New Roman" w:hAnsi="Courier New" w:cs="Courier New"/>
          <w:sz w:val="20"/>
          <w:szCs w:val="20"/>
          <w:lang w:eastAsia="es-AR"/>
        </w:rPr>
        <w:t>comprehension</w:t>
      </w:r>
      <w:proofErr w:type="spellEnd"/>
      <w:r w:rsidRPr="00B663C4">
        <w:rPr>
          <w:rFonts w:ascii="Courier New" w:eastAsia="Times New Roman" w:hAnsi="Courier New" w:cs="Courier New"/>
          <w:sz w:val="20"/>
          <w:szCs w:val="20"/>
          <w:lang w:eastAsia="es-AR"/>
        </w:rPr>
        <w:t xml:space="preserve"> anidado</w:t>
      </w:r>
    </w:p>
    <w:p w14:paraId="2E155E7F"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 crea una lista del tipo: ['A0', 'A1', ..., 'A3']</w:t>
      </w:r>
    </w:p>
    <w:p w14:paraId="04D6F553"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eastAsia="es-AR"/>
        </w:rPr>
        <w:t xml:space="preserve">            </w:t>
      </w:r>
      <w:r w:rsidRPr="00B663C4">
        <w:rPr>
          <w:rFonts w:ascii="Courier New" w:eastAsia="Times New Roman" w:hAnsi="Courier New" w:cs="Courier New"/>
          <w:sz w:val="20"/>
          <w:szCs w:val="20"/>
          <w:lang w:val="en-US" w:eastAsia="es-AR"/>
        </w:rPr>
        <w:t xml:space="preserve">[f'{letter}{number}' for number in </w:t>
      </w:r>
      <w:proofErr w:type="gramStart"/>
      <w:r w:rsidRPr="00B663C4">
        <w:rPr>
          <w:rFonts w:ascii="Courier New" w:eastAsia="Times New Roman" w:hAnsi="Courier New" w:cs="Courier New"/>
          <w:sz w:val="20"/>
          <w:szCs w:val="20"/>
          <w:lang w:val="en-US" w:eastAsia="es-AR"/>
        </w:rPr>
        <w:t>range(</w:t>
      </w:r>
      <w:proofErr w:type="gramEnd"/>
      <w:r w:rsidRPr="00B663C4">
        <w:rPr>
          <w:rFonts w:ascii="Courier New" w:eastAsia="Times New Roman" w:hAnsi="Courier New" w:cs="Courier New"/>
          <w:sz w:val="20"/>
          <w:szCs w:val="20"/>
          <w:lang w:val="en-US" w:eastAsia="es-AR"/>
        </w:rPr>
        <w:t xml:space="preserve">4)]    </w:t>
      </w:r>
    </w:p>
    <w:p w14:paraId="458E13B2"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val="en-US" w:eastAsia="es-AR"/>
        </w:rPr>
        <w:t xml:space="preserve">         </w:t>
      </w:r>
      <w:r w:rsidRPr="00B663C4">
        <w:rPr>
          <w:rFonts w:ascii="Courier New" w:eastAsia="Times New Roman" w:hAnsi="Courier New" w:cs="Courier New"/>
          <w:sz w:val="20"/>
          <w:szCs w:val="20"/>
          <w:lang w:eastAsia="es-AR"/>
        </w:rPr>
        <w:t># para las letras A, B, C, D, E, F</w:t>
      </w:r>
    </w:p>
    <w:p w14:paraId="76966362"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eastAsia="es-AR"/>
        </w:rPr>
        <w:t xml:space="preserve">         </w:t>
      </w:r>
      <w:r w:rsidRPr="00B663C4">
        <w:rPr>
          <w:rFonts w:ascii="Courier New" w:eastAsia="Times New Roman" w:hAnsi="Courier New" w:cs="Courier New"/>
          <w:sz w:val="20"/>
          <w:szCs w:val="20"/>
          <w:lang w:val="en-US" w:eastAsia="es-AR"/>
        </w:rPr>
        <w:t>for letter in list('ABCDEF')</w:t>
      </w:r>
    </w:p>
    <w:p w14:paraId="026FB100"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val="en-US" w:eastAsia="es-AR"/>
        </w:rPr>
        <w:t xml:space="preserve">         ]</w:t>
      </w:r>
    </w:p>
    <w:p w14:paraId="11E5ECFF"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3CC1BB9F"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val="en-US" w:eastAsia="es-AR"/>
        </w:rPr>
        <w:t xml:space="preserve">df3 = </w:t>
      </w:r>
      <w:proofErr w:type="spellStart"/>
      <w:proofErr w:type="gramStart"/>
      <w:r w:rsidRPr="00B663C4">
        <w:rPr>
          <w:rFonts w:ascii="Courier New" w:eastAsia="Times New Roman" w:hAnsi="Courier New" w:cs="Courier New"/>
          <w:sz w:val="20"/>
          <w:szCs w:val="20"/>
          <w:lang w:val="en-US" w:eastAsia="es-AR"/>
        </w:rPr>
        <w:t>pd.DataFrame</w:t>
      </w:r>
      <w:proofErr w:type="spellEnd"/>
      <w:proofErr w:type="gramEnd"/>
      <w:r w:rsidRPr="00B663C4">
        <w:rPr>
          <w:rFonts w:ascii="Courier New" w:eastAsia="Times New Roman" w:hAnsi="Courier New" w:cs="Courier New"/>
          <w:sz w:val="20"/>
          <w:szCs w:val="20"/>
          <w:lang w:val="en-US" w:eastAsia="es-AR"/>
        </w:rPr>
        <w:t>(</w:t>
      </w:r>
    </w:p>
    <w:p w14:paraId="6F478A17"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val="en-US" w:eastAsia="es-AR"/>
        </w:rPr>
        <w:t xml:space="preserve">    # </w:t>
      </w:r>
      <w:proofErr w:type="gramStart"/>
      <w:r w:rsidRPr="00B663C4">
        <w:rPr>
          <w:rFonts w:ascii="Courier New" w:eastAsia="Times New Roman" w:hAnsi="Courier New" w:cs="Courier New"/>
          <w:sz w:val="20"/>
          <w:szCs w:val="20"/>
          <w:lang w:val="en-US" w:eastAsia="es-AR"/>
        </w:rPr>
        <w:t>dictionary</w:t>
      </w:r>
      <w:proofErr w:type="gramEnd"/>
      <w:r w:rsidRPr="00B663C4">
        <w:rPr>
          <w:rFonts w:ascii="Courier New" w:eastAsia="Times New Roman" w:hAnsi="Courier New" w:cs="Courier New"/>
          <w:sz w:val="20"/>
          <w:szCs w:val="20"/>
          <w:lang w:val="en-US" w:eastAsia="es-AR"/>
        </w:rPr>
        <w:t xml:space="preserve"> comprehension:</w:t>
      </w:r>
    </w:p>
    <w:p w14:paraId="26899190"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val="en-US" w:eastAsia="es-AR"/>
        </w:rPr>
        <w:t xml:space="preserve">    </w:t>
      </w:r>
      <w:r w:rsidRPr="00B663C4">
        <w:rPr>
          <w:rFonts w:ascii="Courier New" w:eastAsia="Times New Roman" w:hAnsi="Courier New" w:cs="Courier New"/>
          <w:sz w:val="20"/>
          <w:szCs w:val="20"/>
          <w:lang w:eastAsia="es-AR"/>
        </w:rPr>
        <w:t># uso zip para crear tuplas de dos elementos que suministren</w:t>
      </w:r>
    </w:p>
    <w:p w14:paraId="06A208DF"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 xml:space="preserve">    # pares de valores </w:t>
      </w:r>
      <w:proofErr w:type="gramStart"/>
      <w:r w:rsidRPr="00B663C4">
        <w:rPr>
          <w:rFonts w:ascii="Courier New" w:eastAsia="Times New Roman" w:hAnsi="Courier New" w:cs="Courier New"/>
          <w:sz w:val="20"/>
          <w:szCs w:val="20"/>
          <w:lang w:eastAsia="es-AR"/>
        </w:rPr>
        <w:t>k:v</w:t>
      </w:r>
      <w:proofErr w:type="gramEnd"/>
      <w:r w:rsidRPr="00B663C4">
        <w:rPr>
          <w:rFonts w:ascii="Courier New" w:eastAsia="Times New Roman" w:hAnsi="Courier New" w:cs="Courier New"/>
          <w:sz w:val="20"/>
          <w:szCs w:val="20"/>
          <w:lang w:eastAsia="es-AR"/>
        </w:rPr>
        <w:t xml:space="preserve"> al diccionario</w:t>
      </w:r>
    </w:p>
    <w:p w14:paraId="113B1866"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B663C4">
        <w:rPr>
          <w:rFonts w:ascii="Courier New" w:eastAsia="Times New Roman" w:hAnsi="Courier New" w:cs="Courier New"/>
          <w:sz w:val="20"/>
          <w:szCs w:val="20"/>
          <w:lang w:eastAsia="es-AR"/>
        </w:rPr>
        <w:t xml:space="preserve">    </w:t>
      </w:r>
      <w:r w:rsidRPr="00B663C4">
        <w:rPr>
          <w:rFonts w:ascii="Courier New" w:eastAsia="Times New Roman" w:hAnsi="Courier New" w:cs="Courier New"/>
          <w:sz w:val="20"/>
          <w:szCs w:val="20"/>
          <w:lang w:val="en-US" w:eastAsia="es-AR"/>
        </w:rPr>
        <w:t>{</w:t>
      </w:r>
      <w:proofErr w:type="spellStart"/>
      <w:proofErr w:type="gramStart"/>
      <w:r w:rsidRPr="00B663C4">
        <w:rPr>
          <w:rFonts w:ascii="Courier New" w:eastAsia="Times New Roman" w:hAnsi="Courier New" w:cs="Courier New"/>
          <w:sz w:val="20"/>
          <w:szCs w:val="20"/>
          <w:lang w:val="en-US" w:eastAsia="es-AR"/>
        </w:rPr>
        <w:t>k:v</w:t>
      </w:r>
      <w:proofErr w:type="spellEnd"/>
      <w:proofErr w:type="gramEnd"/>
      <w:r w:rsidRPr="00B663C4">
        <w:rPr>
          <w:rFonts w:ascii="Courier New" w:eastAsia="Times New Roman" w:hAnsi="Courier New" w:cs="Courier New"/>
          <w:sz w:val="20"/>
          <w:szCs w:val="20"/>
          <w:lang w:val="en-US" w:eastAsia="es-AR"/>
        </w:rPr>
        <w:t xml:space="preserve"> for </w:t>
      </w:r>
      <w:proofErr w:type="spellStart"/>
      <w:r w:rsidRPr="00B663C4">
        <w:rPr>
          <w:rFonts w:ascii="Courier New" w:eastAsia="Times New Roman" w:hAnsi="Courier New" w:cs="Courier New"/>
          <w:sz w:val="20"/>
          <w:szCs w:val="20"/>
          <w:lang w:val="en-US" w:eastAsia="es-AR"/>
        </w:rPr>
        <w:t>k,v</w:t>
      </w:r>
      <w:proofErr w:type="spellEnd"/>
      <w:r w:rsidRPr="00B663C4">
        <w:rPr>
          <w:rFonts w:ascii="Courier New" w:eastAsia="Times New Roman" w:hAnsi="Courier New" w:cs="Courier New"/>
          <w:sz w:val="20"/>
          <w:szCs w:val="20"/>
          <w:lang w:val="en-US" w:eastAsia="es-AR"/>
        </w:rPr>
        <w:t xml:space="preserve">  in zip(keys, values)}</w:t>
      </w:r>
    </w:p>
    <w:p w14:paraId="2323BC2D" w14:textId="77777777" w:rsidR="00B663C4" w:rsidRPr="00B663C4" w:rsidRDefault="00B663C4" w:rsidP="00B66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r w:rsidRPr="00B663C4">
        <w:rPr>
          <w:rFonts w:ascii="Courier New" w:eastAsia="Times New Roman" w:hAnsi="Courier New" w:cs="Courier New"/>
          <w:sz w:val="20"/>
          <w:szCs w:val="20"/>
          <w:lang w:eastAsia="es-AR"/>
        </w:rPr>
        <w:t>)</w:t>
      </w:r>
    </w:p>
    <w:p w14:paraId="625BF69C" w14:textId="5743F610" w:rsidR="00B663C4" w:rsidRDefault="00B663C4" w:rsidP="00B663C4">
      <w:pPr>
        <w:pStyle w:val="Prrafodelista"/>
      </w:pPr>
    </w:p>
    <w:p w14:paraId="65439A34" w14:textId="6D7FA749" w:rsidR="00E32486" w:rsidRDefault="00E32486" w:rsidP="00B663C4">
      <w:pPr>
        <w:pStyle w:val="Prrafodelista"/>
      </w:pPr>
    </w:p>
    <w:p w14:paraId="55419906" w14:textId="50985E9C" w:rsidR="00E32486" w:rsidRDefault="00E32486" w:rsidP="00B663C4">
      <w:pPr>
        <w:pStyle w:val="Prrafodelista"/>
      </w:pPr>
    </w:p>
    <w:p w14:paraId="264D6862" w14:textId="165ACE5B" w:rsidR="00E32486" w:rsidRPr="00E32486" w:rsidRDefault="00E32486" w:rsidP="00E32486">
      <w:pPr>
        <w:spacing w:before="100" w:beforeAutospacing="1" w:after="100" w:afterAutospacing="1" w:line="240" w:lineRule="auto"/>
        <w:rPr>
          <w:rFonts w:ascii="Times New Roman" w:eastAsia="Times New Roman" w:hAnsi="Times New Roman" w:cs="Times New Roman"/>
          <w:sz w:val="24"/>
          <w:szCs w:val="24"/>
          <w:lang w:eastAsia="es-AR"/>
        </w:rPr>
      </w:pPr>
      <w:r w:rsidRPr="00E32486">
        <w:rPr>
          <w:rFonts w:ascii="Times New Roman" w:eastAsia="Times New Roman" w:hAnsi="Times New Roman" w:cs="Times New Roman"/>
          <w:sz w:val="24"/>
          <w:szCs w:val="24"/>
          <w:lang w:eastAsia="es-AR"/>
        </w:rPr>
        <w:t xml:space="preserve">Diccionarios ocupados en esta clase </w:t>
      </w:r>
    </w:p>
    <w:p w14:paraId="02AA4C59"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roofErr w:type="spellStart"/>
      <w:r w:rsidRPr="00E32486">
        <w:rPr>
          <w:rFonts w:ascii="Courier New" w:eastAsia="Times New Roman" w:hAnsi="Courier New" w:cs="Courier New"/>
          <w:sz w:val="20"/>
          <w:szCs w:val="20"/>
          <w:lang w:val="en-US" w:eastAsia="es-AR"/>
        </w:rPr>
        <w:t>izq</w:t>
      </w:r>
      <w:proofErr w:type="spellEnd"/>
      <w:r w:rsidRPr="00E32486">
        <w:rPr>
          <w:rFonts w:ascii="Courier New" w:eastAsia="Times New Roman" w:hAnsi="Courier New" w:cs="Courier New"/>
          <w:sz w:val="20"/>
          <w:szCs w:val="20"/>
          <w:lang w:val="en-US" w:eastAsia="es-AR"/>
        </w:rPr>
        <w:t xml:space="preserve"> = </w:t>
      </w:r>
      <w:proofErr w:type="spellStart"/>
      <w:proofErr w:type="gramStart"/>
      <w:r w:rsidRPr="00E32486">
        <w:rPr>
          <w:rFonts w:ascii="Courier New" w:eastAsia="Times New Roman" w:hAnsi="Courier New" w:cs="Courier New"/>
          <w:sz w:val="20"/>
          <w:szCs w:val="20"/>
          <w:lang w:val="en-US" w:eastAsia="es-AR"/>
        </w:rPr>
        <w:t>pd.DataFrame</w:t>
      </w:r>
      <w:proofErr w:type="spellEnd"/>
      <w:proofErr w:type="gramEnd"/>
      <w:r w:rsidRPr="00E32486">
        <w:rPr>
          <w:rFonts w:ascii="Courier New" w:eastAsia="Times New Roman" w:hAnsi="Courier New" w:cs="Courier New"/>
          <w:sz w:val="20"/>
          <w:szCs w:val="20"/>
          <w:lang w:val="en-US" w:eastAsia="es-AR"/>
        </w:rPr>
        <w:t>({'A': ['A0','A1','A2'],</w:t>
      </w:r>
    </w:p>
    <w:p w14:paraId="5A3FB684"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32486">
        <w:rPr>
          <w:rFonts w:ascii="Courier New" w:eastAsia="Times New Roman" w:hAnsi="Courier New" w:cs="Courier New"/>
          <w:sz w:val="20"/>
          <w:szCs w:val="20"/>
          <w:lang w:val="en-US" w:eastAsia="es-AR"/>
        </w:rPr>
        <w:t xml:space="preserve">  'B</w:t>
      </w:r>
      <w:proofErr w:type="gramStart"/>
      <w:r w:rsidRPr="00E32486">
        <w:rPr>
          <w:rFonts w:ascii="Courier New" w:eastAsia="Times New Roman" w:hAnsi="Courier New" w:cs="Courier New"/>
          <w:sz w:val="20"/>
          <w:szCs w:val="20"/>
          <w:lang w:val="en-US" w:eastAsia="es-AR"/>
        </w:rPr>
        <w:t>':[</w:t>
      </w:r>
      <w:proofErr w:type="gramEnd"/>
      <w:r w:rsidRPr="00E32486">
        <w:rPr>
          <w:rFonts w:ascii="Courier New" w:eastAsia="Times New Roman" w:hAnsi="Courier New" w:cs="Courier New"/>
          <w:sz w:val="20"/>
          <w:szCs w:val="20"/>
          <w:lang w:val="en-US" w:eastAsia="es-AR"/>
        </w:rPr>
        <w:t>'B0','B1','B2']},</w:t>
      </w:r>
    </w:p>
    <w:p w14:paraId="5949CB08"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32486">
        <w:rPr>
          <w:rFonts w:ascii="Courier New" w:eastAsia="Times New Roman" w:hAnsi="Courier New" w:cs="Courier New"/>
          <w:sz w:val="20"/>
          <w:szCs w:val="20"/>
          <w:lang w:val="en-US" w:eastAsia="es-AR"/>
        </w:rPr>
        <w:t xml:space="preserve">  index=['k0','k1','k2'])</w:t>
      </w:r>
    </w:p>
    <w:p w14:paraId="7EFEE405"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137E8629"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32486">
        <w:rPr>
          <w:rFonts w:ascii="Courier New" w:eastAsia="Times New Roman" w:hAnsi="Courier New" w:cs="Courier New"/>
          <w:sz w:val="20"/>
          <w:szCs w:val="20"/>
          <w:lang w:val="en-US" w:eastAsia="es-AR"/>
        </w:rPr>
        <w:t>der =</w:t>
      </w:r>
      <w:proofErr w:type="spellStart"/>
      <w:proofErr w:type="gramStart"/>
      <w:r w:rsidRPr="00E32486">
        <w:rPr>
          <w:rFonts w:ascii="Courier New" w:eastAsia="Times New Roman" w:hAnsi="Courier New" w:cs="Courier New"/>
          <w:sz w:val="20"/>
          <w:szCs w:val="20"/>
          <w:lang w:val="en-US" w:eastAsia="es-AR"/>
        </w:rPr>
        <w:t>pd.DataFrame</w:t>
      </w:r>
      <w:proofErr w:type="spellEnd"/>
      <w:proofErr w:type="gramEnd"/>
      <w:r w:rsidRPr="00E32486">
        <w:rPr>
          <w:rFonts w:ascii="Courier New" w:eastAsia="Times New Roman" w:hAnsi="Courier New" w:cs="Courier New"/>
          <w:sz w:val="20"/>
          <w:szCs w:val="20"/>
          <w:lang w:val="en-US" w:eastAsia="es-AR"/>
        </w:rPr>
        <w:t>({'C': ['C0','C1','C2'],</w:t>
      </w:r>
    </w:p>
    <w:p w14:paraId="77ED8D8F" w14:textId="77777777" w:rsidR="00E32486" w:rsidRP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32486">
        <w:rPr>
          <w:rFonts w:ascii="Courier New" w:eastAsia="Times New Roman" w:hAnsi="Courier New" w:cs="Courier New"/>
          <w:sz w:val="20"/>
          <w:szCs w:val="20"/>
          <w:lang w:val="en-US" w:eastAsia="es-AR"/>
        </w:rPr>
        <w:t xml:space="preserve">  'D</w:t>
      </w:r>
      <w:proofErr w:type="gramStart"/>
      <w:r w:rsidRPr="00E32486">
        <w:rPr>
          <w:rFonts w:ascii="Courier New" w:eastAsia="Times New Roman" w:hAnsi="Courier New" w:cs="Courier New"/>
          <w:sz w:val="20"/>
          <w:szCs w:val="20"/>
          <w:lang w:val="en-US" w:eastAsia="es-AR"/>
        </w:rPr>
        <w:t>':[</w:t>
      </w:r>
      <w:proofErr w:type="gramEnd"/>
      <w:r w:rsidRPr="00E32486">
        <w:rPr>
          <w:rFonts w:ascii="Courier New" w:eastAsia="Times New Roman" w:hAnsi="Courier New" w:cs="Courier New"/>
          <w:sz w:val="20"/>
          <w:szCs w:val="20"/>
          <w:lang w:val="en-US" w:eastAsia="es-AR"/>
        </w:rPr>
        <w:t>'D0','D1','D2']},</w:t>
      </w:r>
    </w:p>
    <w:p w14:paraId="6F5CAFC4" w14:textId="4914E961" w:rsidR="00E32486" w:rsidRDefault="00E32486"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E32486">
        <w:rPr>
          <w:rFonts w:ascii="Courier New" w:eastAsia="Times New Roman" w:hAnsi="Courier New" w:cs="Courier New"/>
          <w:sz w:val="20"/>
          <w:szCs w:val="20"/>
          <w:lang w:val="en-US" w:eastAsia="es-AR"/>
        </w:rPr>
        <w:t xml:space="preserve">  index=['k0','k2','k3']) </w:t>
      </w:r>
    </w:p>
    <w:p w14:paraId="424A07B4" w14:textId="2D165996" w:rsidR="00CC3274" w:rsidRDefault="00CC3274"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p>
    <w:p w14:paraId="4AFC7535" w14:textId="77777777" w:rsidR="00CC3274" w:rsidRPr="00CC3274" w:rsidRDefault="00CC3274" w:rsidP="00CC327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CC3274">
        <w:rPr>
          <w:rFonts w:ascii="Times New Roman" w:eastAsia="Times New Roman" w:hAnsi="Times New Roman" w:cs="Times New Roman"/>
          <w:b/>
          <w:bCs/>
          <w:sz w:val="36"/>
          <w:szCs w:val="36"/>
          <w:lang w:eastAsia="es-AR"/>
        </w:rPr>
        <w:t>pivot_table</w:t>
      </w:r>
      <w:proofErr w:type="spellEnd"/>
    </w:p>
    <w:p w14:paraId="52295ADA"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Esta función puede traer recuerdos a las personas interesadas en el mundo del SQL, ya que Oracle, PostgreSQL y otros motores de bases de datos la tienen implementada desde hace muchos años. </w:t>
      </w:r>
      <w:proofErr w:type="spellStart"/>
      <w:r w:rsidRPr="00CC3274">
        <w:rPr>
          <w:rFonts w:ascii="Times New Roman" w:eastAsia="Times New Roman" w:hAnsi="Times New Roman" w:cs="Times New Roman"/>
          <w:sz w:val="24"/>
          <w:szCs w:val="24"/>
          <w:lang w:eastAsia="es-AR"/>
        </w:rPr>
        <w:t>Pivot</w:t>
      </w:r>
      <w:proofErr w:type="spellEnd"/>
      <w:r w:rsidRPr="00CC3274">
        <w:rPr>
          <w:rFonts w:ascii="Times New Roman" w:eastAsia="Times New Roman" w:hAnsi="Times New Roman" w:cs="Times New Roman"/>
          <w:sz w:val="24"/>
          <w:szCs w:val="24"/>
          <w:lang w:eastAsia="es-AR"/>
        </w:rPr>
        <w:t xml:space="preserve">, básicamente, transforma los valores de determinadas columnas o filas en los índices de un nuevo </w:t>
      </w:r>
      <w:proofErr w:type="spellStart"/>
      <w:r w:rsidRPr="00CC3274">
        <w:rPr>
          <w:rFonts w:ascii="Times New Roman" w:eastAsia="Times New Roman" w:hAnsi="Times New Roman" w:cs="Times New Roman"/>
          <w:sz w:val="24"/>
          <w:szCs w:val="24"/>
          <w:lang w:eastAsia="es-AR"/>
        </w:rPr>
        <w:t>DataFrame</w:t>
      </w:r>
      <w:proofErr w:type="spellEnd"/>
      <w:r w:rsidRPr="00CC3274">
        <w:rPr>
          <w:rFonts w:ascii="Times New Roman" w:eastAsia="Times New Roman" w:hAnsi="Times New Roman" w:cs="Times New Roman"/>
          <w:sz w:val="24"/>
          <w:szCs w:val="24"/>
          <w:lang w:eastAsia="es-AR"/>
        </w:rPr>
        <w:t>, y la intersección de estos es el valor resultante.</w:t>
      </w:r>
    </w:p>
    <w:p w14:paraId="178F4CEB"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Entiendo que esto puede sonar algo confuso, pero no te preocupes, todo queda mucho más claro con un ejemplo.</w:t>
      </w:r>
    </w:p>
    <w:p w14:paraId="6F86802D" w14:textId="77777777" w:rsidR="00CC3274" w:rsidRPr="00CC3274" w:rsidRDefault="00CC3274" w:rsidP="00CC32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Para comenzar, crea un nuevo </w:t>
      </w:r>
      <w:proofErr w:type="spellStart"/>
      <w:r w:rsidRPr="00CC3274">
        <w:rPr>
          <w:rFonts w:ascii="Times New Roman" w:eastAsia="Times New Roman" w:hAnsi="Times New Roman" w:cs="Times New Roman"/>
          <w:sz w:val="24"/>
          <w:szCs w:val="24"/>
          <w:lang w:eastAsia="es-AR"/>
        </w:rPr>
        <w:t>Jupyter</w:t>
      </w:r>
      <w:proofErr w:type="spellEnd"/>
      <w:r w:rsidRPr="00CC3274">
        <w:rPr>
          <w:rFonts w:ascii="Times New Roman" w:eastAsia="Times New Roman" w:hAnsi="Times New Roman" w:cs="Times New Roman"/>
          <w:sz w:val="24"/>
          <w:szCs w:val="24"/>
          <w:lang w:eastAsia="es-AR"/>
        </w:rPr>
        <w:t xml:space="preserve"> Notebooks, puedes usar Google </w:t>
      </w:r>
      <w:proofErr w:type="spellStart"/>
      <w:r w:rsidRPr="00CC3274">
        <w:rPr>
          <w:rFonts w:ascii="Times New Roman" w:eastAsia="Times New Roman" w:hAnsi="Times New Roman" w:cs="Times New Roman"/>
          <w:sz w:val="24"/>
          <w:szCs w:val="24"/>
          <w:lang w:eastAsia="es-AR"/>
        </w:rPr>
        <w:t>Colab</w:t>
      </w:r>
      <w:proofErr w:type="spellEnd"/>
      <w:r w:rsidRPr="00CC3274">
        <w:rPr>
          <w:rFonts w:ascii="Times New Roman" w:eastAsia="Times New Roman" w:hAnsi="Times New Roman" w:cs="Times New Roman"/>
          <w:sz w:val="24"/>
          <w:szCs w:val="24"/>
          <w:lang w:eastAsia="es-AR"/>
        </w:rPr>
        <w:t xml:space="preserve"> o la notebook de tu preferencia que estés utilizando para este curso.</w:t>
      </w:r>
    </w:p>
    <w:p w14:paraId="15F03004" w14:textId="77777777" w:rsidR="00CC3274" w:rsidRPr="00CC3274" w:rsidRDefault="00CC3274" w:rsidP="00CC3274">
      <w:pPr>
        <w:numPr>
          <w:ilvl w:val="0"/>
          <w:numId w:val="66"/>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Carga el </w:t>
      </w:r>
      <w:proofErr w:type="spellStart"/>
      <w:r w:rsidRPr="00CC3274">
        <w:rPr>
          <w:rFonts w:ascii="Times New Roman" w:eastAsia="Times New Roman" w:hAnsi="Times New Roman" w:cs="Times New Roman"/>
          <w:sz w:val="24"/>
          <w:szCs w:val="24"/>
          <w:lang w:eastAsia="es-AR"/>
        </w:rPr>
        <w:t>DataFrame</w:t>
      </w:r>
      <w:proofErr w:type="spellEnd"/>
      <w:r w:rsidRPr="00CC3274">
        <w:rPr>
          <w:rFonts w:ascii="Times New Roman" w:eastAsia="Times New Roman" w:hAnsi="Times New Roman" w:cs="Times New Roman"/>
          <w:sz w:val="24"/>
          <w:szCs w:val="24"/>
          <w:lang w:eastAsia="es-AR"/>
        </w:rPr>
        <w:t xml:space="preserve"> que hemos usado en el curso:</w:t>
      </w:r>
    </w:p>
    <w:p w14:paraId="3A6ED20F"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 = pd.read_csv('bestsellers with categories.csv',sep=',',header=0)</w:t>
      </w:r>
    </w:p>
    <w:p w14:paraId="487D63AA" w14:textId="77777777" w:rsidR="00CC3274" w:rsidRPr="00CC3274" w:rsidRDefault="00CC3274" w:rsidP="00CC3274">
      <w:pPr>
        <w:numPr>
          <w:ilvl w:val="0"/>
          <w:numId w:val="67"/>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Explóralo viendo sus primeras 5 filas:</w:t>
      </w:r>
    </w:p>
    <w:p w14:paraId="0D653EE9"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roofErr w:type="spellStart"/>
      <w:r w:rsidRPr="00CC3274">
        <w:rPr>
          <w:rFonts w:ascii="Courier New" w:eastAsia="Times New Roman" w:hAnsi="Courier New" w:cs="Courier New"/>
          <w:sz w:val="20"/>
          <w:szCs w:val="20"/>
          <w:lang w:eastAsia="es-AR"/>
        </w:rPr>
        <w:t>df_</w:t>
      </w:r>
      <w:proofErr w:type="gramStart"/>
      <w:r w:rsidRPr="00CC3274">
        <w:rPr>
          <w:rFonts w:ascii="Courier New" w:eastAsia="Times New Roman" w:hAnsi="Courier New" w:cs="Courier New"/>
          <w:sz w:val="20"/>
          <w:szCs w:val="20"/>
          <w:lang w:eastAsia="es-AR"/>
        </w:rPr>
        <w:t>books.head</w:t>
      </w:r>
      <w:proofErr w:type="spellEnd"/>
      <w:proofErr w:type="gramEnd"/>
      <w:r w:rsidRPr="00CC3274">
        <w:rPr>
          <w:rFonts w:ascii="Courier New" w:eastAsia="Times New Roman" w:hAnsi="Courier New" w:cs="Courier New"/>
          <w:sz w:val="20"/>
          <w:szCs w:val="20"/>
          <w:lang w:eastAsia="es-AR"/>
        </w:rPr>
        <w:t>()</w:t>
      </w:r>
    </w:p>
    <w:p w14:paraId="002B356F" w14:textId="77777777" w:rsidR="00CC3274" w:rsidRPr="00CC3274" w:rsidRDefault="00CC3274" w:rsidP="00CC3274">
      <w:pPr>
        <w:numPr>
          <w:ilvl w:val="0"/>
          <w:numId w:val="68"/>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lastRenderedPageBreak/>
        <w:t xml:space="preserve">Aplica </w:t>
      </w:r>
      <w:proofErr w:type="spellStart"/>
      <w:r w:rsidRPr="00CC3274">
        <w:rPr>
          <w:rFonts w:ascii="Courier New" w:eastAsia="Times New Roman" w:hAnsi="Courier New" w:cs="Courier New"/>
          <w:sz w:val="20"/>
          <w:szCs w:val="20"/>
          <w:lang w:eastAsia="es-AR"/>
        </w:rPr>
        <w:t>pivot_table</w:t>
      </w:r>
      <w:proofErr w:type="spellEnd"/>
      <w:r w:rsidRPr="00CC3274">
        <w:rPr>
          <w:rFonts w:ascii="Times New Roman" w:eastAsia="Times New Roman" w:hAnsi="Times New Roman" w:cs="Times New Roman"/>
          <w:sz w:val="24"/>
          <w:szCs w:val="24"/>
          <w:lang w:eastAsia="es-AR"/>
        </w:rPr>
        <w:t>:</w:t>
      </w:r>
    </w:p>
    <w:p w14:paraId="14AD8D10"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df_books.pivot_table(index='Author',columns='Genre',values='User Rating')</w:t>
      </w:r>
    </w:p>
    <w:p w14:paraId="610958F5" w14:textId="2D31E418"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drawing>
          <wp:inline distT="0" distB="0" distL="0" distR="0" wp14:anchorId="4A635AFE" wp14:editId="44C0A2C9">
            <wp:extent cx="5400040" cy="14147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1414780"/>
                    </a:xfrm>
                    <a:prstGeom prst="rect">
                      <a:avLst/>
                    </a:prstGeom>
                    <a:noFill/>
                    <a:ln>
                      <a:noFill/>
                    </a:ln>
                  </pic:spPr>
                </pic:pic>
              </a:graphicData>
            </a:graphic>
          </wp:inline>
        </w:drawing>
      </w:r>
    </w:p>
    <w:p w14:paraId="3EA6956A"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Como resultado, los valores de </w:t>
      </w:r>
      <w:proofErr w:type="spellStart"/>
      <w:r w:rsidRPr="00CC3274">
        <w:rPr>
          <w:rFonts w:ascii="Courier New" w:eastAsia="Times New Roman" w:hAnsi="Courier New" w:cs="Courier New"/>
          <w:sz w:val="20"/>
          <w:szCs w:val="20"/>
          <w:lang w:eastAsia="es-AR"/>
        </w:rPr>
        <w:t>Author</w:t>
      </w:r>
      <w:proofErr w:type="spellEnd"/>
      <w:r w:rsidRPr="00CC3274">
        <w:rPr>
          <w:rFonts w:ascii="Times New Roman" w:eastAsia="Times New Roman" w:hAnsi="Times New Roman" w:cs="Times New Roman"/>
          <w:sz w:val="24"/>
          <w:szCs w:val="24"/>
          <w:lang w:eastAsia="es-AR"/>
        </w:rPr>
        <w:t xml:space="preserve"> pasan a formar el índice por fila y los valores de </w:t>
      </w:r>
      <w:proofErr w:type="spellStart"/>
      <w:r w:rsidRPr="00CC3274">
        <w:rPr>
          <w:rFonts w:ascii="Courier New" w:eastAsia="Times New Roman" w:hAnsi="Courier New" w:cs="Courier New"/>
          <w:sz w:val="20"/>
          <w:szCs w:val="20"/>
          <w:lang w:eastAsia="es-AR"/>
        </w:rPr>
        <w:t>Genre</w:t>
      </w:r>
      <w:proofErr w:type="spellEnd"/>
      <w:r w:rsidRPr="00CC3274">
        <w:rPr>
          <w:rFonts w:ascii="Times New Roman" w:eastAsia="Times New Roman" w:hAnsi="Times New Roman" w:cs="Times New Roman"/>
          <w:sz w:val="24"/>
          <w:szCs w:val="24"/>
          <w:lang w:eastAsia="es-AR"/>
        </w:rPr>
        <w:t xml:space="preserve"> pasan a formar parte de los índices por columna, y el </w:t>
      </w:r>
      <w:proofErr w:type="spellStart"/>
      <w:r w:rsidRPr="00CC3274">
        <w:rPr>
          <w:rFonts w:ascii="Courier New" w:eastAsia="Times New Roman" w:hAnsi="Courier New" w:cs="Courier New"/>
          <w:sz w:val="20"/>
          <w:szCs w:val="20"/>
          <w:lang w:eastAsia="es-AR"/>
        </w:rPr>
        <w:t>User</w:t>
      </w:r>
      <w:proofErr w:type="spellEnd"/>
      <w:r w:rsidRPr="00CC3274">
        <w:rPr>
          <w:rFonts w:ascii="Courier New" w:eastAsia="Times New Roman" w:hAnsi="Courier New" w:cs="Courier New"/>
          <w:sz w:val="20"/>
          <w:szCs w:val="20"/>
          <w:lang w:eastAsia="es-AR"/>
        </w:rPr>
        <w:t xml:space="preserve"> Rating</w:t>
      </w:r>
      <w:r w:rsidRPr="00CC3274">
        <w:rPr>
          <w:rFonts w:ascii="Times New Roman" w:eastAsia="Times New Roman" w:hAnsi="Times New Roman" w:cs="Times New Roman"/>
          <w:sz w:val="24"/>
          <w:szCs w:val="24"/>
          <w:lang w:eastAsia="es-AR"/>
        </w:rPr>
        <w:t xml:space="preserve"> se mantiene como valor.</w:t>
      </w:r>
    </w:p>
    <w:p w14:paraId="17BECA78" w14:textId="35EB3E85"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drawing>
          <wp:inline distT="0" distB="0" distL="0" distR="0" wp14:anchorId="60A6AD45" wp14:editId="59DE0824">
            <wp:extent cx="5324475" cy="3038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038475"/>
                    </a:xfrm>
                    <a:prstGeom prst="rect">
                      <a:avLst/>
                    </a:prstGeom>
                    <a:noFill/>
                    <a:ln>
                      <a:noFill/>
                    </a:ln>
                  </pic:spPr>
                </pic:pic>
              </a:graphicData>
            </a:graphic>
          </wp:inline>
        </w:drawing>
      </w:r>
    </w:p>
    <w:p w14:paraId="0D6A1199"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Por supuesto, para este caso, un </w:t>
      </w:r>
      <w:proofErr w:type="spellStart"/>
      <w:r w:rsidRPr="00CC3274">
        <w:rPr>
          <w:rFonts w:ascii="Courier New" w:eastAsia="Times New Roman" w:hAnsi="Courier New" w:cs="Courier New"/>
          <w:sz w:val="20"/>
          <w:szCs w:val="20"/>
          <w:lang w:eastAsia="es-AR"/>
        </w:rPr>
        <w:t>Author</w:t>
      </w:r>
      <w:proofErr w:type="spellEnd"/>
      <w:r w:rsidRPr="00CC3274">
        <w:rPr>
          <w:rFonts w:ascii="Times New Roman" w:eastAsia="Times New Roman" w:hAnsi="Times New Roman" w:cs="Times New Roman"/>
          <w:sz w:val="24"/>
          <w:szCs w:val="24"/>
          <w:lang w:eastAsia="es-AR"/>
        </w:rPr>
        <w:t xml:space="preserve"> suele tener un solo género literario, así que no es una transformación muy útil, pero veamos si podemos lograr algo mejor.</w:t>
      </w:r>
    </w:p>
    <w:p w14:paraId="3931D04E" w14:textId="77777777" w:rsidR="00CC3274" w:rsidRPr="00CC3274" w:rsidRDefault="00CC3274" w:rsidP="00CC3274">
      <w:pPr>
        <w:numPr>
          <w:ilvl w:val="0"/>
          <w:numId w:val="69"/>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Ejecuta la siguiente variación:</w:t>
      </w:r>
    </w:p>
    <w:p w14:paraId="4711233E"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df_books.pivot_table(index='Genre',columns='Year', values='User Rating',aggfunc='sum')</w:t>
      </w:r>
    </w:p>
    <w:p w14:paraId="7781D25E"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En este caso tenemos por cada género, la suma a lo largo de los años. Esto es mucho más interesante, ¿verdad? La mejor noticia es que no solo podemos obtener la suma, también podemos obtener la media, la desviación estándar, el conteo, la varianza, etc. Únicamente con cambiar el parámetro </w:t>
      </w:r>
      <w:proofErr w:type="spellStart"/>
      <w:r w:rsidRPr="00CC3274">
        <w:rPr>
          <w:rFonts w:ascii="Courier New" w:eastAsia="Times New Roman" w:hAnsi="Courier New" w:cs="Courier New"/>
          <w:sz w:val="20"/>
          <w:szCs w:val="20"/>
          <w:lang w:eastAsia="es-AR"/>
        </w:rPr>
        <w:t>aggfunc</w:t>
      </w:r>
      <w:proofErr w:type="spellEnd"/>
      <w:r w:rsidRPr="00CC3274">
        <w:rPr>
          <w:rFonts w:ascii="Times New Roman" w:eastAsia="Times New Roman" w:hAnsi="Times New Roman" w:cs="Times New Roman"/>
          <w:sz w:val="24"/>
          <w:szCs w:val="24"/>
          <w:lang w:eastAsia="es-AR"/>
        </w:rPr>
        <w:t xml:space="preserve"> que traduce función de agrupamiento.</w:t>
      </w:r>
    </w:p>
    <w:p w14:paraId="4A705FFA" w14:textId="7C2F8BFB"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lastRenderedPageBreak/>
        <w:drawing>
          <wp:inline distT="0" distB="0" distL="0" distR="0" wp14:anchorId="75521897" wp14:editId="0DDD41BC">
            <wp:extent cx="5400040" cy="9366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936625"/>
                    </a:xfrm>
                    <a:prstGeom prst="rect">
                      <a:avLst/>
                    </a:prstGeom>
                    <a:noFill/>
                    <a:ln>
                      <a:noFill/>
                    </a:ln>
                  </pic:spPr>
                </pic:pic>
              </a:graphicData>
            </a:graphic>
          </wp:inline>
        </w:drawing>
      </w:r>
    </w:p>
    <w:p w14:paraId="541ECF2A" w14:textId="77777777" w:rsidR="00CC3274" w:rsidRPr="00CC3274" w:rsidRDefault="00CC3274" w:rsidP="00CC327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proofErr w:type="spellStart"/>
      <w:r w:rsidRPr="00CC3274">
        <w:rPr>
          <w:rFonts w:ascii="Times New Roman" w:eastAsia="Times New Roman" w:hAnsi="Times New Roman" w:cs="Times New Roman"/>
          <w:b/>
          <w:bCs/>
          <w:sz w:val="36"/>
          <w:szCs w:val="36"/>
          <w:lang w:eastAsia="es-AR"/>
        </w:rPr>
        <w:t>melt</w:t>
      </w:r>
      <w:proofErr w:type="spellEnd"/>
    </w:p>
    <w:p w14:paraId="3CFE53D4"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El método </w:t>
      </w:r>
      <w:proofErr w:type="spellStart"/>
      <w:r w:rsidRPr="00CC3274">
        <w:rPr>
          <w:rFonts w:ascii="Times New Roman" w:eastAsia="Times New Roman" w:hAnsi="Times New Roman" w:cs="Times New Roman"/>
          <w:sz w:val="24"/>
          <w:szCs w:val="24"/>
          <w:lang w:eastAsia="es-AR"/>
        </w:rPr>
        <w:t>melt</w:t>
      </w:r>
      <w:proofErr w:type="spellEnd"/>
      <w:r w:rsidRPr="00CC3274">
        <w:rPr>
          <w:rFonts w:ascii="Times New Roman" w:eastAsia="Times New Roman" w:hAnsi="Times New Roman" w:cs="Times New Roman"/>
          <w:sz w:val="24"/>
          <w:szCs w:val="24"/>
          <w:lang w:eastAsia="es-AR"/>
        </w:rPr>
        <w:t xml:space="preserve"> toma las columnas del </w:t>
      </w:r>
      <w:proofErr w:type="spellStart"/>
      <w:r w:rsidRPr="00CC3274">
        <w:rPr>
          <w:rFonts w:ascii="Times New Roman" w:eastAsia="Times New Roman" w:hAnsi="Times New Roman" w:cs="Times New Roman"/>
          <w:sz w:val="24"/>
          <w:szCs w:val="24"/>
          <w:lang w:eastAsia="es-AR"/>
        </w:rPr>
        <w:t>DataFrame</w:t>
      </w:r>
      <w:proofErr w:type="spellEnd"/>
      <w:r w:rsidRPr="00CC3274">
        <w:rPr>
          <w:rFonts w:ascii="Times New Roman" w:eastAsia="Times New Roman" w:hAnsi="Times New Roman" w:cs="Times New Roman"/>
          <w:sz w:val="24"/>
          <w:szCs w:val="24"/>
          <w:lang w:eastAsia="es-AR"/>
        </w:rPr>
        <w:t xml:space="preserve"> y las pasa a filas, con dos nuevas columnas para especificar la antigua columna y el valor que traía.</w:t>
      </w:r>
    </w:p>
    <w:p w14:paraId="03E2B021"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Por ejemplo, simplemente al imprimir las cinco primeras filas del </w:t>
      </w:r>
      <w:proofErr w:type="spellStart"/>
      <w:r w:rsidRPr="00CC3274">
        <w:rPr>
          <w:rFonts w:ascii="Times New Roman" w:eastAsia="Times New Roman" w:hAnsi="Times New Roman" w:cs="Times New Roman"/>
          <w:sz w:val="24"/>
          <w:szCs w:val="24"/>
          <w:lang w:eastAsia="es-AR"/>
        </w:rPr>
        <w:t>DataFrame</w:t>
      </w:r>
      <w:proofErr w:type="spellEnd"/>
      <w:r w:rsidRPr="00CC3274">
        <w:rPr>
          <w:rFonts w:ascii="Times New Roman" w:eastAsia="Times New Roman" w:hAnsi="Times New Roman" w:cs="Times New Roman"/>
          <w:sz w:val="24"/>
          <w:szCs w:val="24"/>
          <w:lang w:eastAsia="es-AR"/>
        </w:rPr>
        <w:t xml:space="preserve"> con las columnas de </w:t>
      </w:r>
      <w:proofErr w:type="spellStart"/>
      <w:r w:rsidRPr="00CC3274">
        <w:rPr>
          <w:rFonts w:ascii="Courier New" w:eastAsia="Times New Roman" w:hAnsi="Courier New" w:cs="Courier New"/>
          <w:sz w:val="20"/>
          <w:szCs w:val="20"/>
          <w:lang w:eastAsia="es-AR"/>
        </w:rPr>
        <w:t>Name</w:t>
      </w:r>
      <w:proofErr w:type="spellEnd"/>
      <w:r w:rsidRPr="00CC3274">
        <w:rPr>
          <w:rFonts w:ascii="Times New Roman" w:eastAsia="Times New Roman" w:hAnsi="Times New Roman" w:cs="Times New Roman"/>
          <w:sz w:val="24"/>
          <w:szCs w:val="24"/>
          <w:lang w:eastAsia="es-AR"/>
        </w:rPr>
        <w:t xml:space="preserve"> y </w:t>
      </w:r>
      <w:proofErr w:type="spellStart"/>
      <w:r w:rsidRPr="00CC3274">
        <w:rPr>
          <w:rFonts w:ascii="Courier New" w:eastAsia="Times New Roman" w:hAnsi="Courier New" w:cs="Courier New"/>
          <w:sz w:val="20"/>
          <w:szCs w:val="20"/>
          <w:lang w:eastAsia="es-AR"/>
        </w:rPr>
        <w:t>Genre</w:t>
      </w:r>
      <w:proofErr w:type="spellEnd"/>
      <w:r w:rsidRPr="00CC3274">
        <w:rPr>
          <w:rFonts w:ascii="Times New Roman" w:eastAsia="Times New Roman" w:hAnsi="Times New Roman" w:cs="Times New Roman"/>
          <w:sz w:val="24"/>
          <w:szCs w:val="24"/>
          <w:lang w:eastAsia="es-AR"/>
        </w:rPr>
        <w:t xml:space="preserve"> se tiene este resultado.</w:t>
      </w:r>
    </w:p>
    <w:p w14:paraId="2A8B99BD" w14:textId="77777777" w:rsidR="00CC3274" w:rsidRPr="00CC3274" w:rsidRDefault="00CC3274" w:rsidP="00CC3274">
      <w:pPr>
        <w:numPr>
          <w:ilvl w:val="0"/>
          <w:numId w:val="70"/>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Para ello ejecuta la siguiente línea en tu </w:t>
      </w:r>
      <w:proofErr w:type="spellStart"/>
      <w:r w:rsidRPr="00CC3274">
        <w:rPr>
          <w:rFonts w:ascii="Times New Roman" w:eastAsia="Times New Roman" w:hAnsi="Times New Roman" w:cs="Times New Roman"/>
          <w:sz w:val="24"/>
          <w:szCs w:val="24"/>
          <w:lang w:eastAsia="es-AR"/>
        </w:rPr>
        <w:t>Jupyter</w:t>
      </w:r>
      <w:proofErr w:type="spellEnd"/>
      <w:r w:rsidRPr="00CC3274">
        <w:rPr>
          <w:rFonts w:ascii="Times New Roman" w:eastAsia="Times New Roman" w:hAnsi="Times New Roman" w:cs="Times New Roman"/>
          <w:sz w:val="24"/>
          <w:szCs w:val="24"/>
          <w:lang w:eastAsia="es-AR"/>
        </w:rPr>
        <w:t xml:space="preserve"> Notebook:</w:t>
      </w:r>
    </w:p>
    <w:p w14:paraId="4895A088"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df_books[['Name','Genre']].head(5)</w:t>
      </w:r>
    </w:p>
    <w:p w14:paraId="2F3C5614" w14:textId="1FF89010"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drawing>
          <wp:inline distT="0" distB="0" distL="0" distR="0" wp14:anchorId="6986419A" wp14:editId="583FBB12">
            <wp:extent cx="5267325" cy="2409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409825"/>
                    </a:xfrm>
                    <a:prstGeom prst="rect">
                      <a:avLst/>
                    </a:prstGeom>
                    <a:noFill/>
                    <a:ln>
                      <a:noFill/>
                    </a:ln>
                  </pic:spPr>
                </pic:pic>
              </a:graphicData>
            </a:graphic>
          </wp:inline>
        </w:drawing>
      </w:r>
    </w:p>
    <w:p w14:paraId="38BEFA7C" w14:textId="77777777" w:rsidR="00CC3274" w:rsidRPr="00CC3274" w:rsidRDefault="00CC3274" w:rsidP="00CC3274">
      <w:pPr>
        <w:numPr>
          <w:ilvl w:val="0"/>
          <w:numId w:val="71"/>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Aplica </w:t>
      </w:r>
      <w:proofErr w:type="spellStart"/>
      <w:r w:rsidRPr="00CC3274">
        <w:rPr>
          <w:rFonts w:ascii="Times New Roman" w:eastAsia="Times New Roman" w:hAnsi="Times New Roman" w:cs="Times New Roman"/>
          <w:sz w:val="24"/>
          <w:szCs w:val="24"/>
          <w:lang w:eastAsia="es-AR"/>
        </w:rPr>
        <w:t>melt</w:t>
      </w:r>
      <w:proofErr w:type="spellEnd"/>
      <w:r w:rsidRPr="00CC3274">
        <w:rPr>
          <w:rFonts w:ascii="Times New Roman" w:eastAsia="Times New Roman" w:hAnsi="Times New Roman" w:cs="Times New Roman"/>
          <w:sz w:val="24"/>
          <w:szCs w:val="24"/>
          <w:lang w:eastAsia="es-AR"/>
        </w:rPr>
        <w:t xml:space="preserve"> de la siguiente manera:</w:t>
      </w:r>
    </w:p>
    <w:p w14:paraId="119C29E3"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df_books[['Name','Genre']].head(5).melt()</w:t>
      </w:r>
    </w:p>
    <w:p w14:paraId="2EFF9DD7" w14:textId="38E049CA"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lastRenderedPageBreak/>
        <w:drawing>
          <wp:inline distT="0" distB="0" distL="0" distR="0" wp14:anchorId="5E8FAEC0" wp14:editId="779F6485">
            <wp:extent cx="4791075" cy="41910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191000"/>
                    </a:xfrm>
                    <a:prstGeom prst="rect">
                      <a:avLst/>
                    </a:prstGeom>
                    <a:noFill/>
                    <a:ln>
                      <a:noFill/>
                    </a:ln>
                  </pic:spPr>
                </pic:pic>
              </a:graphicData>
            </a:graphic>
          </wp:inline>
        </w:drawing>
      </w:r>
    </w:p>
    <w:p w14:paraId="1F5719AC"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Ahora cada resultado de las dos columnas pasa a una fila de este modo a tipo </w:t>
      </w:r>
      <w:proofErr w:type="spellStart"/>
      <w:proofErr w:type="gramStart"/>
      <w:r w:rsidRPr="00CC3274">
        <w:rPr>
          <w:rFonts w:ascii="Times New Roman" w:eastAsia="Times New Roman" w:hAnsi="Times New Roman" w:cs="Times New Roman"/>
          <w:b/>
          <w:bCs/>
          <w:sz w:val="24"/>
          <w:szCs w:val="24"/>
          <w:lang w:eastAsia="es-AR"/>
        </w:rPr>
        <w:t>llave:valor</w:t>
      </w:r>
      <w:proofErr w:type="spellEnd"/>
      <w:proofErr w:type="gramEnd"/>
      <w:r w:rsidRPr="00CC3274">
        <w:rPr>
          <w:rFonts w:ascii="Times New Roman" w:eastAsia="Times New Roman" w:hAnsi="Times New Roman" w:cs="Times New Roman"/>
          <w:sz w:val="24"/>
          <w:szCs w:val="24"/>
          <w:lang w:eastAsia="es-AR"/>
        </w:rPr>
        <w:t>.</w:t>
      </w:r>
    </w:p>
    <w:p w14:paraId="6B80A9C8" w14:textId="77777777" w:rsidR="00CC3274" w:rsidRPr="00CC3274" w:rsidRDefault="00CC3274" w:rsidP="00CC3274">
      <w:pPr>
        <w:numPr>
          <w:ilvl w:val="0"/>
          <w:numId w:val="72"/>
        </w:num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t xml:space="preserve">En el siguiente ejemplo ejecutemos </w:t>
      </w:r>
      <w:proofErr w:type="spellStart"/>
      <w:r w:rsidRPr="00CC3274">
        <w:rPr>
          <w:rFonts w:ascii="Times New Roman" w:eastAsia="Times New Roman" w:hAnsi="Times New Roman" w:cs="Times New Roman"/>
          <w:sz w:val="24"/>
          <w:szCs w:val="24"/>
          <w:lang w:eastAsia="es-AR"/>
        </w:rPr>
        <w:t>melt</w:t>
      </w:r>
      <w:proofErr w:type="spellEnd"/>
      <w:r w:rsidRPr="00CC3274">
        <w:rPr>
          <w:rFonts w:ascii="Times New Roman" w:eastAsia="Times New Roman" w:hAnsi="Times New Roman" w:cs="Times New Roman"/>
          <w:sz w:val="24"/>
          <w:szCs w:val="24"/>
          <w:lang w:eastAsia="es-AR"/>
        </w:rPr>
        <w:t xml:space="preserve"> de esta manera:</w:t>
      </w:r>
    </w:p>
    <w:p w14:paraId="41FE56BE" w14:textId="77777777" w:rsidR="00CC3274" w:rsidRPr="00CC3274" w:rsidRDefault="00CC3274" w:rsidP="00CC32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AR"/>
        </w:rPr>
      </w:pPr>
      <w:r w:rsidRPr="00CC3274">
        <w:rPr>
          <w:rFonts w:ascii="Courier New" w:eastAsia="Times New Roman" w:hAnsi="Courier New" w:cs="Courier New"/>
          <w:sz w:val="20"/>
          <w:szCs w:val="20"/>
          <w:lang w:val="en-US" w:eastAsia="es-AR"/>
        </w:rPr>
        <w:t>df_books.melt(id_vars='Year',value_vars='Genre')</w:t>
      </w:r>
    </w:p>
    <w:p w14:paraId="55527EE1" w14:textId="114EC41C" w:rsidR="00CC3274" w:rsidRPr="00CC3274" w:rsidRDefault="00CC3274" w:rsidP="00CC3274">
      <w:pPr>
        <w:spacing w:after="0"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noProof/>
          <w:sz w:val="24"/>
          <w:szCs w:val="24"/>
          <w:lang w:eastAsia="es-AR"/>
        </w:rPr>
        <w:drawing>
          <wp:inline distT="0" distB="0" distL="0" distR="0" wp14:anchorId="492FD49D" wp14:editId="331A417A">
            <wp:extent cx="3171825" cy="28003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1825" cy="2800350"/>
                    </a:xfrm>
                    <a:prstGeom prst="rect">
                      <a:avLst/>
                    </a:prstGeom>
                    <a:noFill/>
                    <a:ln>
                      <a:noFill/>
                    </a:ln>
                  </pic:spPr>
                </pic:pic>
              </a:graphicData>
            </a:graphic>
          </wp:inline>
        </w:drawing>
      </w:r>
    </w:p>
    <w:p w14:paraId="58DA5EFE" w14:textId="77777777" w:rsidR="00CC3274" w:rsidRPr="00CC3274" w:rsidRDefault="00CC3274" w:rsidP="00CC3274">
      <w:pPr>
        <w:spacing w:before="100" w:beforeAutospacing="1" w:after="100" w:afterAutospacing="1" w:line="240" w:lineRule="auto"/>
        <w:rPr>
          <w:rFonts w:ascii="Times New Roman" w:eastAsia="Times New Roman" w:hAnsi="Times New Roman" w:cs="Times New Roman"/>
          <w:sz w:val="24"/>
          <w:szCs w:val="24"/>
          <w:lang w:eastAsia="es-AR"/>
        </w:rPr>
      </w:pPr>
      <w:r w:rsidRPr="00CC3274">
        <w:rPr>
          <w:rFonts w:ascii="Times New Roman" w:eastAsia="Times New Roman" w:hAnsi="Times New Roman" w:cs="Times New Roman"/>
          <w:sz w:val="24"/>
          <w:szCs w:val="24"/>
          <w:lang w:eastAsia="es-AR"/>
        </w:rPr>
        <w:lastRenderedPageBreak/>
        <w:t xml:space="preserve">Simplemente, podemos seleccionar las columnas que no quiero hacer </w:t>
      </w:r>
      <w:proofErr w:type="spellStart"/>
      <w:r w:rsidRPr="00CC3274">
        <w:rPr>
          <w:rFonts w:ascii="Courier New" w:eastAsia="Times New Roman" w:hAnsi="Courier New" w:cs="Courier New"/>
          <w:sz w:val="20"/>
          <w:szCs w:val="20"/>
          <w:lang w:eastAsia="es-AR"/>
        </w:rPr>
        <w:t>melt</w:t>
      </w:r>
      <w:proofErr w:type="spellEnd"/>
      <w:r w:rsidRPr="00CC3274">
        <w:rPr>
          <w:rFonts w:ascii="Times New Roman" w:eastAsia="Times New Roman" w:hAnsi="Times New Roman" w:cs="Times New Roman"/>
          <w:sz w:val="24"/>
          <w:szCs w:val="24"/>
          <w:lang w:eastAsia="es-AR"/>
        </w:rPr>
        <w:t xml:space="preserve"> usando el parámetro </w:t>
      </w:r>
      <w:proofErr w:type="spellStart"/>
      <w:r w:rsidRPr="00CC3274">
        <w:rPr>
          <w:rFonts w:ascii="Courier New" w:eastAsia="Times New Roman" w:hAnsi="Courier New" w:cs="Courier New"/>
          <w:sz w:val="20"/>
          <w:szCs w:val="20"/>
          <w:lang w:eastAsia="es-AR"/>
        </w:rPr>
        <w:t>id_vars</w:t>
      </w:r>
      <w:proofErr w:type="spellEnd"/>
      <w:r w:rsidRPr="00CC3274">
        <w:rPr>
          <w:rFonts w:ascii="Times New Roman" w:eastAsia="Times New Roman" w:hAnsi="Times New Roman" w:cs="Times New Roman"/>
          <w:sz w:val="24"/>
          <w:szCs w:val="24"/>
          <w:lang w:eastAsia="es-AR"/>
        </w:rPr>
        <w:t xml:space="preserve">. Para este caso </w:t>
      </w:r>
      <w:proofErr w:type="spellStart"/>
      <w:r w:rsidRPr="00CC3274">
        <w:rPr>
          <w:rFonts w:ascii="Courier New" w:eastAsia="Times New Roman" w:hAnsi="Courier New" w:cs="Courier New"/>
          <w:sz w:val="20"/>
          <w:szCs w:val="20"/>
          <w:lang w:eastAsia="es-AR"/>
        </w:rPr>
        <w:t>Year</w:t>
      </w:r>
      <w:proofErr w:type="spellEnd"/>
      <w:r w:rsidRPr="00CC3274">
        <w:rPr>
          <w:rFonts w:ascii="Times New Roman" w:eastAsia="Times New Roman" w:hAnsi="Times New Roman" w:cs="Times New Roman"/>
          <w:sz w:val="24"/>
          <w:szCs w:val="24"/>
          <w:lang w:eastAsia="es-AR"/>
        </w:rPr>
        <w:t xml:space="preserve"> y también la única columna que quiero aplicar el </w:t>
      </w:r>
      <w:proofErr w:type="spellStart"/>
      <w:r w:rsidRPr="00CC3274">
        <w:rPr>
          <w:rFonts w:ascii="Courier New" w:eastAsia="Times New Roman" w:hAnsi="Courier New" w:cs="Courier New"/>
          <w:sz w:val="20"/>
          <w:szCs w:val="20"/>
          <w:lang w:eastAsia="es-AR"/>
        </w:rPr>
        <w:t>melt</w:t>
      </w:r>
      <w:proofErr w:type="spellEnd"/>
      <w:r w:rsidRPr="00CC3274">
        <w:rPr>
          <w:rFonts w:ascii="Times New Roman" w:eastAsia="Times New Roman" w:hAnsi="Times New Roman" w:cs="Times New Roman"/>
          <w:sz w:val="24"/>
          <w:szCs w:val="24"/>
          <w:lang w:eastAsia="es-AR"/>
        </w:rPr>
        <w:t xml:space="preserve">, para este caso </w:t>
      </w:r>
      <w:proofErr w:type="spellStart"/>
      <w:r w:rsidRPr="00CC3274">
        <w:rPr>
          <w:rFonts w:ascii="Courier New" w:eastAsia="Times New Roman" w:hAnsi="Courier New" w:cs="Courier New"/>
          <w:sz w:val="20"/>
          <w:szCs w:val="20"/>
          <w:lang w:eastAsia="es-AR"/>
        </w:rPr>
        <w:t>Genre</w:t>
      </w:r>
      <w:proofErr w:type="spellEnd"/>
      <w:r w:rsidRPr="00CC3274">
        <w:rPr>
          <w:rFonts w:ascii="Times New Roman" w:eastAsia="Times New Roman" w:hAnsi="Times New Roman" w:cs="Times New Roman"/>
          <w:sz w:val="24"/>
          <w:szCs w:val="24"/>
          <w:lang w:eastAsia="es-AR"/>
        </w:rPr>
        <w:t xml:space="preserve"> con la propiedad </w:t>
      </w:r>
      <w:proofErr w:type="spellStart"/>
      <w:r w:rsidRPr="00CC3274">
        <w:rPr>
          <w:rFonts w:ascii="Courier New" w:eastAsia="Times New Roman" w:hAnsi="Courier New" w:cs="Courier New"/>
          <w:sz w:val="20"/>
          <w:szCs w:val="20"/>
          <w:lang w:eastAsia="es-AR"/>
        </w:rPr>
        <w:t>value_vars</w:t>
      </w:r>
      <w:proofErr w:type="spellEnd"/>
      <w:r w:rsidRPr="00CC3274">
        <w:rPr>
          <w:rFonts w:ascii="Times New Roman" w:eastAsia="Times New Roman" w:hAnsi="Times New Roman" w:cs="Times New Roman"/>
          <w:sz w:val="24"/>
          <w:szCs w:val="24"/>
          <w:lang w:eastAsia="es-AR"/>
        </w:rPr>
        <w:t>.</w:t>
      </w:r>
    </w:p>
    <w:p w14:paraId="4D779720" w14:textId="77777777" w:rsidR="00CC3274" w:rsidRPr="00E32486" w:rsidRDefault="00CC3274" w:rsidP="00E32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AR"/>
        </w:rPr>
      </w:pPr>
    </w:p>
    <w:p w14:paraId="007261F0" w14:textId="77777777" w:rsidR="00E32486" w:rsidRPr="00CC3274" w:rsidRDefault="00E32486" w:rsidP="00B663C4">
      <w:pPr>
        <w:pStyle w:val="Prrafodelista"/>
      </w:pPr>
    </w:p>
    <w:p w14:paraId="40B96E72" w14:textId="77777777" w:rsidR="00DD7D09" w:rsidRPr="00CC3274" w:rsidRDefault="00DD7D09" w:rsidP="007227D2">
      <w:pPr>
        <w:pStyle w:val="NormalWeb"/>
        <w:rPr>
          <w:u w:val="single"/>
        </w:rPr>
      </w:pPr>
    </w:p>
    <w:p w14:paraId="4FC32F5F" w14:textId="77777777" w:rsidR="00E3052B" w:rsidRPr="00CC3274" w:rsidRDefault="00E3052B" w:rsidP="00A24A16">
      <w:pPr>
        <w:spacing w:after="0" w:line="240" w:lineRule="auto"/>
      </w:pPr>
    </w:p>
    <w:sectPr w:rsidR="00E3052B" w:rsidRPr="00CC32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05393" w14:textId="77777777" w:rsidR="00277BAB" w:rsidRDefault="00277BAB" w:rsidP="000424A1">
      <w:pPr>
        <w:spacing w:after="0" w:line="240" w:lineRule="auto"/>
      </w:pPr>
      <w:r>
        <w:separator/>
      </w:r>
    </w:p>
  </w:endnote>
  <w:endnote w:type="continuationSeparator" w:id="0">
    <w:p w14:paraId="09CB9EA3" w14:textId="77777777" w:rsidR="00277BAB" w:rsidRDefault="00277BAB" w:rsidP="0004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9D987" w14:textId="77777777" w:rsidR="00277BAB" w:rsidRDefault="00277BAB" w:rsidP="000424A1">
      <w:pPr>
        <w:spacing w:after="0" w:line="240" w:lineRule="auto"/>
      </w:pPr>
      <w:r>
        <w:separator/>
      </w:r>
    </w:p>
  </w:footnote>
  <w:footnote w:type="continuationSeparator" w:id="0">
    <w:p w14:paraId="275F6978" w14:textId="77777777" w:rsidR="00277BAB" w:rsidRDefault="00277BAB" w:rsidP="0004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E29"/>
    <w:multiLevelType w:val="multilevel"/>
    <w:tmpl w:val="2BD04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64744"/>
    <w:multiLevelType w:val="multilevel"/>
    <w:tmpl w:val="9CAAAB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63E3071"/>
    <w:multiLevelType w:val="multilevel"/>
    <w:tmpl w:val="2BEA2D0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05424"/>
    <w:multiLevelType w:val="multilevel"/>
    <w:tmpl w:val="5CB87E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81A83"/>
    <w:multiLevelType w:val="multilevel"/>
    <w:tmpl w:val="6EF425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35D08"/>
    <w:multiLevelType w:val="multilevel"/>
    <w:tmpl w:val="AB2C44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D416F"/>
    <w:multiLevelType w:val="multilevel"/>
    <w:tmpl w:val="1E1467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B75FE"/>
    <w:multiLevelType w:val="multilevel"/>
    <w:tmpl w:val="BF6E52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E65461"/>
    <w:multiLevelType w:val="multilevel"/>
    <w:tmpl w:val="B1F8E3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2411A3"/>
    <w:multiLevelType w:val="multilevel"/>
    <w:tmpl w:val="84868E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4C55AF"/>
    <w:multiLevelType w:val="multilevel"/>
    <w:tmpl w:val="C054F4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E08A4"/>
    <w:multiLevelType w:val="multilevel"/>
    <w:tmpl w:val="515A81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59552A"/>
    <w:multiLevelType w:val="multilevel"/>
    <w:tmpl w:val="F8662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F54602"/>
    <w:multiLevelType w:val="multilevel"/>
    <w:tmpl w:val="EAEE61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D6665"/>
    <w:multiLevelType w:val="multilevel"/>
    <w:tmpl w:val="FE56B3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B90EA0"/>
    <w:multiLevelType w:val="multilevel"/>
    <w:tmpl w:val="9080E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DE1274"/>
    <w:multiLevelType w:val="multilevel"/>
    <w:tmpl w:val="5582E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DE0B8A"/>
    <w:multiLevelType w:val="multilevel"/>
    <w:tmpl w:val="AF8074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17579"/>
    <w:multiLevelType w:val="multilevel"/>
    <w:tmpl w:val="F52E67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096A03"/>
    <w:multiLevelType w:val="multilevel"/>
    <w:tmpl w:val="9CA610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62441C"/>
    <w:multiLevelType w:val="multilevel"/>
    <w:tmpl w:val="618E1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704B9"/>
    <w:multiLevelType w:val="multilevel"/>
    <w:tmpl w:val="DE841E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A4624F"/>
    <w:multiLevelType w:val="multilevel"/>
    <w:tmpl w:val="9DC628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B2508"/>
    <w:multiLevelType w:val="multilevel"/>
    <w:tmpl w:val="C7D856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347D65"/>
    <w:multiLevelType w:val="multilevel"/>
    <w:tmpl w:val="BB7401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03664C"/>
    <w:multiLevelType w:val="multilevel"/>
    <w:tmpl w:val="7C88FB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2E925AC3"/>
    <w:multiLevelType w:val="multilevel"/>
    <w:tmpl w:val="507E4E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3C1892"/>
    <w:multiLevelType w:val="multilevel"/>
    <w:tmpl w:val="9CE21A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04C1D48"/>
    <w:multiLevelType w:val="multilevel"/>
    <w:tmpl w:val="2DAC74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6407C7"/>
    <w:multiLevelType w:val="multilevel"/>
    <w:tmpl w:val="40C63C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1CF7F75"/>
    <w:multiLevelType w:val="multilevel"/>
    <w:tmpl w:val="E6AAC2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23DC3"/>
    <w:multiLevelType w:val="multilevel"/>
    <w:tmpl w:val="5022AC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329C34E4"/>
    <w:multiLevelType w:val="multilevel"/>
    <w:tmpl w:val="9A2ABF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45764E"/>
    <w:multiLevelType w:val="multilevel"/>
    <w:tmpl w:val="E26AA9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D0351"/>
    <w:multiLevelType w:val="multilevel"/>
    <w:tmpl w:val="EC2E55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53DFC"/>
    <w:multiLevelType w:val="multilevel"/>
    <w:tmpl w:val="76F038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014D6C"/>
    <w:multiLevelType w:val="multilevel"/>
    <w:tmpl w:val="F9BEB5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6C06A0"/>
    <w:multiLevelType w:val="multilevel"/>
    <w:tmpl w:val="8B7CBA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41B61BAD"/>
    <w:multiLevelType w:val="multilevel"/>
    <w:tmpl w:val="DA50B7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ED2F5B"/>
    <w:multiLevelType w:val="multilevel"/>
    <w:tmpl w:val="CB921B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02486"/>
    <w:multiLevelType w:val="multilevel"/>
    <w:tmpl w:val="C17C6D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9954AF"/>
    <w:multiLevelType w:val="multilevel"/>
    <w:tmpl w:val="048850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515AD6"/>
    <w:multiLevelType w:val="multilevel"/>
    <w:tmpl w:val="139A4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D9B7B5C"/>
    <w:multiLevelType w:val="multilevel"/>
    <w:tmpl w:val="ABAC74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DD64CD2"/>
    <w:multiLevelType w:val="multilevel"/>
    <w:tmpl w:val="C0F4F8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0B66D4"/>
    <w:multiLevelType w:val="multilevel"/>
    <w:tmpl w:val="56B84C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234558"/>
    <w:multiLevelType w:val="multilevel"/>
    <w:tmpl w:val="E7C05A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D30F2A"/>
    <w:multiLevelType w:val="multilevel"/>
    <w:tmpl w:val="EFD42D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4F9276F"/>
    <w:multiLevelType w:val="multilevel"/>
    <w:tmpl w:val="0ED438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9" w15:restartNumberingAfterBreak="0">
    <w:nsid w:val="5673470C"/>
    <w:multiLevelType w:val="multilevel"/>
    <w:tmpl w:val="AD7E6A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6DE5D3E"/>
    <w:multiLevelType w:val="multilevel"/>
    <w:tmpl w:val="B86CA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7F5977"/>
    <w:multiLevelType w:val="multilevel"/>
    <w:tmpl w:val="CD027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15473C"/>
    <w:multiLevelType w:val="multilevel"/>
    <w:tmpl w:val="FEC8D5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961F10"/>
    <w:multiLevelType w:val="multilevel"/>
    <w:tmpl w:val="CD527AC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203528"/>
    <w:multiLevelType w:val="multilevel"/>
    <w:tmpl w:val="F7E6B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5C478A"/>
    <w:multiLevelType w:val="multilevel"/>
    <w:tmpl w:val="582C05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92708"/>
    <w:multiLevelType w:val="multilevel"/>
    <w:tmpl w:val="4E5C82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EE17FC"/>
    <w:multiLevelType w:val="multilevel"/>
    <w:tmpl w:val="855A7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8" w15:restartNumberingAfterBreak="0">
    <w:nsid w:val="6B04567E"/>
    <w:multiLevelType w:val="multilevel"/>
    <w:tmpl w:val="C5E0A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E44FA"/>
    <w:multiLevelType w:val="multilevel"/>
    <w:tmpl w:val="C3B46AB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0" w15:restartNumberingAfterBreak="0">
    <w:nsid w:val="6BF27D73"/>
    <w:multiLevelType w:val="multilevel"/>
    <w:tmpl w:val="D994C5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0D2656C"/>
    <w:multiLevelType w:val="multilevel"/>
    <w:tmpl w:val="7AFC8A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2B54903"/>
    <w:multiLevelType w:val="multilevel"/>
    <w:tmpl w:val="6BBC88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BC77F9"/>
    <w:multiLevelType w:val="multilevel"/>
    <w:tmpl w:val="DA904DA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4" w15:restartNumberingAfterBreak="0">
    <w:nsid w:val="74DB40AE"/>
    <w:multiLevelType w:val="multilevel"/>
    <w:tmpl w:val="28383A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482538"/>
    <w:multiLevelType w:val="multilevel"/>
    <w:tmpl w:val="21A63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5B7BD5"/>
    <w:multiLevelType w:val="multilevel"/>
    <w:tmpl w:val="DD964D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7" w15:restartNumberingAfterBreak="0">
    <w:nsid w:val="78AA5666"/>
    <w:multiLevelType w:val="multilevel"/>
    <w:tmpl w:val="A59E17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524BE4"/>
    <w:multiLevelType w:val="multilevel"/>
    <w:tmpl w:val="6DCEE2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AC452D"/>
    <w:multiLevelType w:val="multilevel"/>
    <w:tmpl w:val="1102DF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0" w15:restartNumberingAfterBreak="0">
    <w:nsid w:val="7DC71E58"/>
    <w:multiLevelType w:val="multilevel"/>
    <w:tmpl w:val="98661E4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9124EB"/>
    <w:multiLevelType w:val="multilevel"/>
    <w:tmpl w:val="19CC12A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3672289">
    <w:abstractNumId w:val="54"/>
  </w:num>
  <w:num w:numId="2" w16cid:durableId="1761291740">
    <w:abstractNumId w:val="20"/>
  </w:num>
  <w:num w:numId="3" w16cid:durableId="692462155">
    <w:abstractNumId w:val="52"/>
  </w:num>
  <w:num w:numId="4" w16cid:durableId="1569068545">
    <w:abstractNumId w:val="63"/>
  </w:num>
  <w:num w:numId="5" w16cid:durableId="1341659662">
    <w:abstractNumId w:val="31"/>
  </w:num>
  <w:num w:numId="6" w16cid:durableId="1327780085">
    <w:abstractNumId w:val="1"/>
  </w:num>
  <w:num w:numId="7" w16cid:durableId="139883106">
    <w:abstractNumId w:val="48"/>
  </w:num>
  <w:num w:numId="8" w16cid:durableId="635834376">
    <w:abstractNumId w:val="47"/>
  </w:num>
  <w:num w:numId="9" w16cid:durableId="848569459">
    <w:abstractNumId w:val="39"/>
  </w:num>
  <w:num w:numId="10" w16cid:durableId="2098280535">
    <w:abstractNumId w:val="7"/>
  </w:num>
  <w:num w:numId="11" w16cid:durableId="272715382">
    <w:abstractNumId w:val="41"/>
  </w:num>
  <w:num w:numId="12" w16cid:durableId="1561162700">
    <w:abstractNumId w:val="29"/>
  </w:num>
  <w:num w:numId="13" w16cid:durableId="593128023">
    <w:abstractNumId w:val="34"/>
  </w:num>
  <w:num w:numId="14" w16cid:durableId="667712591">
    <w:abstractNumId w:val="67"/>
  </w:num>
  <w:num w:numId="15" w16cid:durableId="1214195375">
    <w:abstractNumId w:val="17"/>
  </w:num>
  <w:num w:numId="16" w16cid:durableId="847673493">
    <w:abstractNumId w:val="55"/>
  </w:num>
  <w:num w:numId="17" w16cid:durableId="1278025600">
    <w:abstractNumId w:val="40"/>
  </w:num>
  <w:num w:numId="18" w16cid:durableId="589584010">
    <w:abstractNumId w:val="28"/>
  </w:num>
  <w:num w:numId="19" w16cid:durableId="1017391561">
    <w:abstractNumId w:val="42"/>
  </w:num>
  <w:num w:numId="20" w16cid:durableId="920483597">
    <w:abstractNumId w:val="26"/>
  </w:num>
  <w:num w:numId="21" w16cid:durableId="2040426411">
    <w:abstractNumId w:val="24"/>
  </w:num>
  <w:num w:numId="22" w16cid:durableId="490754446">
    <w:abstractNumId w:val="10"/>
  </w:num>
  <w:num w:numId="23" w16cid:durableId="1908222222">
    <w:abstractNumId w:val="16"/>
  </w:num>
  <w:num w:numId="24" w16cid:durableId="961421390">
    <w:abstractNumId w:val="0"/>
  </w:num>
  <w:num w:numId="25" w16cid:durableId="43792638">
    <w:abstractNumId w:val="64"/>
  </w:num>
  <w:num w:numId="26" w16cid:durableId="810950742">
    <w:abstractNumId w:val="60"/>
  </w:num>
  <w:num w:numId="27" w16cid:durableId="705912935">
    <w:abstractNumId w:val="36"/>
  </w:num>
  <w:num w:numId="28" w16cid:durableId="588663575">
    <w:abstractNumId w:val="9"/>
  </w:num>
  <w:num w:numId="29" w16cid:durableId="2012221300">
    <w:abstractNumId w:val="15"/>
  </w:num>
  <w:num w:numId="30" w16cid:durableId="389230131">
    <w:abstractNumId w:val="35"/>
  </w:num>
  <w:num w:numId="31" w16cid:durableId="108859409">
    <w:abstractNumId w:val="49"/>
  </w:num>
  <w:num w:numId="32" w16cid:durableId="2023821686">
    <w:abstractNumId w:val="8"/>
  </w:num>
  <w:num w:numId="33" w16cid:durableId="141310674">
    <w:abstractNumId w:val="3"/>
  </w:num>
  <w:num w:numId="34" w16cid:durableId="1298145928">
    <w:abstractNumId w:val="61"/>
  </w:num>
  <w:num w:numId="35" w16cid:durableId="1884829181">
    <w:abstractNumId w:val="13"/>
  </w:num>
  <w:num w:numId="36" w16cid:durableId="2003049176">
    <w:abstractNumId w:val="11"/>
  </w:num>
  <w:num w:numId="37" w16cid:durableId="47607908">
    <w:abstractNumId w:val="21"/>
  </w:num>
  <w:num w:numId="38" w16cid:durableId="1979341473">
    <w:abstractNumId w:val="18"/>
  </w:num>
  <w:num w:numId="39" w16cid:durableId="974717553">
    <w:abstractNumId w:val="6"/>
  </w:num>
  <w:num w:numId="40" w16cid:durableId="1370036370">
    <w:abstractNumId w:val="4"/>
  </w:num>
  <w:num w:numId="41" w16cid:durableId="1072123315">
    <w:abstractNumId w:val="27"/>
  </w:num>
  <w:num w:numId="42" w16cid:durableId="42406958">
    <w:abstractNumId w:val="45"/>
  </w:num>
  <w:num w:numId="43" w16cid:durableId="1368481423">
    <w:abstractNumId w:val="14"/>
  </w:num>
  <w:num w:numId="44" w16cid:durableId="1453288116">
    <w:abstractNumId w:val="33"/>
  </w:num>
  <w:num w:numId="45" w16cid:durableId="1137456008">
    <w:abstractNumId w:val="30"/>
  </w:num>
  <w:num w:numId="46" w16cid:durableId="457187051">
    <w:abstractNumId w:val="5"/>
  </w:num>
  <w:num w:numId="47" w16cid:durableId="1424643292">
    <w:abstractNumId w:val="23"/>
  </w:num>
  <w:num w:numId="48" w16cid:durableId="898512691">
    <w:abstractNumId w:val="46"/>
  </w:num>
  <w:num w:numId="49" w16cid:durableId="1571841407">
    <w:abstractNumId w:val="70"/>
  </w:num>
  <w:num w:numId="50" w16cid:durableId="300619598">
    <w:abstractNumId w:val="43"/>
  </w:num>
  <w:num w:numId="51" w16cid:durableId="1373962579">
    <w:abstractNumId w:val="51"/>
  </w:num>
  <w:num w:numId="52" w16cid:durableId="195195491">
    <w:abstractNumId w:val="65"/>
  </w:num>
  <w:num w:numId="53" w16cid:durableId="54360428">
    <w:abstractNumId w:val="2"/>
  </w:num>
  <w:num w:numId="54" w16cid:durableId="2038463682">
    <w:abstractNumId w:val="32"/>
  </w:num>
  <w:num w:numId="55" w16cid:durableId="1985545477">
    <w:abstractNumId w:val="38"/>
  </w:num>
  <w:num w:numId="56" w16cid:durableId="887035845">
    <w:abstractNumId w:val="68"/>
  </w:num>
  <w:num w:numId="57" w16cid:durableId="336542699">
    <w:abstractNumId w:val="50"/>
  </w:num>
  <w:num w:numId="58" w16cid:durableId="1732461265">
    <w:abstractNumId w:val="19"/>
  </w:num>
  <w:num w:numId="59" w16cid:durableId="2131432756">
    <w:abstractNumId w:val="22"/>
  </w:num>
  <w:num w:numId="60" w16cid:durableId="305743117">
    <w:abstractNumId w:val="56"/>
  </w:num>
  <w:num w:numId="61" w16cid:durableId="1468930985">
    <w:abstractNumId w:val="58"/>
  </w:num>
  <w:num w:numId="62" w16cid:durableId="1316715367">
    <w:abstractNumId w:val="62"/>
  </w:num>
  <w:num w:numId="63" w16cid:durableId="1387953344">
    <w:abstractNumId w:val="53"/>
  </w:num>
  <w:num w:numId="64" w16cid:durableId="729109625">
    <w:abstractNumId w:val="44"/>
  </w:num>
  <w:num w:numId="65" w16cid:durableId="1713184866">
    <w:abstractNumId w:val="12"/>
  </w:num>
  <w:num w:numId="66" w16cid:durableId="357900691">
    <w:abstractNumId w:val="37"/>
  </w:num>
  <w:num w:numId="67" w16cid:durableId="863715310">
    <w:abstractNumId w:val="25"/>
  </w:num>
  <w:num w:numId="68" w16cid:durableId="1604067730">
    <w:abstractNumId w:val="71"/>
  </w:num>
  <w:num w:numId="69" w16cid:durableId="370615911">
    <w:abstractNumId w:val="57"/>
  </w:num>
  <w:num w:numId="70" w16cid:durableId="130875460">
    <w:abstractNumId w:val="69"/>
  </w:num>
  <w:num w:numId="71" w16cid:durableId="1647079866">
    <w:abstractNumId w:val="66"/>
  </w:num>
  <w:num w:numId="72" w16cid:durableId="1157454558">
    <w:abstractNumId w:val="5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E14"/>
    <w:rsid w:val="00011906"/>
    <w:rsid w:val="000424A1"/>
    <w:rsid w:val="000B5FDF"/>
    <w:rsid w:val="002668AB"/>
    <w:rsid w:val="00277BAB"/>
    <w:rsid w:val="003F5D51"/>
    <w:rsid w:val="004A5504"/>
    <w:rsid w:val="00543324"/>
    <w:rsid w:val="00600B5E"/>
    <w:rsid w:val="0071431A"/>
    <w:rsid w:val="007227D2"/>
    <w:rsid w:val="00837B92"/>
    <w:rsid w:val="00843E66"/>
    <w:rsid w:val="00A24A16"/>
    <w:rsid w:val="00B0350D"/>
    <w:rsid w:val="00B663C4"/>
    <w:rsid w:val="00C81D57"/>
    <w:rsid w:val="00CC3274"/>
    <w:rsid w:val="00D03E14"/>
    <w:rsid w:val="00D73D04"/>
    <w:rsid w:val="00D90836"/>
    <w:rsid w:val="00D94ED8"/>
    <w:rsid w:val="00DD7D09"/>
    <w:rsid w:val="00E3052B"/>
    <w:rsid w:val="00E32486"/>
    <w:rsid w:val="00F50B91"/>
    <w:rsid w:val="00F655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67EE"/>
  <w15:chartTrackingRefBased/>
  <w15:docId w15:val="{45483BDA-36F2-46BB-8E35-2740ACD1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663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D03E1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03E1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E305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03E1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03E1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D03E1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D03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03E14"/>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03E14"/>
    <w:rPr>
      <w:rFonts w:ascii="Courier New" w:eastAsia="Times New Roman" w:hAnsi="Courier New" w:cs="Courier New"/>
      <w:sz w:val="20"/>
      <w:szCs w:val="20"/>
    </w:rPr>
  </w:style>
  <w:style w:type="character" w:customStyle="1" w:styleId="hljs-keyword">
    <w:name w:val="hljs-keyword"/>
    <w:basedOn w:val="Fuentedeprrafopredeter"/>
    <w:rsid w:val="00D03E14"/>
  </w:style>
  <w:style w:type="character" w:customStyle="1" w:styleId="hljs-selector-attr">
    <w:name w:val="hljs-selector-attr"/>
    <w:basedOn w:val="Fuentedeprrafopredeter"/>
    <w:rsid w:val="00D03E14"/>
  </w:style>
  <w:style w:type="character" w:customStyle="1" w:styleId="hljs-selector-class">
    <w:name w:val="hljs-selector-class"/>
    <w:basedOn w:val="Fuentedeprrafopredeter"/>
    <w:rsid w:val="00D03E14"/>
  </w:style>
  <w:style w:type="character" w:customStyle="1" w:styleId="hljs-title">
    <w:name w:val="hljs-title"/>
    <w:basedOn w:val="Fuentedeprrafopredeter"/>
    <w:rsid w:val="00D03E14"/>
  </w:style>
  <w:style w:type="character" w:customStyle="1" w:styleId="hljs-params">
    <w:name w:val="hljs-params"/>
    <w:basedOn w:val="Fuentedeprrafopredeter"/>
    <w:rsid w:val="00D03E14"/>
  </w:style>
  <w:style w:type="character" w:customStyle="1" w:styleId="hljs-number">
    <w:name w:val="hljs-number"/>
    <w:basedOn w:val="Fuentedeprrafopredeter"/>
    <w:rsid w:val="00D03E14"/>
  </w:style>
  <w:style w:type="character" w:customStyle="1" w:styleId="hljs-comment">
    <w:name w:val="hljs-comment"/>
    <w:basedOn w:val="Fuentedeprrafopredeter"/>
    <w:rsid w:val="00D03E14"/>
  </w:style>
  <w:style w:type="character" w:customStyle="1" w:styleId="hljs-string">
    <w:name w:val="hljs-string"/>
    <w:basedOn w:val="Fuentedeprrafopredeter"/>
    <w:rsid w:val="00B0350D"/>
  </w:style>
  <w:style w:type="character" w:customStyle="1" w:styleId="hljs-builtin">
    <w:name w:val="hljs-built_in"/>
    <w:basedOn w:val="Fuentedeprrafopredeter"/>
    <w:rsid w:val="00B0350D"/>
  </w:style>
  <w:style w:type="character" w:customStyle="1" w:styleId="hljs-literal">
    <w:name w:val="hljs-literal"/>
    <w:basedOn w:val="Fuentedeprrafopredeter"/>
    <w:rsid w:val="00B0350D"/>
  </w:style>
  <w:style w:type="character" w:customStyle="1" w:styleId="hljs-type">
    <w:name w:val="hljs-type"/>
    <w:basedOn w:val="Fuentedeprrafopredeter"/>
    <w:rsid w:val="00B0350D"/>
  </w:style>
  <w:style w:type="paragraph" w:customStyle="1" w:styleId="content-author-name">
    <w:name w:val="content-author-name"/>
    <w:basedOn w:val="Normal"/>
    <w:rsid w:val="00A24A1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A24A16"/>
    <w:rPr>
      <w:color w:val="0000FF"/>
      <w:u w:val="single"/>
    </w:rPr>
  </w:style>
  <w:style w:type="character" w:customStyle="1" w:styleId="Ttulo4Car">
    <w:name w:val="Título 4 Car"/>
    <w:basedOn w:val="Fuentedeprrafopredeter"/>
    <w:link w:val="Ttulo4"/>
    <w:uiPriority w:val="9"/>
    <w:semiHidden/>
    <w:rsid w:val="00E3052B"/>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E3052B"/>
    <w:rPr>
      <w:b/>
      <w:bCs/>
    </w:rPr>
  </w:style>
  <w:style w:type="character" w:styleId="nfasis">
    <w:name w:val="Emphasis"/>
    <w:basedOn w:val="Fuentedeprrafopredeter"/>
    <w:uiPriority w:val="20"/>
    <w:qFormat/>
    <w:rsid w:val="00E3052B"/>
    <w:rPr>
      <w:i/>
      <w:iCs/>
    </w:rPr>
  </w:style>
  <w:style w:type="character" w:customStyle="1" w:styleId="hljs-selector-id">
    <w:name w:val="hljs-selector-id"/>
    <w:basedOn w:val="Fuentedeprrafopredeter"/>
    <w:rsid w:val="007227D2"/>
  </w:style>
  <w:style w:type="character" w:customStyle="1" w:styleId="hljs-operator">
    <w:name w:val="hljs-operator"/>
    <w:basedOn w:val="Fuentedeprrafopredeter"/>
    <w:rsid w:val="00543324"/>
  </w:style>
  <w:style w:type="character" w:customStyle="1" w:styleId="hljs-attribute">
    <w:name w:val="hljs-attribute"/>
    <w:basedOn w:val="Fuentedeprrafopredeter"/>
    <w:rsid w:val="00543324"/>
  </w:style>
  <w:style w:type="character" w:customStyle="1" w:styleId="hljs-selector-tag">
    <w:name w:val="hljs-selector-tag"/>
    <w:basedOn w:val="Fuentedeprrafopredeter"/>
    <w:rsid w:val="00543324"/>
  </w:style>
  <w:style w:type="character" w:customStyle="1" w:styleId="hljs-meta">
    <w:name w:val="hljs-meta"/>
    <w:basedOn w:val="Fuentedeprrafopredeter"/>
    <w:rsid w:val="002668AB"/>
  </w:style>
  <w:style w:type="character" w:customStyle="1" w:styleId="hljs-regexp">
    <w:name w:val="hljs-regexp"/>
    <w:basedOn w:val="Fuentedeprrafopredeter"/>
    <w:rsid w:val="002668AB"/>
  </w:style>
  <w:style w:type="character" w:customStyle="1" w:styleId="hljs-constructor">
    <w:name w:val="hljs-constructor"/>
    <w:basedOn w:val="Fuentedeprrafopredeter"/>
    <w:rsid w:val="000B5FDF"/>
  </w:style>
  <w:style w:type="character" w:customStyle="1" w:styleId="hljs-attr">
    <w:name w:val="hljs-attr"/>
    <w:basedOn w:val="Fuentedeprrafopredeter"/>
    <w:rsid w:val="00D90836"/>
  </w:style>
  <w:style w:type="character" w:customStyle="1" w:styleId="hljs-symbol">
    <w:name w:val="hljs-symbol"/>
    <w:basedOn w:val="Fuentedeprrafopredeter"/>
    <w:rsid w:val="000424A1"/>
  </w:style>
  <w:style w:type="paragraph" w:styleId="Encabezado">
    <w:name w:val="header"/>
    <w:basedOn w:val="Normal"/>
    <w:link w:val="EncabezadoCar"/>
    <w:uiPriority w:val="99"/>
    <w:unhideWhenUsed/>
    <w:rsid w:val="000424A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24A1"/>
  </w:style>
  <w:style w:type="paragraph" w:styleId="Piedepgina">
    <w:name w:val="footer"/>
    <w:basedOn w:val="Normal"/>
    <w:link w:val="PiedepginaCar"/>
    <w:uiPriority w:val="99"/>
    <w:unhideWhenUsed/>
    <w:rsid w:val="000424A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24A1"/>
  </w:style>
  <w:style w:type="character" w:customStyle="1" w:styleId="hljs-variable">
    <w:name w:val="hljs-variable"/>
    <w:basedOn w:val="Fuentedeprrafopredeter"/>
    <w:rsid w:val="00011906"/>
  </w:style>
  <w:style w:type="paragraph" w:styleId="Prrafodelista">
    <w:name w:val="List Paragraph"/>
    <w:basedOn w:val="Normal"/>
    <w:uiPriority w:val="34"/>
    <w:qFormat/>
    <w:rsid w:val="00B663C4"/>
    <w:pPr>
      <w:ind w:left="720"/>
      <w:contextualSpacing/>
    </w:pPr>
  </w:style>
  <w:style w:type="character" w:customStyle="1" w:styleId="Ttulo1Car">
    <w:name w:val="Título 1 Car"/>
    <w:basedOn w:val="Fuentedeprrafopredeter"/>
    <w:link w:val="Ttulo1"/>
    <w:uiPriority w:val="9"/>
    <w:rsid w:val="00B663C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458">
      <w:bodyDiv w:val="1"/>
      <w:marLeft w:val="0"/>
      <w:marRight w:val="0"/>
      <w:marTop w:val="0"/>
      <w:marBottom w:val="0"/>
      <w:divBdr>
        <w:top w:val="none" w:sz="0" w:space="0" w:color="auto"/>
        <w:left w:val="none" w:sz="0" w:space="0" w:color="auto"/>
        <w:bottom w:val="none" w:sz="0" w:space="0" w:color="auto"/>
        <w:right w:val="none" w:sz="0" w:space="0" w:color="auto"/>
      </w:divBdr>
      <w:divsChild>
        <w:div w:id="1033923428">
          <w:marLeft w:val="0"/>
          <w:marRight w:val="0"/>
          <w:marTop w:val="0"/>
          <w:marBottom w:val="0"/>
          <w:divBdr>
            <w:top w:val="none" w:sz="0" w:space="0" w:color="auto"/>
            <w:left w:val="none" w:sz="0" w:space="0" w:color="auto"/>
            <w:bottom w:val="none" w:sz="0" w:space="0" w:color="auto"/>
            <w:right w:val="none" w:sz="0" w:space="0" w:color="auto"/>
          </w:divBdr>
          <w:divsChild>
            <w:div w:id="1925723662">
              <w:marLeft w:val="0"/>
              <w:marRight w:val="0"/>
              <w:marTop w:val="0"/>
              <w:marBottom w:val="0"/>
              <w:divBdr>
                <w:top w:val="none" w:sz="0" w:space="0" w:color="auto"/>
                <w:left w:val="none" w:sz="0" w:space="0" w:color="auto"/>
                <w:bottom w:val="none" w:sz="0" w:space="0" w:color="auto"/>
                <w:right w:val="none" w:sz="0" w:space="0" w:color="auto"/>
              </w:divBdr>
              <w:divsChild>
                <w:div w:id="20689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8196">
      <w:bodyDiv w:val="1"/>
      <w:marLeft w:val="0"/>
      <w:marRight w:val="0"/>
      <w:marTop w:val="0"/>
      <w:marBottom w:val="0"/>
      <w:divBdr>
        <w:top w:val="none" w:sz="0" w:space="0" w:color="auto"/>
        <w:left w:val="none" w:sz="0" w:space="0" w:color="auto"/>
        <w:bottom w:val="none" w:sz="0" w:space="0" w:color="auto"/>
        <w:right w:val="none" w:sz="0" w:space="0" w:color="auto"/>
      </w:divBdr>
      <w:divsChild>
        <w:div w:id="1695688900">
          <w:marLeft w:val="0"/>
          <w:marRight w:val="0"/>
          <w:marTop w:val="0"/>
          <w:marBottom w:val="0"/>
          <w:divBdr>
            <w:top w:val="none" w:sz="0" w:space="0" w:color="auto"/>
            <w:left w:val="none" w:sz="0" w:space="0" w:color="auto"/>
            <w:bottom w:val="none" w:sz="0" w:space="0" w:color="auto"/>
            <w:right w:val="none" w:sz="0" w:space="0" w:color="auto"/>
          </w:divBdr>
          <w:divsChild>
            <w:div w:id="1619987089">
              <w:marLeft w:val="0"/>
              <w:marRight w:val="0"/>
              <w:marTop w:val="0"/>
              <w:marBottom w:val="0"/>
              <w:divBdr>
                <w:top w:val="none" w:sz="0" w:space="0" w:color="auto"/>
                <w:left w:val="none" w:sz="0" w:space="0" w:color="auto"/>
                <w:bottom w:val="none" w:sz="0" w:space="0" w:color="auto"/>
                <w:right w:val="none" w:sz="0" w:space="0" w:color="auto"/>
              </w:divBdr>
              <w:divsChild>
                <w:div w:id="2441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7567">
          <w:marLeft w:val="0"/>
          <w:marRight w:val="0"/>
          <w:marTop w:val="0"/>
          <w:marBottom w:val="0"/>
          <w:divBdr>
            <w:top w:val="none" w:sz="0" w:space="0" w:color="auto"/>
            <w:left w:val="none" w:sz="0" w:space="0" w:color="auto"/>
            <w:bottom w:val="none" w:sz="0" w:space="0" w:color="auto"/>
            <w:right w:val="none" w:sz="0" w:space="0" w:color="auto"/>
          </w:divBdr>
          <w:divsChild>
            <w:div w:id="529027965">
              <w:marLeft w:val="0"/>
              <w:marRight w:val="0"/>
              <w:marTop w:val="0"/>
              <w:marBottom w:val="0"/>
              <w:divBdr>
                <w:top w:val="none" w:sz="0" w:space="0" w:color="auto"/>
                <w:left w:val="none" w:sz="0" w:space="0" w:color="auto"/>
                <w:bottom w:val="none" w:sz="0" w:space="0" w:color="auto"/>
                <w:right w:val="none" w:sz="0" w:space="0" w:color="auto"/>
              </w:divBdr>
              <w:divsChild>
                <w:div w:id="17470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6802">
      <w:bodyDiv w:val="1"/>
      <w:marLeft w:val="0"/>
      <w:marRight w:val="0"/>
      <w:marTop w:val="0"/>
      <w:marBottom w:val="0"/>
      <w:divBdr>
        <w:top w:val="none" w:sz="0" w:space="0" w:color="auto"/>
        <w:left w:val="none" w:sz="0" w:space="0" w:color="auto"/>
        <w:bottom w:val="none" w:sz="0" w:space="0" w:color="auto"/>
        <w:right w:val="none" w:sz="0" w:space="0" w:color="auto"/>
      </w:divBdr>
    </w:div>
    <w:div w:id="168106900">
      <w:bodyDiv w:val="1"/>
      <w:marLeft w:val="0"/>
      <w:marRight w:val="0"/>
      <w:marTop w:val="0"/>
      <w:marBottom w:val="0"/>
      <w:divBdr>
        <w:top w:val="none" w:sz="0" w:space="0" w:color="auto"/>
        <w:left w:val="none" w:sz="0" w:space="0" w:color="auto"/>
        <w:bottom w:val="none" w:sz="0" w:space="0" w:color="auto"/>
        <w:right w:val="none" w:sz="0" w:space="0" w:color="auto"/>
      </w:divBdr>
    </w:div>
    <w:div w:id="194386671">
      <w:bodyDiv w:val="1"/>
      <w:marLeft w:val="0"/>
      <w:marRight w:val="0"/>
      <w:marTop w:val="0"/>
      <w:marBottom w:val="0"/>
      <w:divBdr>
        <w:top w:val="none" w:sz="0" w:space="0" w:color="auto"/>
        <w:left w:val="none" w:sz="0" w:space="0" w:color="auto"/>
        <w:bottom w:val="none" w:sz="0" w:space="0" w:color="auto"/>
        <w:right w:val="none" w:sz="0" w:space="0" w:color="auto"/>
      </w:divBdr>
      <w:divsChild>
        <w:div w:id="356857649">
          <w:marLeft w:val="0"/>
          <w:marRight w:val="0"/>
          <w:marTop w:val="0"/>
          <w:marBottom w:val="0"/>
          <w:divBdr>
            <w:top w:val="none" w:sz="0" w:space="0" w:color="auto"/>
            <w:left w:val="none" w:sz="0" w:space="0" w:color="auto"/>
            <w:bottom w:val="none" w:sz="0" w:space="0" w:color="auto"/>
            <w:right w:val="none" w:sz="0" w:space="0" w:color="auto"/>
          </w:divBdr>
          <w:divsChild>
            <w:div w:id="1237739795">
              <w:marLeft w:val="0"/>
              <w:marRight w:val="0"/>
              <w:marTop w:val="0"/>
              <w:marBottom w:val="0"/>
              <w:divBdr>
                <w:top w:val="none" w:sz="0" w:space="0" w:color="auto"/>
                <w:left w:val="none" w:sz="0" w:space="0" w:color="auto"/>
                <w:bottom w:val="none" w:sz="0" w:space="0" w:color="auto"/>
                <w:right w:val="none" w:sz="0" w:space="0" w:color="auto"/>
              </w:divBdr>
              <w:divsChild>
                <w:div w:id="12290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9540">
          <w:marLeft w:val="0"/>
          <w:marRight w:val="0"/>
          <w:marTop w:val="0"/>
          <w:marBottom w:val="0"/>
          <w:divBdr>
            <w:top w:val="none" w:sz="0" w:space="0" w:color="auto"/>
            <w:left w:val="none" w:sz="0" w:space="0" w:color="auto"/>
            <w:bottom w:val="none" w:sz="0" w:space="0" w:color="auto"/>
            <w:right w:val="none" w:sz="0" w:space="0" w:color="auto"/>
          </w:divBdr>
          <w:divsChild>
            <w:div w:id="1581714516">
              <w:marLeft w:val="0"/>
              <w:marRight w:val="0"/>
              <w:marTop w:val="0"/>
              <w:marBottom w:val="0"/>
              <w:divBdr>
                <w:top w:val="none" w:sz="0" w:space="0" w:color="auto"/>
                <w:left w:val="none" w:sz="0" w:space="0" w:color="auto"/>
                <w:bottom w:val="none" w:sz="0" w:space="0" w:color="auto"/>
                <w:right w:val="none" w:sz="0" w:space="0" w:color="auto"/>
              </w:divBdr>
              <w:divsChild>
                <w:div w:id="19095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9958">
      <w:bodyDiv w:val="1"/>
      <w:marLeft w:val="0"/>
      <w:marRight w:val="0"/>
      <w:marTop w:val="0"/>
      <w:marBottom w:val="0"/>
      <w:divBdr>
        <w:top w:val="none" w:sz="0" w:space="0" w:color="auto"/>
        <w:left w:val="none" w:sz="0" w:space="0" w:color="auto"/>
        <w:bottom w:val="none" w:sz="0" w:space="0" w:color="auto"/>
        <w:right w:val="none" w:sz="0" w:space="0" w:color="auto"/>
      </w:divBdr>
      <w:divsChild>
        <w:div w:id="1477531311">
          <w:marLeft w:val="0"/>
          <w:marRight w:val="0"/>
          <w:marTop w:val="0"/>
          <w:marBottom w:val="0"/>
          <w:divBdr>
            <w:top w:val="none" w:sz="0" w:space="0" w:color="auto"/>
            <w:left w:val="none" w:sz="0" w:space="0" w:color="auto"/>
            <w:bottom w:val="none" w:sz="0" w:space="0" w:color="auto"/>
            <w:right w:val="none" w:sz="0" w:space="0" w:color="auto"/>
          </w:divBdr>
          <w:divsChild>
            <w:div w:id="931280315">
              <w:marLeft w:val="0"/>
              <w:marRight w:val="0"/>
              <w:marTop w:val="0"/>
              <w:marBottom w:val="0"/>
              <w:divBdr>
                <w:top w:val="none" w:sz="0" w:space="0" w:color="auto"/>
                <w:left w:val="none" w:sz="0" w:space="0" w:color="auto"/>
                <w:bottom w:val="none" w:sz="0" w:space="0" w:color="auto"/>
                <w:right w:val="none" w:sz="0" w:space="0" w:color="auto"/>
              </w:divBdr>
              <w:divsChild>
                <w:div w:id="298196408">
                  <w:marLeft w:val="0"/>
                  <w:marRight w:val="0"/>
                  <w:marTop w:val="0"/>
                  <w:marBottom w:val="0"/>
                  <w:divBdr>
                    <w:top w:val="none" w:sz="0" w:space="0" w:color="auto"/>
                    <w:left w:val="none" w:sz="0" w:space="0" w:color="auto"/>
                    <w:bottom w:val="none" w:sz="0" w:space="0" w:color="auto"/>
                    <w:right w:val="none" w:sz="0" w:space="0" w:color="auto"/>
                  </w:divBdr>
                  <w:divsChild>
                    <w:div w:id="318193476">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62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798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24750730">
      <w:bodyDiv w:val="1"/>
      <w:marLeft w:val="0"/>
      <w:marRight w:val="0"/>
      <w:marTop w:val="0"/>
      <w:marBottom w:val="0"/>
      <w:divBdr>
        <w:top w:val="none" w:sz="0" w:space="0" w:color="auto"/>
        <w:left w:val="none" w:sz="0" w:space="0" w:color="auto"/>
        <w:bottom w:val="none" w:sz="0" w:space="0" w:color="auto"/>
        <w:right w:val="none" w:sz="0" w:space="0" w:color="auto"/>
      </w:divBdr>
      <w:divsChild>
        <w:div w:id="295065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875301">
      <w:bodyDiv w:val="1"/>
      <w:marLeft w:val="0"/>
      <w:marRight w:val="0"/>
      <w:marTop w:val="0"/>
      <w:marBottom w:val="0"/>
      <w:divBdr>
        <w:top w:val="none" w:sz="0" w:space="0" w:color="auto"/>
        <w:left w:val="none" w:sz="0" w:space="0" w:color="auto"/>
        <w:bottom w:val="none" w:sz="0" w:space="0" w:color="auto"/>
        <w:right w:val="none" w:sz="0" w:space="0" w:color="auto"/>
      </w:divBdr>
      <w:divsChild>
        <w:div w:id="1673099710">
          <w:marLeft w:val="0"/>
          <w:marRight w:val="0"/>
          <w:marTop w:val="0"/>
          <w:marBottom w:val="0"/>
          <w:divBdr>
            <w:top w:val="none" w:sz="0" w:space="0" w:color="auto"/>
            <w:left w:val="none" w:sz="0" w:space="0" w:color="auto"/>
            <w:bottom w:val="none" w:sz="0" w:space="0" w:color="auto"/>
            <w:right w:val="none" w:sz="0" w:space="0" w:color="auto"/>
          </w:divBdr>
          <w:divsChild>
            <w:div w:id="1585530727">
              <w:marLeft w:val="0"/>
              <w:marRight w:val="0"/>
              <w:marTop w:val="0"/>
              <w:marBottom w:val="0"/>
              <w:divBdr>
                <w:top w:val="none" w:sz="0" w:space="0" w:color="auto"/>
                <w:left w:val="none" w:sz="0" w:space="0" w:color="auto"/>
                <w:bottom w:val="none" w:sz="0" w:space="0" w:color="auto"/>
                <w:right w:val="none" w:sz="0" w:space="0" w:color="auto"/>
              </w:divBdr>
              <w:divsChild>
                <w:div w:id="9954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467955">
      <w:bodyDiv w:val="1"/>
      <w:marLeft w:val="0"/>
      <w:marRight w:val="0"/>
      <w:marTop w:val="0"/>
      <w:marBottom w:val="0"/>
      <w:divBdr>
        <w:top w:val="none" w:sz="0" w:space="0" w:color="auto"/>
        <w:left w:val="none" w:sz="0" w:space="0" w:color="auto"/>
        <w:bottom w:val="none" w:sz="0" w:space="0" w:color="auto"/>
        <w:right w:val="none" w:sz="0" w:space="0" w:color="auto"/>
      </w:divBdr>
      <w:divsChild>
        <w:div w:id="187907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664145">
      <w:bodyDiv w:val="1"/>
      <w:marLeft w:val="0"/>
      <w:marRight w:val="0"/>
      <w:marTop w:val="0"/>
      <w:marBottom w:val="0"/>
      <w:divBdr>
        <w:top w:val="none" w:sz="0" w:space="0" w:color="auto"/>
        <w:left w:val="none" w:sz="0" w:space="0" w:color="auto"/>
        <w:bottom w:val="none" w:sz="0" w:space="0" w:color="auto"/>
        <w:right w:val="none" w:sz="0" w:space="0" w:color="auto"/>
      </w:divBdr>
      <w:divsChild>
        <w:div w:id="400299490">
          <w:marLeft w:val="0"/>
          <w:marRight w:val="0"/>
          <w:marTop w:val="0"/>
          <w:marBottom w:val="0"/>
          <w:divBdr>
            <w:top w:val="none" w:sz="0" w:space="0" w:color="auto"/>
            <w:left w:val="none" w:sz="0" w:space="0" w:color="auto"/>
            <w:bottom w:val="none" w:sz="0" w:space="0" w:color="auto"/>
            <w:right w:val="none" w:sz="0" w:space="0" w:color="auto"/>
          </w:divBdr>
          <w:divsChild>
            <w:div w:id="906916459">
              <w:marLeft w:val="0"/>
              <w:marRight w:val="0"/>
              <w:marTop w:val="0"/>
              <w:marBottom w:val="0"/>
              <w:divBdr>
                <w:top w:val="none" w:sz="0" w:space="0" w:color="auto"/>
                <w:left w:val="none" w:sz="0" w:space="0" w:color="auto"/>
                <w:bottom w:val="none" w:sz="0" w:space="0" w:color="auto"/>
                <w:right w:val="none" w:sz="0" w:space="0" w:color="auto"/>
              </w:divBdr>
              <w:divsChild>
                <w:div w:id="8820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397071">
      <w:bodyDiv w:val="1"/>
      <w:marLeft w:val="0"/>
      <w:marRight w:val="0"/>
      <w:marTop w:val="0"/>
      <w:marBottom w:val="0"/>
      <w:divBdr>
        <w:top w:val="none" w:sz="0" w:space="0" w:color="auto"/>
        <w:left w:val="none" w:sz="0" w:space="0" w:color="auto"/>
        <w:bottom w:val="none" w:sz="0" w:space="0" w:color="auto"/>
        <w:right w:val="none" w:sz="0" w:space="0" w:color="auto"/>
      </w:divBdr>
      <w:divsChild>
        <w:div w:id="489520047">
          <w:marLeft w:val="0"/>
          <w:marRight w:val="0"/>
          <w:marTop w:val="0"/>
          <w:marBottom w:val="0"/>
          <w:divBdr>
            <w:top w:val="none" w:sz="0" w:space="0" w:color="auto"/>
            <w:left w:val="none" w:sz="0" w:space="0" w:color="auto"/>
            <w:bottom w:val="none" w:sz="0" w:space="0" w:color="auto"/>
            <w:right w:val="none" w:sz="0" w:space="0" w:color="auto"/>
          </w:divBdr>
          <w:divsChild>
            <w:div w:id="594752436">
              <w:marLeft w:val="0"/>
              <w:marRight w:val="0"/>
              <w:marTop w:val="0"/>
              <w:marBottom w:val="0"/>
              <w:divBdr>
                <w:top w:val="none" w:sz="0" w:space="0" w:color="auto"/>
                <w:left w:val="none" w:sz="0" w:space="0" w:color="auto"/>
                <w:bottom w:val="none" w:sz="0" w:space="0" w:color="auto"/>
                <w:right w:val="none" w:sz="0" w:space="0" w:color="auto"/>
              </w:divBdr>
              <w:divsChild>
                <w:div w:id="10479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21763">
      <w:bodyDiv w:val="1"/>
      <w:marLeft w:val="0"/>
      <w:marRight w:val="0"/>
      <w:marTop w:val="0"/>
      <w:marBottom w:val="0"/>
      <w:divBdr>
        <w:top w:val="none" w:sz="0" w:space="0" w:color="auto"/>
        <w:left w:val="none" w:sz="0" w:space="0" w:color="auto"/>
        <w:bottom w:val="none" w:sz="0" w:space="0" w:color="auto"/>
        <w:right w:val="none" w:sz="0" w:space="0" w:color="auto"/>
      </w:divBdr>
      <w:divsChild>
        <w:div w:id="1792241639">
          <w:marLeft w:val="0"/>
          <w:marRight w:val="0"/>
          <w:marTop w:val="0"/>
          <w:marBottom w:val="0"/>
          <w:divBdr>
            <w:top w:val="none" w:sz="0" w:space="0" w:color="auto"/>
            <w:left w:val="none" w:sz="0" w:space="0" w:color="auto"/>
            <w:bottom w:val="none" w:sz="0" w:space="0" w:color="auto"/>
            <w:right w:val="none" w:sz="0" w:space="0" w:color="auto"/>
          </w:divBdr>
          <w:divsChild>
            <w:div w:id="1576471315">
              <w:marLeft w:val="0"/>
              <w:marRight w:val="0"/>
              <w:marTop w:val="0"/>
              <w:marBottom w:val="0"/>
              <w:divBdr>
                <w:top w:val="none" w:sz="0" w:space="0" w:color="auto"/>
                <w:left w:val="none" w:sz="0" w:space="0" w:color="auto"/>
                <w:bottom w:val="none" w:sz="0" w:space="0" w:color="auto"/>
                <w:right w:val="none" w:sz="0" w:space="0" w:color="auto"/>
              </w:divBdr>
              <w:divsChild>
                <w:div w:id="16686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0177">
      <w:bodyDiv w:val="1"/>
      <w:marLeft w:val="0"/>
      <w:marRight w:val="0"/>
      <w:marTop w:val="0"/>
      <w:marBottom w:val="0"/>
      <w:divBdr>
        <w:top w:val="none" w:sz="0" w:space="0" w:color="auto"/>
        <w:left w:val="none" w:sz="0" w:space="0" w:color="auto"/>
        <w:bottom w:val="none" w:sz="0" w:space="0" w:color="auto"/>
        <w:right w:val="none" w:sz="0" w:space="0" w:color="auto"/>
      </w:divBdr>
      <w:divsChild>
        <w:div w:id="446391037">
          <w:marLeft w:val="0"/>
          <w:marRight w:val="0"/>
          <w:marTop w:val="0"/>
          <w:marBottom w:val="0"/>
          <w:divBdr>
            <w:top w:val="none" w:sz="0" w:space="0" w:color="auto"/>
            <w:left w:val="none" w:sz="0" w:space="0" w:color="auto"/>
            <w:bottom w:val="none" w:sz="0" w:space="0" w:color="auto"/>
            <w:right w:val="none" w:sz="0" w:space="0" w:color="auto"/>
          </w:divBdr>
          <w:divsChild>
            <w:div w:id="1429933234">
              <w:marLeft w:val="0"/>
              <w:marRight w:val="0"/>
              <w:marTop w:val="0"/>
              <w:marBottom w:val="0"/>
              <w:divBdr>
                <w:top w:val="none" w:sz="0" w:space="0" w:color="auto"/>
                <w:left w:val="none" w:sz="0" w:space="0" w:color="auto"/>
                <w:bottom w:val="none" w:sz="0" w:space="0" w:color="auto"/>
                <w:right w:val="none" w:sz="0" w:space="0" w:color="auto"/>
              </w:divBdr>
              <w:divsChild>
                <w:div w:id="90433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6145">
      <w:bodyDiv w:val="1"/>
      <w:marLeft w:val="0"/>
      <w:marRight w:val="0"/>
      <w:marTop w:val="0"/>
      <w:marBottom w:val="0"/>
      <w:divBdr>
        <w:top w:val="none" w:sz="0" w:space="0" w:color="auto"/>
        <w:left w:val="none" w:sz="0" w:space="0" w:color="auto"/>
        <w:bottom w:val="none" w:sz="0" w:space="0" w:color="auto"/>
        <w:right w:val="none" w:sz="0" w:space="0" w:color="auto"/>
      </w:divBdr>
      <w:divsChild>
        <w:div w:id="296424157">
          <w:marLeft w:val="0"/>
          <w:marRight w:val="0"/>
          <w:marTop w:val="0"/>
          <w:marBottom w:val="0"/>
          <w:divBdr>
            <w:top w:val="none" w:sz="0" w:space="0" w:color="auto"/>
            <w:left w:val="none" w:sz="0" w:space="0" w:color="auto"/>
            <w:bottom w:val="none" w:sz="0" w:space="0" w:color="auto"/>
            <w:right w:val="none" w:sz="0" w:space="0" w:color="auto"/>
          </w:divBdr>
          <w:divsChild>
            <w:div w:id="2105999704">
              <w:marLeft w:val="0"/>
              <w:marRight w:val="0"/>
              <w:marTop w:val="0"/>
              <w:marBottom w:val="0"/>
              <w:divBdr>
                <w:top w:val="none" w:sz="0" w:space="0" w:color="auto"/>
                <w:left w:val="none" w:sz="0" w:space="0" w:color="auto"/>
                <w:bottom w:val="none" w:sz="0" w:space="0" w:color="auto"/>
                <w:right w:val="none" w:sz="0" w:space="0" w:color="auto"/>
              </w:divBdr>
              <w:divsChild>
                <w:div w:id="15471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799911">
      <w:bodyDiv w:val="1"/>
      <w:marLeft w:val="0"/>
      <w:marRight w:val="0"/>
      <w:marTop w:val="0"/>
      <w:marBottom w:val="0"/>
      <w:divBdr>
        <w:top w:val="none" w:sz="0" w:space="0" w:color="auto"/>
        <w:left w:val="none" w:sz="0" w:space="0" w:color="auto"/>
        <w:bottom w:val="none" w:sz="0" w:space="0" w:color="auto"/>
        <w:right w:val="none" w:sz="0" w:space="0" w:color="auto"/>
      </w:divBdr>
    </w:div>
    <w:div w:id="788857648">
      <w:bodyDiv w:val="1"/>
      <w:marLeft w:val="0"/>
      <w:marRight w:val="0"/>
      <w:marTop w:val="0"/>
      <w:marBottom w:val="0"/>
      <w:divBdr>
        <w:top w:val="none" w:sz="0" w:space="0" w:color="auto"/>
        <w:left w:val="none" w:sz="0" w:space="0" w:color="auto"/>
        <w:bottom w:val="none" w:sz="0" w:space="0" w:color="auto"/>
        <w:right w:val="none" w:sz="0" w:space="0" w:color="auto"/>
      </w:divBdr>
      <w:divsChild>
        <w:div w:id="207645147">
          <w:marLeft w:val="0"/>
          <w:marRight w:val="0"/>
          <w:marTop w:val="0"/>
          <w:marBottom w:val="0"/>
          <w:divBdr>
            <w:top w:val="none" w:sz="0" w:space="0" w:color="auto"/>
            <w:left w:val="none" w:sz="0" w:space="0" w:color="auto"/>
            <w:bottom w:val="none" w:sz="0" w:space="0" w:color="auto"/>
            <w:right w:val="none" w:sz="0" w:space="0" w:color="auto"/>
          </w:divBdr>
          <w:divsChild>
            <w:div w:id="1811750060">
              <w:marLeft w:val="0"/>
              <w:marRight w:val="0"/>
              <w:marTop w:val="0"/>
              <w:marBottom w:val="0"/>
              <w:divBdr>
                <w:top w:val="none" w:sz="0" w:space="0" w:color="auto"/>
                <w:left w:val="none" w:sz="0" w:space="0" w:color="auto"/>
                <w:bottom w:val="none" w:sz="0" w:space="0" w:color="auto"/>
                <w:right w:val="none" w:sz="0" w:space="0" w:color="auto"/>
              </w:divBdr>
              <w:divsChild>
                <w:div w:id="9589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8242">
      <w:bodyDiv w:val="1"/>
      <w:marLeft w:val="0"/>
      <w:marRight w:val="0"/>
      <w:marTop w:val="0"/>
      <w:marBottom w:val="0"/>
      <w:divBdr>
        <w:top w:val="none" w:sz="0" w:space="0" w:color="auto"/>
        <w:left w:val="none" w:sz="0" w:space="0" w:color="auto"/>
        <w:bottom w:val="none" w:sz="0" w:space="0" w:color="auto"/>
        <w:right w:val="none" w:sz="0" w:space="0" w:color="auto"/>
      </w:divBdr>
      <w:divsChild>
        <w:div w:id="1944335862">
          <w:marLeft w:val="0"/>
          <w:marRight w:val="0"/>
          <w:marTop w:val="0"/>
          <w:marBottom w:val="0"/>
          <w:divBdr>
            <w:top w:val="none" w:sz="0" w:space="0" w:color="auto"/>
            <w:left w:val="none" w:sz="0" w:space="0" w:color="auto"/>
            <w:bottom w:val="none" w:sz="0" w:space="0" w:color="auto"/>
            <w:right w:val="none" w:sz="0" w:space="0" w:color="auto"/>
          </w:divBdr>
          <w:divsChild>
            <w:div w:id="1775519902">
              <w:marLeft w:val="0"/>
              <w:marRight w:val="0"/>
              <w:marTop w:val="0"/>
              <w:marBottom w:val="0"/>
              <w:divBdr>
                <w:top w:val="none" w:sz="0" w:space="0" w:color="auto"/>
                <w:left w:val="none" w:sz="0" w:space="0" w:color="auto"/>
                <w:bottom w:val="none" w:sz="0" w:space="0" w:color="auto"/>
                <w:right w:val="none" w:sz="0" w:space="0" w:color="auto"/>
              </w:divBdr>
              <w:divsChild>
                <w:div w:id="57790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041894">
      <w:bodyDiv w:val="1"/>
      <w:marLeft w:val="0"/>
      <w:marRight w:val="0"/>
      <w:marTop w:val="0"/>
      <w:marBottom w:val="0"/>
      <w:divBdr>
        <w:top w:val="none" w:sz="0" w:space="0" w:color="auto"/>
        <w:left w:val="none" w:sz="0" w:space="0" w:color="auto"/>
        <w:bottom w:val="none" w:sz="0" w:space="0" w:color="auto"/>
        <w:right w:val="none" w:sz="0" w:space="0" w:color="auto"/>
      </w:divBdr>
      <w:divsChild>
        <w:div w:id="198511695">
          <w:marLeft w:val="0"/>
          <w:marRight w:val="0"/>
          <w:marTop w:val="0"/>
          <w:marBottom w:val="0"/>
          <w:divBdr>
            <w:top w:val="none" w:sz="0" w:space="0" w:color="auto"/>
            <w:left w:val="none" w:sz="0" w:space="0" w:color="auto"/>
            <w:bottom w:val="none" w:sz="0" w:space="0" w:color="auto"/>
            <w:right w:val="none" w:sz="0" w:space="0" w:color="auto"/>
          </w:divBdr>
          <w:divsChild>
            <w:div w:id="1403985622">
              <w:marLeft w:val="0"/>
              <w:marRight w:val="0"/>
              <w:marTop w:val="0"/>
              <w:marBottom w:val="0"/>
              <w:divBdr>
                <w:top w:val="none" w:sz="0" w:space="0" w:color="auto"/>
                <w:left w:val="none" w:sz="0" w:space="0" w:color="auto"/>
                <w:bottom w:val="none" w:sz="0" w:space="0" w:color="auto"/>
                <w:right w:val="none" w:sz="0" w:space="0" w:color="auto"/>
              </w:divBdr>
              <w:divsChild>
                <w:div w:id="19989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354431">
      <w:bodyDiv w:val="1"/>
      <w:marLeft w:val="0"/>
      <w:marRight w:val="0"/>
      <w:marTop w:val="0"/>
      <w:marBottom w:val="0"/>
      <w:divBdr>
        <w:top w:val="none" w:sz="0" w:space="0" w:color="auto"/>
        <w:left w:val="none" w:sz="0" w:space="0" w:color="auto"/>
        <w:bottom w:val="none" w:sz="0" w:space="0" w:color="auto"/>
        <w:right w:val="none" w:sz="0" w:space="0" w:color="auto"/>
      </w:divBdr>
      <w:divsChild>
        <w:div w:id="258372598">
          <w:marLeft w:val="0"/>
          <w:marRight w:val="0"/>
          <w:marTop w:val="0"/>
          <w:marBottom w:val="0"/>
          <w:divBdr>
            <w:top w:val="none" w:sz="0" w:space="0" w:color="auto"/>
            <w:left w:val="none" w:sz="0" w:space="0" w:color="auto"/>
            <w:bottom w:val="none" w:sz="0" w:space="0" w:color="auto"/>
            <w:right w:val="none" w:sz="0" w:space="0" w:color="auto"/>
          </w:divBdr>
          <w:divsChild>
            <w:div w:id="505479275">
              <w:marLeft w:val="0"/>
              <w:marRight w:val="0"/>
              <w:marTop w:val="0"/>
              <w:marBottom w:val="0"/>
              <w:divBdr>
                <w:top w:val="none" w:sz="0" w:space="0" w:color="auto"/>
                <w:left w:val="none" w:sz="0" w:space="0" w:color="auto"/>
                <w:bottom w:val="none" w:sz="0" w:space="0" w:color="auto"/>
                <w:right w:val="none" w:sz="0" w:space="0" w:color="auto"/>
              </w:divBdr>
              <w:divsChild>
                <w:div w:id="6250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071025">
      <w:bodyDiv w:val="1"/>
      <w:marLeft w:val="0"/>
      <w:marRight w:val="0"/>
      <w:marTop w:val="0"/>
      <w:marBottom w:val="0"/>
      <w:divBdr>
        <w:top w:val="none" w:sz="0" w:space="0" w:color="auto"/>
        <w:left w:val="none" w:sz="0" w:space="0" w:color="auto"/>
        <w:bottom w:val="none" w:sz="0" w:space="0" w:color="auto"/>
        <w:right w:val="none" w:sz="0" w:space="0" w:color="auto"/>
      </w:divBdr>
    </w:div>
    <w:div w:id="1289556666">
      <w:bodyDiv w:val="1"/>
      <w:marLeft w:val="0"/>
      <w:marRight w:val="0"/>
      <w:marTop w:val="0"/>
      <w:marBottom w:val="0"/>
      <w:divBdr>
        <w:top w:val="none" w:sz="0" w:space="0" w:color="auto"/>
        <w:left w:val="none" w:sz="0" w:space="0" w:color="auto"/>
        <w:bottom w:val="none" w:sz="0" w:space="0" w:color="auto"/>
        <w:right w:val="none" w:sz="0" w:space="0" w:color="auto"/>
      </w:divBdr>
    </w:div>
    <w:div w:id="1373310341">
      <w:bodyDiv w:val="1"/>
      <w:marLeft w:val="0"/>
      <w:marRight w:val="0"/>
      <w:marTop w:val="0"/>
      <w:marBottom w:val="0"/>
      <w:divBdr>
        <w:top w:val="none" w:sz="0" w:space="0" w:color="auto"/>
        <w:left w:val="none" w:sz="0" w:space="0" w:color="auto"/>
        <w:bottom w:val="none" w:sz="0" w:space="0" w:color="auto"/>
        <w:right w:val="none" w:sz="0" w:space="0" w:color="auto"/>
      </w:divBdr>
      <w:divsChild>
        <w:div w:id="811096140">
          <w:marLeft w:val="0"/>
          <w:marRight w:val="0"/>
          <w:marTop w:val="0"/>
          <w:marBottom w:val="0"/>
          <w:divBdr>
            <w:top w:val="none" w:sz="0" w:space="0" w:color="auto"/>
            <w:left w:val="none" w:sz="0" w:space="0" w:color="auto"/>
            <w:bottom w:val="none" w:sz="0" w:space="0" w:color="auto"/>
            <w:right w:val="none" w:sz="0" w:space="0" w:color="auto"/>
          </w:divBdr>
          <w:divsChild>
            <w:div w:id="614756931">
              <w:marLeft w:val="0"/>
              <w:marRight w:val="0"/>
              <w:marTop w:val="0"/>
              <w:marBottom w:val="0"/>
              <w:divBdr>
                <w:top w:val="none" w:sz="0" w:space="0" w:color="auto"/>
                <w:left w:val="none" w:sz="0" w:space="0" w:color="auto"/>
                <w:bottom w:val="none" w:sz="0" w:space="0" w:color="auto"/>
                <w:right w:val="none" w:sz="0" w:space="0" w:color="auto"/>
              </w:divBdr>
              <w:divsChild>
                <w:div w:id="2389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1057">
          <w:marLeft w:val="0"/>
          <w:marRight w:val="0"/>
          <w:marTop w:val="0"/>
          <w:marBottom w:val="0"/>
          <w:divBdr>
            <w:top w:val="none" w:sz="0" w:space="0" w:color="auto"/>
            <w:left w:val="none" w:sz="0" w:space="0" w:color="auto"/>
            <w:bottom w:val="none" w:sz="0" w:space="0" w:color="auto"/>
            <w:right w:val="none" w:sz="0" w:space="0" w:color="auto"/>
          </w:divBdr>
          <w:divsChild>
            <w:div w:id="2371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9253">
      <w:bodyDiv w:val="1"/>
      <w:marLeft w:val="0"/>
      <w:marRight w:val="0"/>
      <w:marTop w:val="0"/>
      <w:marBottom w:val="0"/>
      <w:divBdr>
        <w:top w:val="none" w:sz="0" w:space="0" w:color="auto"/>
        <w:left w:val="none" w:sz="0" w:space="0" w:color="auto"/>
        <w:bottom w:val="none" w:sz="0" w:space="0" w:color="auto"/>
        <w:right w:val="none" w:sz="0" w:space="0" w:color="auto"/>
      </w:divBdr>
      <w:divsChild>
        <w:div w:id="10301549">
          <w:marLeft w:val="0"/>
          <w:marRight w:val="0"/>
          <w:marTop w:val="0"/>
          <w:marBottom w:val="0"/>
          <w:divBdr>
            <w:top w:val="none" w:sz="0" w:space="0" w:color="auto"/>
            <w:left w:val="none" w:sz="0" w:space="0" w:color="auto"/>
            <w:bottom w:val="none" w:sz="0" w:space="0" w:color="auto"/>
            <w:right w:val="none" w:sz="0" w:space="0" w:color="auto"/>
          </w:divBdr>
          <w:divsChild>
            <w:div w:id="696084948">
              <w:marLeft w:val="0"/>
              <w:marRight w:val="0"/>
              <w:marTop w:val="0"/>
              <w:marBottom w:val="0"/>
              <w:divBdr>
                <w:top w:val="none" w:sz="0" w:space="0" w:color="auto"/>
                <w:left w:val="none" w:sz="0" w:space="0" w:color="auto"/>
                <w:bottom w:val="none" w:sz="0" w:space="0" w:color="auto"/>
                <w:right w:val="none" w:sz="0" w:space="0" w:color="auto"/>
              </w:divBdr>
              <w:divsChild>
                <w:div w:id="14597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6949">
      <w:bodyDiv w:val="1"/>
      <w:marLeft w:val="0"/>
      <w:marRight w:val="0"/>
      <w:marTop w:val="0"/>
      <w:marBottom w:val="0"/>
      <w:divBdr>
        <w:top w:val="none" w:sz="0" w:space="0" w:color="auto"/>
        <w:left w:val="none" w:sz="0" w:space="0" w:color="auto"/>
        <w:bottom w:val="none" w:sz="0" w:space="0" w:color="auto"/>
        <w:right w:val="none" w:sz="0" w:space="0" w:color="auto"/>
      </w:divBdr>
      <w:divsChild>
        <w:div w:id="847712372">
          <w:marLeft w:val="0"/>
          <w:marRight w:val="0"/>
          <w:marTop w:val="0"/>
          <w:marBottom w:val="0"/>
          <w:divBdr>
            <w:top w:val="none" w:sz="0" w:space="0" w:color="auto"/>
            <w:left w:val="none" w:sz="0" w:space="0" w:color="auto"/>
            <w:bottom w:val="none" w:sz="0" w:space="0" w:color="auto"/>
            <w:right w:val="none" w:sz="0" w:space="0" w:color="auto"/>
          </w:divBdr>
          <w:divsChild>
            <w:div w:id="7365920">
              <w:marLeft w:val="0"/>
              <w:marRight w:val="0"/>
              <w:marTop w:val="0"/>
              <w:marBottom w:val="0"/>
              <w:divBdr>
                <w:top w:val="none" w:sz="0" w:space="0" w:color="auto"/>
                <w:left w:val="none" w:sz="0" w:space="0" w:color="auto"/>
                <w:bottom w:val="none" w:sz="0" w:space="0" w:color="auto"/>
                <w:right w:val="none" w:sz="0" w:space="0" w:color="auto"/>
              </w:divBdr>
              <w:divsChild>
                <w:div w:id="13723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7762">
          <w:marLeft w:val="0"/>
          <w:marRight w:val="0"/>
          <w:marTop w:val="0"/>
          <w:marBottom w:val="0"/>
          <w:divBdr>
            <w:top w:val="none" w:sz="0" w:space="0" w:color="auto"/>
            <w:left w:val="none" w:sz="0" w:space="0" w:color="auto"/>
            <w:bottom w:val="none" w:sz="0" w:space="0" w:color="auto"/>
            <w:right w:val="none" w:sz="0" w:space="0" w:color="auto"/>
          </w:divBdr>
          <w:divsChild>
            <w:div w:id="11694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074">
      <w:bodyDiv w:val="1"/>
      <w:marLeft w:val="0"/>
      <w:marRight w:val="0"/>
      <w:marTop w:val="0"/>
      <w:marBottom w:val="0"/>
      <w:divBdr>
        <w:top w:val="none" w:sz="0" w:space="0" w:color="auto"/>
        <w:left w:val="none" w:sz="0" w:space="0" w:color="auto"/>
        <w:bottom w:val="none" w:sz="0" w:space="0" w:color="auto"/>
        <w:right w:val="none" w:sz="0" w:space="0" w:color="auto"/>
      </w:divBdr>
      <w:divsChild>
        <w:div w:id="886258074">
          <w:marLeft w:val="0"/>
          <w:marRight w:val="0"/>
          <w:marTop w:val="0"/>
          <w:marBottom w:val="0"/>
          <w:divBdr>
            <w:top w:val="none" w:sz="0" w:space="0" w:color="auto"/>
            <w:left w:val="none" w:sz="0" w:space="0" w:color="auto"/>
            <w:bottom w:val="none" w:sz="0" w:space="0" w:color="auto"/>
            <w:right w:val="none" w:sz="0" w:space="0" w:color="auto"/>
          </w:divBdr>
          <w:divsChild>
            <w:div w:id="476798397">
              <w:marLeft w:val="0"/>
              <w:marRight w:val="0"/>
              <w:marTop w:val="0"/>
              <w:marBottom w:val="0"/>
              <w:divBdr>
                <w:top w:val="none" w:sz="0" w:space="0" w:color="auto"/>
                <w:left w:val="none" w:sz="0" w:space="0" w:color="auto"/>
                <w:bottom w:val="none" w:sz="0" w:space="0" w:color="auto"/>
                <w:right w:val="none" w:sz="0" w:space="0" w:color="auto"/>
              </w:divBdr>
              <w:divsChild>
                <w:div w:id="11268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94810">
      <w:bodyDiv w:val="1"/>
      <w:marLeft w:val="0"/>
      <w:marRight w:val="0"/>
      <w:marTop w:val="0"/>
      <w:marBottom w:val="0"/>
      <w:divBdr>
        <w:top w:val="none" w:sz="0" w:space="0" w:color="auto"/>
        <w:left w:val="none" w:sz="0" w:space="0" w:color="auto"/>
        <w:bottom w:val="none" w:sz="0" w:space="0" w:color="auto"/>
        <w:right w:val="none" w:sz="0" w:space="0" w:color="auto"/>
      </w:divBdr>
      <w:divsChild>
        <w:div w:id="2127848525">
          <w:marLeft w:val="0"/>
          <w:marRight w:val="0"/>
          <w:marTop w:val="0"/>
          <w:marBottom w:val="0"/>
          <w:divBdr>
            <w:top w:val="none" w:sz="0" w:space="0" w:color="auto"/>
            <w:left w:val="none" w:sz="0" w:space="0" w:color="auto"/>
            <w:bottom w:val="none" w:sz="0" w:space="0" w:color="auto"/>
            <w:right w:val="none" w:sz="0" w:space="0" w:color="auto"/>
          </w:divBdr>
          <w:divsChild>
            <w:div w:id="148180009">
              <w:marLeft w:val="0"/>
              <w:marRight w:val="0"/>
              <w:marTop w:val="0"/>
              <w:marBottom w:val="0"/>
              <w:divBdr>
                <w:top w:val="none" w:sz="0" w:space="0" w:color="auto"/>
                <w:left w:val="none" w:sz="0" w:space="0" w:color="auto"/>
                <w:bottom w:val="none" w:sz="0" w:space="0" w:color="auto"/>
                <w:right w:val="none" w:sz="0" w:space="0" w:color="auto"/>
              </w:divBdr>
              <w:divsChild>
                <w:div w:id="17846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58282">
          <w:marLeft w:val="0"/>
          <w:marRight w:val="0"/>
          <w:marTop w:val="0"/>
          <w:marBottom w:val="0"/>
          <w:divBdr>
            <w:top w:val="none" w:sz="0" w:space="0" w:color="auto"/>
            <w:left w:val="none" w:sz="0" w:space="0" w:color="auto"/>
            <w:bottom w:val="none" w:sz="0" w:space="0" w:color="auto"/>
            <w:right w:val="none" w:sz="0" w:space="0" w:color="auto"/>
          </w:divBdr>
          <w:divsChild>
            <w:div w:id="4830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3522">
      <w:bodyDiv w:val="1"/>
      <w:marLeft w:val="0"/>
      <w:marRight w:val="0"/>
      <w:marTop w:val="0"/>
      <w:marBottom w:val="0"/>
      <w:divBdr>
        <w:top w:val="none" w:sz="0" w:space="0" w:color="auto"/>
        <w:left w:val="none" w:sz="0" w:space="0" w:color="auto"/>
        <w:bottom w:val="none" w:sz="0" w:space="0" w:color="auto"/>
        <w:right w:val="none" w:sz="0" w:space="0" w:color="auto"/>
      </w:divBdr>
      <w:divsChild>
        <w:div w:id="958418462">
          <w:marLeft w:val="0"/>
          <w:marRight w:val="0"/>
          <w:marTop w:val="0"/>
          <w:marBottom w:val="0"/>
          <w:divBdr>
            <w:top w:val="none" w:sz="0" w:space="0" w:color="auto"/>
            <w:left w:val="none" w:sz="0" w:space="0" w:color="auto"/>
            <w:bottom w:val="none" w:sz="0" w:space="0" w:color="auto"/>
            <w:right w:val="none" w:sz="0" w:space="0" w:color="auto"/>
          </w:divBdr>
          <w:divsChild>
            <w:div w:id="2032757982">
              <w:marLeft w:val="0"/>
              <w:marRight w:val="0"/>
              <w:marTop w:val="0"/>
              <w:marBottom w:val="0"/>
              <w:divBdr>
                <w:top w:val="none" w:sz="0" w:space="0" w:color="auto"/>
                <w:left w:val="none" w:sz="0" w:space="0" w:color="auto"/>
                <w:bottom w:val="none" w:sz="0" w:space="0" w:color="auto"/>
                <w:right w:val="none" w:sz="0" w:space="0" w:color="auto"/>
              </w:divBdr>
              <w:divsChild>
                <w:div w:id="1299144764">
                  <w:marLeft w:val="0"/>
                  <w:marRight w:val="0"/>
                  <w:marTop w:val="0"/>
                  <w:marBottom w:val="0"/>
                  <w:divBdr>
                    <w:top w:val="none" w:sz="0" w:space="0" w:color="auto"/>
                    <w:left w:val="none" w:sz="0" w:space="0" w:color="auto"/>
                    <w:bottom w:val="none" w:sz="0" w:space="0" w:color="auto"/>
                    <w:right w:val="none" w:sz="0" w:space="0" w:color="auto"/>
                  </w:divBdr>
                  <w:divsChild>
                    <w:div w:id="630213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33982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8951</TotalTime>
  <Pages>28</Pages>
  <Words>5361</Words>
  <Characters>29488</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Gonzalez</dc:creator>
  <cp:keywords/>
  <dc:description/>
  <cp:lastModifiedBy>Lucas Gonzalez</cp:lastModifiedBy>
  <cp:revision>4</cp:revision>
  <dcterms:created xsi:type="dcterms:W3CDTF">2022-04-27T12:38:00Z</dcterms:created>
  <dcterms:modified xsi:type="dcterms:W3CDTF">2022-05-04T15:28:00Z</dcterms:modified>
</cp:coreProperties>
</file>